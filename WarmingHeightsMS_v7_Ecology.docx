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r w:rsidR="009E64FB">
        <w:rPr>
          <w:rFonts w:ascii="Times New Roman" w:hAnsi="Times New Roman" w:cs="Times New Roman"/>
          <w:sz w:val="24"/>
          <w:szCs w:val="24"/>
          <w:lang w:val="en-US"/>
        </w:rPr>
        <w:t>Willocquet and Clerjeau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temperature, and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 xml:space="preserve">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so the new dispersal kernel accounts for variation in wind speed and seed terminal velocity as well as all of the different flower head heights from which seeds can be released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2860D33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w:t>
      </w:r>
      <w:r w:rsidRPr="00B65D15">
        <w:rPr>
          <w:rFonts w:ascii="Times New Roman" w:hAnsi="Times New Roman" w:cs="Times New Roman"/>
          <w:sz w:val="24"/>
          <w:szCs w:val="24"/>
          <w:lang w:val="en-US"/>
        </w:rPr>
        <w:lastRenderedPageBreak/>
        <w:t xml:space="preserve">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unwarmed groups, as well as differences between dispersal kernels for warmed and unwarmed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lastRenderedPageBreak/>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54CFA646"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3D2ABEA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unwarmed individuals, with a shift to 12.75 and 30.35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unwarmed individuals, with a shift to 11.68 m and 27.55 m for warmed individuals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1.70 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Uncertainty in these relative </w:t>
      </w:r>
      <w:r w:rsidRPr="00B65D15">
        <w:rPr>
          <w:rFonts w:ascii="Times New Roman" w:hAnsi="Times New Roman" w:cs="Times New Roman"/>
          <w:sz w:val="24"/>
          <w:szCs w:val="24"/>
          <w:lang w:val="en-US"/>
        </w:rPr>
        <w:lastRenderedPageBreak/>
        <w:t>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one million simulated dispersal events per combination of species, warmed/unwarmed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unwarmed individuals that is shown in Figure 2.</w:t>
      </w:r>
    </w:p>
    <w:p w14:paraId="199332AB" w14:textId="74503A48"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unwarmed treatment groups when using the entire flower head height distribution. The probability of seeds exceeding a given dispersal distance is higher when </w:t>
      </w:r>
      <w:r w:rsidRPr="00B65D15">
        <w:rPr>
          <w:rFonts w:ascii="Times New Roman" w:hAnsi="Times New Roman" w:cs="Times New Roman"/>
          <w:sz w:val="24"/>
          <w:szCs w:val="24"/>
          <w:lang w:val="en-US"/>
        </w:rPr>
        <w:lastRenderedPageBreak/>
        <w:t>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significantly shift the distribution of flower head heights in these two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r w:rsidR="00C23C91">
        <w:rPr>
          <w:rFonts w:ascii="Times New Roman" w:hAnsi="Times New Roman" w:cs="Times New Roman"/>
          <w:sz w:val="24"/>
          <w:szCs w:val="24"/>
          <w:lang w:val="en-US"/>
        </w:rPr>
        <w:t>similar to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Kuparinen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et al. 2011). These models can be highly sensitive to the right tails of dispersal kernels used in the model framework; population movement here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Norghauer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(Augspurger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Augspurger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w:t>
      </w:r>
      <w:r w:rsidRPr="00B65D15">
        <w:rPr>
          <w:rFonts w:ascii="Times New Roman" w:hAnsi="Times New Roman" w:cs="Times New Roman"/>
          <w:sz w:val="24"/>
          <w:szCs w:val="24"/>
          <w:lang w:val="en-US"/>
        </w:rPr>
        <w:lastRenderedPageBreak/>
        <w:t xml:space="preserve">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r w:rsidRPr="00FA5C4D">
        <w:rPr>
          <w:rFonts w:ascii="Times New Roman" w:hAnsi="Times New Roman" w:cs="Times New Roman"/>
          <w:sz w:val="24"/>
          <w:szCs w:val="24"/>
          <w:lang w:val="en-US"/>
        </w:rPr>
        <w:t>Skarpaas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r w:rsidRPr="00B65D15">
        <w:rPr>
          <w:rFonts w:ascii="Times New Roman" w:hAnsi="Times New Roman" w:cs="Times New Roman"/>
          <w:i/>
          <w:iCs/>
          <w:sz w:val="24"/>
          <w:szCs w:val="24"/>
          <w:lang w:val="en-US"/>
        </w:rPr>
        <w:lastRenderedPageBreak/>
        <w:t>acanthoides,</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Beaury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w:t>
      </w:r>
      <w:r w:rsidRPr="00B65D15">
        <w:rPr>
          <w:rFonts w:ascii="Times New Roman" w:hAnsi="Times New Roman" w:cs="Times New Roman"/>
          <w:sz w:val="24"/>
          <w:szCs w:val="24"/>
          <w:lang w:val="en-US"/>
        </w:rPr>
        <w:lastRenderedPageBreak/>
        <w:t xml:space="preserve">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lastRenderedPageBreak/>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Leites, and C. Lowry helped provide feedback on the manuscript. K. Marchetto and E. Jongejans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 K. (1983). Seed dispersal of the tropical tree, </w:t>
      </w:r>
      <w:r w:rsidRPr="009E64FB">
        <w:rPr>
          <w:rFonts w:ascii="Times New Roman" w:hAnsi="Times New Roman" w:cs="Times New Roman"/>
          <w:i/>
          <w:iCs/>
          <w:sz w:val="24"/>
          <w:szCs w:val="24"/>
          <w:lang w:val="en-US"/>
        </w:rPr>
        <w:t>Platypodium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C.K. &amp; Kelly, C.K. (1984). Pathogen mortality of tropical tree seedlings: experimental studies of the effects of dispersal distance, seedling density, and light conditions. </w:t>
      </w:r>
      <w:r w:rsidRPr="00B65D15">
        <w:rPr>
          <w:rFonts w:ascii="Times New Roman" w:hAnsi="Times New Roman" w:cs="Times New Roman"/>
          <w:i/>
          <w:iCs/>
          <w:sz w:val="24"/>
          <w:szCs w:val="24"/>
          <w:lang w:val="en-US"/>
        </w:rPr>
        <w:t>Oecologia</w:t>
      </w:r>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Bates, D., Maechler, M., Bolker,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Beaury, E.M., Fusco, E.J., Jackson, M.R., Laginhas, B.B., Morelli, T.L., Allen, J.M., Pasquarella,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Blundell, A.G. &amp; Peart, D.R. (1998). Distance-dependence in herbivory and foliar condition for juvenile </w:t>
      </w:r>
      <w:r w:rsidRPr="009E64FB">
        <w:rPr>
          <w:rFonts w:ascii="Times New Roman" w:hAnsi="Times New Roman" w:cs="Times New Roman"/>
          <w:i/>
          <w:iCs/>
          <w:color w:val="222222"/>
          <w:sz w:val="24"/>
          <w:szCs w:val="24"/>
          <w:shd w:val="clear" w:color="auto" w:fill="FFFFFF"/>
          <w:lang w:val="en-US"/>
        </w:rPr>
        <w:t>Shorea</w:t>
      </w:r>
      <w:r w:rsidRPr="00B65D15">
        <w:rPr>
          <w:rFonts w:ascii="Times New Roman" w:hAnsi="Times New Roman" w:cs="Times New Roman"/>
          <w:color w:val="222222"/>
          <w:sz w:val="24"/>
          <w:szCs w:val="24"/>
          <w:shd w:val="clear" w:color="auto" w:fill="FFFFFF"/>
          <w:lang w:val="en-US"/>
        </w:rPr>
        <w:t xml:space="preserve"> trees in Bornean dipterocarp rain forest.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Carduus acanthoides</w:t>
      </w:r>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Cosner, C., Hartig, F., Hastings, A., Rogers, H. S., Schupp, E. W., Shea, K., Teller, B. 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Norghauer, J.M., Grogan, J., Malcolm, J.R., &amp; Felfili, J.M. (2010). Long-distance dispersal helps germinating mahogany seedlings escape defoliation by a specialist caterpillar.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Schaminee,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E64FB">
        <w:rPr>
          <w:rFonts w:ascii="Times New Roman" w:hAnsi="Times New Roman" w:cs="Times New Roman"/>
          <w:color w:val="222222"/>
          <w:sz w:val="24"/>
          <w:szCs w:val="24"/>
          <w:shd w:val="clear" w:color="auto" w:fill="FFFFFF"/>
          <w:lang w:val="en-US"/>
        </w:rPr>
        <w:t xml:space="preserve">Willocquet, L. &amp; Clerjeau, M. (1998). An analysis of the effects of environmental factors on conidial dispersal of </w:t>
      </w:r>
      <w:r w:rsidRPr="009E64FB">
        <w:rPr>
          <w:rFonts w:ascii="Times New Roman" w:hAnsi="Times New Roman" w:cs="Times New Roman"/>
          <w:i/>
          <w:iCs/>
          <w:color w:val="222222"/>
          <w:sz w:val="24"/>
          <w:szCs w:val="24"/>
          <w:shd w:val="clear" w:color="auto" w:fill="FFFFFF"/>
          <w:lang w:val="en-US"/>
        </w:rPr>
        <w:t>Uncinula necator</w:t>
      </w:r>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4"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4"/>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mentary cumulative distribution functions for the warmed and unwarmed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2F42" w14:textId="77777777" w:rsidR="008D5A80" w:rsidRDefault="008D5A80" w:rsidP="00BE19E8">
      <w:pPr>
        <w:spacing w:after="0" w:line="240" w:lineRule="auto"/>
      </w:pPr>
      <w:r>
        <w:separator/>
      </w:r>
    </w:p>
  </w:endnote>
  <w:endnote w:type="continuationSeparator" w:id="0">
    <w:p w14:paraId="3CC1D2A3" w14:textId="77777777" w:rsidR="008D5A80" w:rsidRDefault="008D5A80"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EFA6" w14:textId="77777777" w:rsidR="008D5A80" w:rsidRDefault="008D5A80" w:rsidP="00BE19E8">
      <w:pPr>
        <w:spacing w:after="0" w:line="240" w:lineRule="auto"/>
      </w:pPr>
      <w:r>
        <w:separator/>
      </w:r>
    </w:p>
  </w:footnote>
  <w:footnote w:type="continuationSeparator" w:id="0">
    <w:p w14:paraId="4DDB3179" w14:textId="77777777" w:rsidR="008D5A80" w:rsidRDefault="008D5A80"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25A2B"/>
    <w:rsid w:val="00440DD6"/>
    <w:rsid w:val="00476DDB"/>
    <w:rsid w:val="005106DD"/>
    <w:rsid w:val="005149DC"/>
    <w:rsid w:val="005617B1"/>
    <w:rsid w:val="0056717C"/>
    <w:rsid w:val="005818B9"/>
    <w:rsid w:val="00587954"/>
    <w:rsid w:val="005B14D5"/>
    <w:rsid w:val="005C6A10"/>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8015A"/>
    <w:rsid w:val="009900B7"/>
    <w:rsid w:val="009A40D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B1127F"/>
    <w:rsid w:val="00B305EF"/>
    <w:rsid w:val="00B317DF"/>
    <w:rsid w:val="00B53B7B"/>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B0DC7"/>
    <w:rsid w:val="00CE198F"/>
    <w:rsid w:val="00CF2105"/>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29</Pages>
  <Words>6594</Words>
  <Characters>37587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6</cp:revision>
  <dcterms:created xsi:type="dcterms:W3CDTF">2022-11-06T03:55:00Z</dcterms:created>
  <dcterms:modified xsi:type="dcterms:W3CDTF">2022-11-13T18:16:00Z</dcterms:modified>
</cp:coreProperties>
</file>