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6ED2777A"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models of population spread and species management. Wind dispersed plants have emerged as a useful study system for investigating effects of climate change on dispersal, but while many previous studies have successfully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w:t>
      </w:r>
      <w:r w:rsidR="00DB1B4C">
        <w:rPr>
          <w:rFonts w:ascii="Times New Roman" w:hAnsi="Times New Roman" w:cs="Times New Roman"/>
          <w:sz w:val="24"/>
          <w:szCs w:val="24"/>
          <w:lang w:val="en-US"/>
        </w:rPr>
        <w:t xml:space="preserve"> depending on plant morphology</w:t>
      </w:r>
      <w:r w:rsidRPr="00B65D15">
        <w:rPr>
          <w:rFonts w:ascii="Times New Roman" w:hAnsi="Times New Roman" w:cs="Times New Roman"/>
          <w:sz w:val="24"/>
          <w:szCs w:val="24"/>
          <w:lang w:val="en-US"/>
        </w:rPr>
        <w:t>. Here, we investigate the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we quantify temperature-driven shifts in the entire distribution of flower head heights using a passive warming field experiment, and project the effects of these shifts on dispersal using the Wald analytical long distance (WALD) dispersal model. We also compare dispersal distances</w:t>
      </w:r>
      <w:r w:rsidR="006361BE">
        <w:rPr>
          <w:rFonts w:ascii="Times New Roman" w:hAnsi="Times New Roman" w:cs="Times New Roman"/>
          <w:sz w:val="24"/>
          <w:szCs w:val="24"/>
          <w:lang w:val="en-US"/>
        </w:rPr>
        <w:t xml:space="preserve"> and the resulting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00BE3B5A">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w:t>
      </w:r>
      <w:r w:rsidR="00BE3B5A">
        <w:rPr>
          <w:rFonts w:ascii="Times New Roman" w:hAnsi="Times New Roman" w:cs="Times New Roman"/>
          <w:sz w:val="24"/>
          <w:szCs w:val="24"/>
          <w:lang w:val="en-US"/>
        </w:rPr>
        <w:t xml:space="preserve"> 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p>
    <w:p w14:paraId="2544F841" w14:textId="173BE69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 with this disparity becoming</w:t>
      </w:r>
      <w:r w:rsidR="000A66C3">
        <w:rPr>
          <w:rFonts w:ascii="Times New Roman" w:hAnsi="Times New Roman" w:cs="Times New Roman"/>
          <w:sz w:val="24"/>
          <w:szCs w:val="24"/>
          <w:lang w:val="en-US"/>
        </w:rPr>
        <w:t xml:space="preserve"> much</w:t>
      </w:r>
      <w:r w:rsidRPr="00B65D15">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B1661E">
        <w:rPr>
          <w:rFonts w:ascii="Times New Roman" w:hAnsi="Times New Roman" w:cs="Times New Roman"/>
          <w:sz w:val="24"/>
          <w:szCs w:val="24"/>
          <w:lang w:val="en-US"/>
        </w:rPr>
        <w:t xml:space="preserve">projected </w:t>
      </w:r>
      <w:r w:rsidR="00DB1B4C">
        <w:rPr>
          <w:rFonts w:ascii="Times New Roman" w:hAnsi="Times New Roman" w:cs="Times New Roman"/>
          <w:sz w:val="24"/>
          <w:szCs w:val="24"/>
          <w:lang w:val="en-US"/>
        </w:rPr>
        <w:t xml:space="preserve">population </w:t>
      </w:r>
      <w:r w:rsidR="00BE3B5A">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rates</w:t>
      </w:r>
      <w:r w:rsidR="00F3278E">
        <w:rPr>
          <w:rFonts w:ascii="Times New Roman" w:hAnsi="Times New Roman" w:cs="Times New Roman"/>
          <w:sz w:val="24"/>
          <w:szCs w:val="24"/>
          <w:lang w:val="en-US"/>
        </w:rPr>
        <w:t xml:space="preserve"> by approximately </w:t>
      </w:r>
      <w:r w:rsidR="00DB1B4C" w:rsidRPr="001D71B3">
        <w:rPr>
          <w:rFonts w:ascii="Times New Roman" w:hAnsi="Times New Roman" w:cs="Times New Roman"/>
          <w:sz w:val="24"/>
          <w:szCs w:val="24"/>
          <w:lang w:val="en-US"/>
        </w:rPr>
        <w:lastRenderedPageBreak/>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assuming seed release 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Th</w:t>
      </w:r>
      <w:r w:rsidR="00DB1B4C">
        <w:rPr>
          <w:rFonts w:ascii="Times New Roman" w:hAnsi="Times New Roman" w:cs="Times New Roman"/>
          <w:sz w:val="24"/>
          <w:szCs w:val="24"/>
          <w:lang w:val="en-US"/>
        </w:rPr>
        <w:t>ese results</w:t>
      </w:r>
      <w:r w:rsidRPr="00B65D15">
        <w:rPr>
          <w:rFonts w:ascii="Times New Roman" w:hAnsi="Times New Roman" w:cs="Times New Roman"/>
          <w:sz w:val="24"/>
          <w:szCs w:val="24"/>
          <w:lang w:val="en-US"/>
        </w:rPr>
        <w:t xml:space="preserve"> </w:t>
      </w:r>
      <w:r w:rsidR="00DB1B4C" w:rsidRPr="00B65D15">
        <w:rPr>
          <w:rFonts w:ascii="Times New Roman" w:hAnsi="Times New Roman" w:cs="Times New Roman"/>
          <w:sz w:val="24"/>
          <w:szCs w:val="24"/>
          <w:lang w:val="en-US"/>
        </w:rPr>
        <w:t>ha</w:t>
      </w:r>
      <w:r w:rsidR="00DB1B4C">
        <w:rPr>
          <w:rFonts w:ascii="Times New Roman" w:hAnsi="Times New Roman" w:cs="Times New Roman"/>
          <w:sz w:val="24"/>
          <w:szCs w:val="24"/>
          <w:lang w:val="en-US"/>
        </w:rPr>
        <w:t>ve</w:t>
      </w:r>
      <w:r w:rsidR="00DB1B4C"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population spread</w:t>
      </w:r>
      <w:r w:rsidR="000A66C3">
        <w:rPr>
          <w:rFonts w:ascii="Times New Roman" w:hAnsi="Times New Roman" w:cs="Times New Roman"/>
          <w:sz w:val="24"/>
          <w:szCs w:val="24"/>
          <w:lang w:val="en-US"/>
        </w:rPr>
        <w:t xml:space="preserve"> models</w:t>
      </w:r>
      <w:r w:rsidR="00F3278E">
        <w:rPr>
          <w:rFonts w:ascii="Times New Roman" w:hAnsi="Times New Roman" w:cs="Times New Roman"/>
          <w:sz w:val="24"/>
          <w:szCs w:val="24"/>
          <w:lang w:val="en-US"/>
        </w:rPr>
        <w:t xml:space="preserve">, as the </w:t>
      </w:r>
      <w:r w:rsidR="00B1661E">
        <w:rPr>
          <w:rFonts w:ascii="Times New Roman" w:hAnsi="Times New Roman" w:cs="Times New Roman"/>
          <w:sz w:val="24"/>
          <w:szCs w:val="24"/>
          <w:lang w:val="en-US"/>
        </w:rPr>
        <w:t xml:space="preserve">common </w:t>
      </w:r>
      <w:r w:rsidR="00F3278E">
        <w:rPr>
          <w:rFonts w:ascii="Times New Roman" w:hAnsi="Times New Roman" w:cs="Times New Roman"/>
          <w:sz w:val="24"/>
          <w:szCs w:val="24"/>
          <w:lang w:val="en-US"/>
        </w:rPr>
        <w:t xml:space="preserve">simplifying assumption of using </w:t>
      </w:r>
      <w:r w:rsidR="00BE3B5A">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xml:space="preserve">, the short window of time in which </w:t>
      </w:r>
      <w:proofErr w:type="gramStart"/>
      <w:r w:rsidRPr="00B65D15">
        <w:rPr>
          <w:rFonts w:ascii="Times New Roman" w:hAnsi="Times New Roman" w:cs="Times New Roman"/>
          <w:sz w:val="24"/>
          <w:szCs w:val="24"/>
          <w:lang w:val="en-US"/>
        </w:rPr>
        <w:t>seed</w:t>
      </w:r>
      <w:proofErr w:type="gramEnd"/>
      <w:r w:rsidRPr="00B65D15">
        <w:rPr>
          <w:rFonts w:ascii="Times New Roman" w:hAnsi="Times New Roman" w:cs="Times New Roman"/>
          <w:sz w:val="24"/>
          <w:szCs w:val="24"/>
          <w:lang w:val="en-US"/>
        </w:rPr>
        <w:t xml:space="preserve">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6B91A82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the maximum observed seed release height; that is,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w:t>
      </w:r>
      <w:r w:rsidRPr="00B65D15">
        <w:rPr>
          <w:rFonts w:ascii="Times New Roman" w:hAnsi="Times New Roman" w:cs="Times New Roman"/>
          <w:sz w:val="24"/>
          <w:szCs w:val="24"/>
          <w:lang w:val="en-US"/>
        </w:rPr>
        <w:lastRenderedPageBreak/>
        <w:t xml:space="preserve">single point source may be 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proofErr w:type="gramStart"/>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w:t>
      </w:r>
      <w:proofErr w:type="spellStart"/>
      <w:r w:rsidRPr="00B65D15">
        <w:rPr>
          <w:rFonts w:ascii="Times New Roman" w:eastAsiaTheme="minorEastAsia" w:hAnsi="Times New Roman" w:cs="Times New Roman"/>
          <w:sz w:val="24"/>
          <w:szCs w:val="24"/>
          <w:lang w:val="en-US"/>
        </w:rPr>
        <w:t>ratory</w:t>
      </w:r>
      <w:proofErr w:type="spellEnd"/>
      <w:r w:rsidRPr="00B65D15">
        <w:rPr>
          <w:rFonts w:ascii="Times New Roman" w:eastAsiaTheme="minorEastAsia" w:hAnsi="Times New Roman" w:cs="Times New Roman"/>
          <w:sz w:val="24"/>
          <w:szCs w:val="24"/>
          <w:lang w:val="en-US"/>
        </w:rPr>
        <w:t xml:space="preserve">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proofErr w:type="spellStart"/>
      <w:r w:rsidR="00462D6F">
        <w:rPr>
          <w:rFonts w:ascii="Times New Roman" w:eastAsiaTheme="minorEastAsia" w:hAnsi="Times New Roman" w:cs="Times New Roman"/>
          <w:i/>
          <w:iCs/>
          <w:sz w:val="24"/>
          <w:szCs w:val="24"/>
          <w:lang w:val="en-US"/>
        </w:rPr>
        <w:t>acanthoides</w:t>
      </w:r>
      <w:proofErr w:type="spellEnd"/>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proofErr w:type="spellStart"/>
      <w:r w:rsidR="001542C7" w:rsidRPr="00B65D15">
        <w:rPr>
          <w:rFonts w:ascii="Times New Roman" w:hAnsi="Times New Roman" w:cs="Times New Roman"/>
          <w:sz w:val="24"/>
          <w:szCs w:val="24"/>
          <w:lang w:val="en-US"/>
        </w:rPr>
        <w:t>unwarmed</w:t>
      </w:r>
      <w:proofErr w:type="spellEnd"/>
      <w:r w:rsidR="001542C7" w:rsidRPr="00B65D15">
        <w:rPr>
          <w:rFonts w:ascii="Times New Roman" w:hAnsi="Times New Roman" w:cs="Times New Roman"/>
          <w:sz w:val="24"/>
          <w:szCs w:val="24"/>
          <w:lang w:val="en-US"/>
        </w:rPr>
        <w:t xml:space="preserve">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194C5C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 that received warming treatments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flower head height </w:t>
      </w:r>
      <w:r w:rsidRPr="00B65D15">
        <w:rPr>
          <w:rFonts w:ascii="Times New Roman" w:hAnsi="Times New Roman" w:cs="Times New Roman"/>
          <w:sz w:val="24"/>
          <w:szCs w:val="24"/>
          <w:lang w:val="en-US"/>
        </w:rPr>
        <w:lastRenderedPageBreak/>
        <w:t xml:space="preserve">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5C7EA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 xml:space="preserve">quite large at high dispersal distances, which 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4536EBD4"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w:t>
      </w:r>
      <w:r w:rsidR="00261582">
        <w:rPr>
          <w:rFonts w:ascii="Times New Roman" w:hAnsi="Times New Roman" w:cs="Times New Roman"/>
          <w:sz w:val="24"/>
          <w:szCs w:val="24"/>
          <w:lang w:val="en-US"/>
        </w:rPr>
        <w:t>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using 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16A76B0A"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5)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w:t>
      </w:r>
      <w:proofErr w:type="gramStart"/>
      <w:r w:rsidR="00746A77">
        <w:rPr>
          <w:rFonts w:ascii="Times New Roman" w:eastAsiaTheme="minorEastAsia" w:hAnsi="Times New Roman" w:cs="Times New Roman"/>
          <w:b/>
          <w:bCs/>
          <w:i/>
          <w:iCs/>
          <w:sz w:val="24"/>
          <w:szCs w:val="24"/>
          <w:lang w:val="en-US"/>
        </w:rPr>
        <w:t>rates</w:t>
      </w:r>
      <w:proofErr w:type="gramEnd"/>
    </w:p>
    <w:p w14:paraId="0B242589" w14:textId="4541C50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resulted in </w:t>
      </w:r>
      <w:r w:rsidRPr="00DB1B4C">
        <w:rPr>
          <w:rFonts w:ascii="Times New Roman" w:hAnsi="Times New Roman" w:cs="Times New Roman"/>
          <w:sz w:val="24"/>
          <w:szCs w:val="24"/>
          <w:lang w:val="en-US"/>
        </w:rPr>
        <w:t>increased</w:t>
      </w:r>
      <w:r w:rsidR="001120E1" w:rsidRPr="00DB1B4C">
        <w:rPr>
          <w:rFonts w:ascii="Times New Roman" w:hAnsi="Times New Roman" w:cs="Times New Roman"/>
          <w:sz w:val="24"/>
          <w:szCs w:val="24"/>
          <w:lang w:val="en-US"/>
        </w:rPr>
        <w:t xml:space="preserve"> median</w:t>
      </w:r>
      <w:r w:rsidRPr="00DB1B4C">
        <w:rPr>
          <w:rFonts w:ascii="Times New Roman" w:hAnsi="Times New Roman" w:cs="Times New Roman"/>
          <w:sz w:val="24"/>
          <w:szCs w:val="24"/>
          <w:lang w:val="en-US"/>
        </w:rPr>
        <w:t xml:space="preserve"> </w:t>
      </w:r>
      <w:r w:rsidR="00C14435" w:rsidRPr="00DB1B4C">
        <w:rPr>
          <w:rFonts w:ascii="Times New Roman" w:hAnsi="Times New Roman" w:cs="Times New Roman"/>
          <w:sz w:val="24"/>
          <w:szCs w:val="24"/>
          <w:lang w:val="en-US"/>
        </w:rPr>
        <w:t>spread</w:t>
      </w:r>
      <w:r w:rsidRPr="00DB1B4C">
        <w:rPr>
          <w:rFonts w:ascii="Times New Roman" w:hAnsi="Times New Roman" w:cs="Times New Roman"/>
          <w:sz w:val="24"/>
          <w:szCs w:val="24"/>
          <w:lang w:val="en-US"/>
        </w:rPr>
        <w:t xml:space="preserve"> rates, with an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increase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w:t>
      </w:r>
      <w:proofErr w:type="spellStart"/>
      <w:r w:rsidRPr="00DB1B4C">
        <w:rPr>
          <w:rFonts w:ascii="Times New Roman" w:hAnsi="Times New Roman" w:cs="Times New Roman"/>
          <w:sz w:val="24"/>
          <w:szCs w:val="24"/>
          <w:lang w:val="en-US"/>
        </w:rPr>
        <w:t>yr</w:t>
      </w:r>
      <w:proofErr w:type="spellEnd"/>
      <w:r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w:t>
      </w:r>
      <w:proofErr w:type="spellStart"/>
      <w:r w:rsidR="00DD6BAF" w:rsidRPr="00DB1B4C">
        <w:rPr>
          <w:rFonts w:ascii="Times New Roman" w:hAnsi="Times New Roman" w:cs="Times New Roman"/>
          <w:sz w:val="24"/>
          <w:szCs w:val="24"/>
          <w:lang w:val="en-US"/>
        </w:rPr>
        <w:t>unwarmed</w:t>
      </w:r>
      <w:proofErr w:type="spellEnd"/>
      <w:r w:rsidR="00DD6BAF" w:rsidRPr="00DB1B4C">
        <w:rPr>
          <w:rFonts w:ascii="Times New Roman" w:hAnsi="Times New Roman" w:cs="Times New Roman"/>
          <w:sz w:val="24"/>
          <w:szCs w:val="24"/>
          <w:lang w:val="en-US"/>
        </w:rPr>
        <w:t xml:space="preserve"> 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t>
      </w:r>
      <w:r w:rsidR="00DD6BAF" w:rsidRPr="00DB1B4C">
        <w:rPr>
          <w:rFonts w:ascii="Times New Roman" w:hAnsi="Times New Roman" w:cs="Times New Roman"/>
          <w:sz w:val="24"/>
          <w:szCs w:val="24"/>
          <w:lang w:val="en-US"/>
        </w:rPr>
        <w:lastRenderedPageBreak/>
        <w:t xml:space="preserve">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proofErr w:type="gramStart"/>
      <w:r w:rsidR="000A69A3">
        <w:rPr>
          <w:rFonts w:ascii="Times New Roman" w:hAnsi="Times New Roman" w:cs="Times New Roman"/>
          <w:sz w:val="24"/>
          <w:szCs w:val="24"/>
          <w:lang w:val="en-US"/>
        </w:rPr>
        <w:t>e.g.</w:t>
      </w:r>
      <w:proofErr w:type="gramEnd"/>
      <w:r w:rsidR="000A69A3">
        <w:rPr>
          <w:rFonts w:ascii="Times New Roman" w:hAnsi="Times New Roman" w:cs="Times New Roman"/>
          <w:sz w:val="24"/>
          <w:szCs w:val="24"/>
          <w:lang w:val="en-US"/>
        </w:rPr>
        <w:t xml:space="preserve">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53A0761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4E422C">
        <w:rPr>
          <w:rFonts w:ascii="Times New Roman" w:hAnsi="Times New Roman" w:cs="Times New Roman"/>
          <w:sz w:val="24"/>
          <w:szCs w:val="24"/>
          <w:lang w:val="en-US"/>
        </w:rPr>
        <w:t>.</w:t>
      </w:r>
    </w:p>
    <w:p w14:paraId="7BE15488" w14:textId="7C8584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w:t>
      </w:r>
      <w:r w:rsidR="005B7526">
        <w:rPr>
          <w:rFonts w:ascii="Times New Roman" w:hAnsi="Times New Roman" w:cs="Times New Roman"/>
          <w:sz w:val="24"/>
          <w:szCs w:val="24"/>
          <w:lang w:val="en-US"/>
        </w:rPr>
        <w:t>Even at longer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w:t>
      </w:r>
      <w:r w:rsidR="00466B08" w:rsidRPr="00B65D15">
        <w:rPr>
          <w:rFonts w:ascii="Times New Roman" w:hAnsi="Times New Roman" w:cs="Times New Roman"/>
          <w:sz w:val="24"/>
          <w:szCs w:val="24"/>
          <w:lang w:val="en-US"/>
        </w:rPr>
        <w:lastRenderedPageBreak/>
        <w:t xml:space="preserve">(Cain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2003, Nathan 2006). This is quite evident in Figures 3 and 5</w:t>
      </w:r>
      <w:r w:rsidR="005B7526">
        <w:rPr>
          <w:rFonts w:ascii="Times New Roman" w:hAnsi="Times New Roman" w:cs="Times New Roman"/>
          <w:sz w:val="24"/>
          <w:szCs w:val="24"/>
          <w:lang w:val="en-US"/>
        </w:rPr>
        <w:t xml:space="preserve">, </w:t>
      </w:r>
      <w:proofErr w:type="spellStart"/>
      <w:r w:rsidR="005B7526">
        <w:rPr>
          <w:rFonts w:ascii="Times New Roman" w:hAnsi="Times New Roman" w:cs="Times New Roman"/>
          <w:sz w:val="24"/>
          <w:szCs w:val="24"/>
          <w:lang w:val="en-US"/>
        </w:rPr>
        <w:t>where</w:t>
      </w:r>
      <w:r w:rsidR="00466B08" w:rsidRPr="00B65D15">
        <w:rPr>
          <w:rFonts w:ascii="Times New Roman" w:hAnsi="Times New Roman" w:cs="Times New Roman"/>
          <w:sz w:val="24"/>
          <w:szCs w:val="24"/>
          <w:lang w:val="en-US"/>
        </w:rPr>
        <w:t xml:space="preserve"> as</w:t>
      </w:r>
      <w:proofErr w:type="spellEnd"/>
      <w:r w:rsidR="00466B08" w:rsidRPr="00B65D15">
        <w:rPr>
          <w:rFonts w:ascii="Times New Roman" w:hAnsi="Times New Roman" w:cs="Times New Roman"/>
          <w:sz w:val="24"/>
          <w:szCs w:val="24"/>
          <w:lang w:val="en-US"/>
        </w:rPr>
        <w:t xml:space="preserve">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proofErr w:type="spellStart"/>
      <w:r w:rsidR="00DC6D94" w:rsidRPr="00C23C91">
        <w:rPr>
          <w:rFonts w:ascii="Times New Roman" w:hAnsi="Times New Roman" w:cs="Times New Roman"/>
          <w:sz w:val="24"/>
          <w:szCs w:val="24"/>
          <w:lang w:val="en-US"/>
        </w:rPr>
        <w:t>Kuparinen</w:t>
      </w:r>
      <w:proofErr w:type="spellEnd"/>
      <w:r w:rsidR="00DC6D94" w:rsidRPr="00C23C91">
        <w:rPr>
          <w:rFonts w:ascii="Times New Roman" w:hAnsi="Times New Roman" w:cs="Times New Roman"/>
          <w:sz w:val="24"/>
          <w:szCs w:val="24"/>
          <w:lang w:val="en-US"/>
        </w:rPr>
        <w:t xml:space="preserve">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w:t>
      </w:r>
      <w:r w:rsidR="00DC6D94" w:rsidRPr="00B65D15">
        <w:rPr>
          <w:rFonts w:ascii="Times New Roman" w:hAnsi="Times New Roman" w:cs="Times New Roman"/>
          <w:sz w:val="24"/>
          <w:szCs w:val="24"/>
          <w:lang w:val="en-US"/>
        </w:rPr>
        <w:lastRenderedPageBreak/>
        <w:t>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w:t>
      </w:r>
      <w:proofErr w:type="spellStart"/>
      <w:r w:rsidR="00C66B50">
        <w:rPr>
          <w:rFonts w:ascii="Times New Roman" w:hAnsi="Times New Roman" w:cs="Times New Roman"/>
          <w:sz w:val="24"/>
          <w:szCs w:val="24"/>
          <w:lang w:val="en-US"/>
        </w:rPr>
        <w:t>Marchetto</w:t>
      </w:r>
      <w:proofErr w:type="spellEnd"/>
      <w:r w:rsidR="00C66B50">
        <w:rPr>
          <w:rFonts w:ascii="Times New Roman" w:hAnsi="Times New Roman" w:cs="Times New Roman"/>
          <w:sz w:val="24"/>
          <w:szCs w:val="24"/>
          <w:lang w:val="en-US"/>
        </w:rPr>
        <w:t xml:space="preserve">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2046D2D3"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 xml:space="preserve">C. </w:t>
      </w:r>
      <w:proofErr w:type="spellStart"/>
      <w:r w:rsidR="00E43B39" w:rsidRPr="00B65D15">
        <w:rPr>
          <w:rFonts w:ascii="Times New Roman" w:hAnsi="Times New Roman" w:cs="Times New Roman"/>
          <w:i/>
          <w:iCs/>
          <w:sz w:val="24"/>
          <w:szCs w:val="24"/>
          <w:lang w:val="en-US"/>
        </w:rPr>
        <w:t>acanthoides</w:t>
      </w:r>
      <w:proofErr w:type="spellEnd"/>
      <w:r w:rsidR="00E43B39" w:rsidRPr="00B65D15">
        <w:rPr>
          <w:rFonts w:ascii="Times New Roman" w:hAnsi="Times New Roman" w:cs="Times New Roman"/>
          <w:i/>
          <w:iCs/>
          <w:sz w:val="24"/>
          <w:szCs w:val="24"/>
          <w:lang w:val="en-US"/>
        </w:rPr>
        <w:t>,</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w:t>
      </w:r>
      <w:proofErr w:type="spellStart"/>
      <w:r w:rsidR="00632DDF">
        <w:rPr>
          <w:rFonts w:ascii="Times New Roman" w:hAnsi="Times New Roman" w:cs="Times New Roman"/>
          <w:sz w:val="24"/>
          <w:szCs w:val="24"/>
          <w:lang w:val="en-US"/>
        </w:rPr>
        <w:t>Beaury</w:t>
      </w:r>
      <w:proofErr w:type="spellEnd"/>
      <w:r w:rsidR="00632DDF">
        <w:rPr>
          <w:rFonts w:ascii="Times New Roman" w:hAnsi="Times New Roman" w:cs="Times New Roman"/>
          <w:sz w:val="24"/>
          <w:szCs w:val="24"/>
          <w:lang w:val="en-US"/>
        </w:rPr>
        <w:t xml:space="preserve">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nowledge of how climate change may alter movement and dispersal patterns would be useful in helping invasive species managers improve predictions of spread speeds and make more informed management decisions (</w:t>
      </w:r>
      <w:proofErr w:type="spellStart"/>
      <w:r w:rsidR="00E43B39" w:rsidRPr="00F14DE0">
        <w:rPr>
          <w:rFonts w:ascii="Times New Roman" w:hAnsi="Times New Roman" w:cs="Times New Roman"/>
          <w:sz w:val="24"/>
          <w:szCs w:val="24"/>
          <w:lang w:val="en-US"/>
        </w:rPr>
        <w:t>Caplat</w:t>
      </w:r>
      <w:proofErr w:type="spellEnd"/>
      <w:r w:rsidR="00E43B39" w:rsidRPr="00F14DE0">
        <w:rPr>
          <w:rFonts w:ascii="Times New Roman" w:hAnsi="Times New Roman" w:cs="Times New Roman"/>
          <w:sz w:val="24"/>
          <w:szCs w:val="24"/>
          <w:lang w:val="en-US"/>
        </w:rPr>
        <w:t xml:space="preserve">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 minor overestimates </w:t>
      </w:r>
      <w:r w:rsidR="00E43B39" w:rsidRPr="008E6088">
        <w:rPr>
          <w:rFonts w:ascii="Times New Roman" w:hAnsi="Times New Roman" w:cs="Times New Roman"/>
          <w:sz w:val="24"/>
          <w:szCs w:val="24"/>
          <w:lang w:val="en-US"/>
        </w:rPr>
        <w:lastRenderedPageBreak/>
        <w:t xml:space="preserve">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t>
      </w:r>
      <w:r w:rsidR="0024354F">
        <w:rPr>
          <w:rFonts w:ascii="Times New Roman" w:hAnsi="Times New Roman" w:cs="Times New Roman"/>
          <w:sz w:val="24"/>
          <w:szCs w:val="24"/>
          <w:lang w:val="en-US"/>
        </w:rPr>
        <w:t xml:space="preserve">We </w:t>
      </w:r>
      <w:r w:rsidR="0024354F">
        <w:rPr>
          <w:rFonts w:ascii="Times New Roman" w:hAnsi="Times New Roman" w:cs="Times New Roman"/>
          <w:sz w:val="24"/>
          <w:szCs w:val="24"/>
          <w:lang w:val="en-US"/>
        </w:rPr>
        <w:t xml:space="preserve">also </w:t>
      </w:r>
      <w:r w:rsidR="0024354F">
        <w:rPr>
          <w:rFonts w:ascii="Times New Roman" w:hAnsi="Times New Roman" w:cs="Times New Roman"/>
          <w:sz w:val="24"/>
          <w:szCs w:val="24"/>
          <w:lang w:val="en-US"/>
        </w:rPr>
        <w:t xml:space="preserve">note that </w:t>
      </w:r>
      <w:r w:rsidR="0024354F">
        <w:rPr>
          <w:rFonts w:ascii="Times New Roman" w:hAnsi="Times New Roman" w:cs="Times New Roman"/>
          <w:sz w:val="24"/>
          <w:szCs w:val="24"/>
          <w:lang w:val="en-US"/>
        </w:rPr>
        <w:t>using</w:t>
      </w:r>
      <w:r w:rsidR="0024354F">
        <w:rPr>
          <w:rFonts w:ascii="Times New Roman" w:hAnsi="Times New Roman" w:cs="Times New Roman"/>
          <w:sz w:val="24"/>
          <w:szCs w:val="24"/>
          <w:lang w:val="en-US"/>
        </w:rPr>
        <w:t xml:space="preserve"> the distribution of maximum heights </w:t>
      </w:r>
      <w:r w:rsidR="0024354F">
        <w:rPr>
          <w:rFonts w:ascii="Times New Roman" w:hAnsi="Times New Roman" w:cs="Times New Roman"/>
          <w:sz w:val="24"/>
          <w:szCs w:val="24"/>
          <w:lang w:val="en-US"/>
        </w:rPr>
        <w:t xml:space="preserve">rather than a single point source at maximum height </w:t>
      </w:r>
      <w:r w:rsidR="0024354F">
        <w:rPr>
          <w:rFonts w:ascii="Times New Roman" w:hAnsi="Times New Roman" w:cs="Times New Roman"/>
          <w:sz w:val="24"/>
          <w:szCs w:val="24"/>
          <w:lang w:val="en-US"/>
        </w:rPr>
        <w:t>reduces overestimation of dispersal (Appendix S2, Table S3)</w:t>
      </w:r>
      <w:r w:rsidR="0024354F">
        <w:rPr>
          <w:rFonts w:ascii="Times New Roman" w:hAnsi="Times New Roman" w:cs="Times New Roman"/>
          <w:sz w:val="24"/>
          <w:szCs w:val="24"/>
          <w:lang w:val="en-US"/>
        </w:rPr>
        <w:t>, and while less accurate than using all flower head heights, requires much less data.</w:t>
      </w:r>
    </w:p>
    <w:p w14:paraId="2F9ED72A" w14:textId="5812B6F4"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  F</w:t>
      </w:r>
      <w:r w:rsidRPr="00B65D15">
        <w:rPr>
          <w:rFonts w:ascii="Times New Roman" w:hAnsi="Times New Roman" w:cs="Times New Roman"/>
          <w:sz w:val="24"/>
          <w:szCs w:val="24"/>
          <w:lang w:val="en-US"/>
        </w:rPr>
        <w:t xml:space="preserve">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CE0473">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xml:space="preserve">, as well as the </w:t>
      </w:r>
      <w:r w:rsidR="00102C62">
        <w:rPr>
          <w:rFonts w:ascii="Times New Roman" w:hAnsi="Times New Roman" w:cs="Times New Roman"/>
          <w:sz w:val="24"/>
          <w:szCs w:val="24"/>
          <w:lang w:val="en-US"/>
        </w:rPr>
        <w:lastRenderedPageBreak/>
        <w:t>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w:t>
      </w:r>
      <w:proofErr w:type="spellStart"/>
      <w:r w:rsidR="00632DDF" w:rsidRPr="00B65D15">
        <w:rPr>
          <w:rFonts w:ascii="Times New Roman" w:hAnsi="Times New Roman" w:cs="Times New Roman"/>
          <w:sz w:val="24"/>
          <w:szCs w:val="24"/>
          <w:lang w:val="en-US"/>
        </w:rPr>
        <w:t>Marchetto</w:t>
      </w:r>
      <w:proofErr w:type="spellEnd"/>
      <w:r w:rsidR="00632DDF" w:rsidRPr="00B65D15">
        <w:rPr>
          <w:rFonts w:ascii="Times New Roman" w:hAnsi="Times New Roman" w:cs="Times New Roman"/>
          <w:sz w:val="24"/>
          <w:szCs w:val="24"/>
          <w:lang w:val="en-US"/>
        </w:rPr>
        <w:t xml:space="preserve"> and E. </w:t>
      </w:r>
      <w:proofErr w:type="spellStart"/>
      <w:r w:rsidR="00632DDF" w:rsidRPr="00B65D15">
        <w:rPr>
          <w:rFonts w:ascii="Times New Roman" w:hAnsi="Times New Roman" w:cs="Times New Roman"/>
          <w:sz w:val="24"/>
          <w:szCs w:val="24"/>
          <w:lang w:val="en-US"/>
        </w:rPr>
        <w:t>Jongejans</w:t>
      </w:r>
      <w:proofErr w:type="spellEnd"/>
      <w:r w:rsidR="00632DDF" w:rsidRPr="00B65D15">
        <w:rPr>
          <w:rFonts w:ascii="Times New Roman" w:hAnsi="Times New Roman" w:cs="Times New Roman"/>
          <w:sz w:val="24"/>
          <w:szCs w:val="24"/>
          <w:lang w:val="en-US"/>
        </w:rPr>
        <w:t xml:space="preserve">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 xml:space="preserve">C. </w:t>
      </w:r>
      <w:proofErr w:type="spellStart"/>
      <w:r w:rsidR="00632DDF" w:rsidRPr="00B65D15">
        <w:rPr>
          <w:rFonts w:ascii="Times New Roman" w:hAnsi="Times New Roman" w:cs="Times New Roman"/>
          <w:i/>
          <w:iCs/>
          <w:sz w:val="24"/>
          <w:szCs w:val="24"/>
          <w:lang w:val="en-US"/>
        </w:rPr>
        <w:t>acanthoides</w:t>
      </w:r>
      <w:proofErr w:type="spellEnd"/>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t>
      </w:r>
      <w:proofErr w:type="gramStart"/>
      <w:r w:rsidRPr="00B65D15">
        <w:rPr>
          <w:rFonts w:ascii="Times New Roman" w:hAnsi="Times New Roman" w:cs="Times New Roman"/>
          <w:sz w:val="24"/>
          <w:szCs w:val="24"/>
          <w:lang w:val="en-US"/>
        </w:rPr>
        <w:t>writing</w:t>
      </w:r>
      <w:proofErr w:type="gramEnd"/>
      <w:r w:rsidRPr="00B65D15">
        <w:rPr>
          <w:rFonts w:ascii="Times New Roman" w:hAnsi="Times New Roman" w:cs="Times New Roman"/>
          <w:sz w:val="24"/>
          <w:szCs w:val="24"/>
          <w:lang w:val="en-US"/>
        </w:rPr>
        <w:t xml:space="preserve">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0042B3">
        <w:rPr>
          <w:rFonts w:ascii="Times New Roman" w:hAnsi="Times New Roman" w:cs="Times New Roman"/>
          <w:color w:val="222222"/>
          <w:sz w:val="24"/>
          <w:szCs w:val="24"/>
          <w:shd w:val="clear" w:color="auto" w:fill="FFFFFF"/>
          <w:lang w:val="en-US"/>
        </w:rPr>
        <w:t>Beaury</w:t>
      </w:r>
      <w:proofErr w:type="spellEnd"/>
      <w:r w:rsidRPr="000042B3">
        <w:rPr>
          <w:rFonts w:ascii="Times New Roman" w:hAnsi="Times New Roman" w:cs="Times New Roman"/>
          <w:color w:val="222222"/>
          <w:sz w:val="24"/>
          <w:szCs w:val="24"/>
          <w:shd w:val="clear" w:color="auto" w:fill="FFFFFF"/>
          <w:lang w:val="en-US"/>
        </w:rPr>
        <w:t xml:space="preserve">, E.M., Fusco, E.J., Jackson, M.R., </w:t>
      </w:r>
      <w:proofErr w:type="spellStart"/>
      <w:r w:rsidRPr="000042B3">
        <w:rPr>
          <w:rFonts w:ascii="Times New Roman" w:hAnsi="Times New Roman" w:cs="Times New Roman"/>
          <w:color w:val="222222"/>
          <w:sz w:val="24"/>
          <w:szCs w:val="24"/>
          <w:shd w:val="clear" w:color="auto" w:fill="FFFFFF"/>
          <w:lang w:val="en-US"/>
        </w:rPr>
        <w:t>Laginhas</w:t>
      </w:r>
      <w:proofErr w:type="spellEnd"/>
      <w:r w:rsidRPr="000042B3">
        <w:rPr>
          <w:rFonts w:ascii="Times New Roman" w:hAnsi="Times New Roman" w:cs="Times New Roman"/>
          <w:color w:val="222222"/>
          <w:sz w:val="24"/>
          <w:szCs w:val="24"/>
          <w:shd w:val="clear" w:color="auto" w:fill="FFFFFF"/>
          <w:lang w:val="en-US"/>
        </w:rPr>
        <w:t xml:space="preserve">, B.B., Morelli, T.L., Allen, J.M., </w:t>
      </w:r>
      <w:proofErr w:type="spellStart"/>
      <w:r w:rsidRPr="000042B3">
        <w:rPr>
          <w:rFonts w:ascii="Times New Roman" w:hAnsi="Times New Roman" w:cs="Times New Roman"/>
          <w:color w:val="222222"/>
          <w:sz w:val="24"/>
          <w:szCs w:val="24"/>
          <w:shd w:val="clear" w:color="auto" w:fill="FFFFFF"/>
          <w:lang w:val="en-US"/>
        </w:rPr>
        <w:t>Pasquarella</w:t>
      </w:r>
      <w:proofErr w:type="spellEnd"/>
      <w:r w:rsidRPr="000042B3">
        <w:rPr>
          <w:rFonts w:ascii="Times New Roman" w:hAnsi="Times New Roman" w:cs="Times New Roman"/>
          <w:color w:val="222222"/>
          <w:sz w:val="24"/>
          <w:szCs w:val="24"/>
          <w:shd w:val="clear" w:color="auto" w:fill="FFFFFF"/>
          <w:lang w:val="en-US"/>
        </w:rPr>
        <w:t>,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xml:space="preserve">,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H.S., Schupp, E.W., Shea, K., Teller, B.J.,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w:t>
      </w:r>
      <w:proofErr w:type="gramStart"/>
      <w:r w:rsidRPr="00B65D15">
        <w:rPr>
          <w:rFonts w:ascii="Times New Roman" w:hAnsi="Times New Roman" w:cs="Times New Roman"/>
          <w:color w:val="222222"/>
          <w:sz w:val="24"/>
          <w:szCs w:val="24"/>
          <w:shd w:val="clear" w:color="auto" w:fill="FFFFFF"/>
          <w:lang w:val="en-US"/>
        </w:rPr>
        <w:t>spread</w:t>
      </w:r>
      <w:proofErr w:type="gramEnd"/>
      <w:r w:rsidRPr="00B65D15">
        <w:rPr>
          <w:rFonts w:ascii="Times New Roman" w:hAnsi="Times New Roman" w:cs="Times New Roman"/>
          <w:color w:val="222222"/>
          <w:sz w:val="24"/>
          <w:szCs w:val="24"/>
          <w:shd w:val="clear" w:color="auto" w:fill="FFFFFF"/>
          <w:lang w:val="en-US"/>
        </w:rPr>
        <w:t xml:space="preserve">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C66B50">
        <w:rPr>
          <w:rFonts w:ascii="Times New Roman" w:hAnsi="Times New Roman" w:cs="Times New Roman"/>
          <w:color w:val="222222"/>
          <w:sz w:val="24"/>
          <w:szCs w:val="24"/>
          <w:shd w:val="clear" w:color="auto" w:fill="FFFFFF"/>
          <w:lang w:val="en-US"/>
        </w:rPr>
        <w:t>Marchetto</w:t>
      </w:r>
      <w:proofErr w:type="spellEnd"/>
      <w:r w:rsidRPr="00C66B50">
        <w:rPr>
          <w:rFonts w:ascii="Times New Roman" w:hAnsi="Times New Roman" w:cs="Times New Roman"/>
          <w:color w:val="222222"/>
          <w:sz w:val="24"/>
          <w:szCs w:val="24"/>
          <w:shd w:val="clear" w:color="auto" w:fill="FFFFFF"/>
          <w:lang w:val="en-US"/>
        </w:rPr>
        <w:t xml:space="preserve">, K.M., </w:t>
      </w:r>
      <w:proofErr w:type="spellStart"/>
      <w:r w:rsidRPr="00C66B50">
        <w:rPr>
          <w:rFonts w:ascii="Times New Roman" w:hAnsi="Times New Roman" w:cs="Times New Roman"/>
          <w:color w:val="222222"/>
          <w:sz w:val="24"/>
          <w:szCs w:val="24"/>
          <w:shd w:val="clear" w:color="auto" w:fill="FFFFFF"/>
          <w:lang w:val="en-US"/>
        </w:rPr>
        <w:t>Jongejans</w:t>
      </w:r>
      <w:proofErr w:type="spellEnd"/>
      <w:r w:rsidRPr="00C66B50">
        <w:rPr>
          <w:rFonts w:ascii="Times New Roman" w:hAnsi="Times New Roman" w:cs="Times New Roman"/>
          <w:color w:val="222222"/>
          <w:sz w:val="24"/>
          <w:szCs w:val="24"/>
          <w:shd w:val="clear" w:color="auto" w:fill="FFFFFF"/>
          <w:lang w:val="en-US"/>
        </w:rPr>
        <w:t xml:space="preserve">, E., Shea, K., &amp; </w:t>
      </w:r>
      <w:proofErr w:type="spellStart"/>
      <w:r w:rsidRPr="00C66B50">
        <w:rPr>
          <w:rFonts w:ascii="Times New Roman" w:hAnsi="Times New Roman" w:cs="Times New Roman"/>
          <w:color w:val="222222"/>
          <w:sz w:val="24"/>
          <w:szCs w:val="24"/>
          <w:shd w:val="clear" w:color="auto" w:fill="FFFFFF"/>
          <w:lang w:val="en-US"/>
        </w:rPr>
        <w:t>Isard</w:t>
      </w:r>
      <w:proofErr w:type="spellEnd"/>
      <w:r w:rsidRPr="00C66B50">
        <w:rPr>
          <w:rFonts w:ascii="Times New Roman" w:hAnsi="Times New Roman" w:cs="Times New Roman"/>
          <w:color w:val="222222"/>
          <w:sz w:val="24"/>
          <w:szCs w:val="24"/>
          <w:shd w:val="clear" w:color="auto" w:fill="FFFFFF"/>
          <w:lang w:val="en-US"/>
        </w:rPr>
        <w:t xml:space="preserve">,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B65D15">
        <w:rPr>
          <w:rFonts w:ascii="Times New Roman" w:hAnsi="Times New Roman" w:cs="Times New Roman"/>
          <w:color w:val="222222"/>
          <w:sz w:val="24"/>
          <w:szCs w:val="24"/>
          <w:shd w:val="clear" w:color="auto" w:fill="FFFFFF"/>
          <w:lang w:val="en-US"/>
        </w:rPr>
        <w:t>an invasive</w:t>
      </w:r>
      <w:proofErr w:type="gramEnd"/>
      <w:r w:rsidRPr="00B65D15">
        <w:rPr>
          <w:rFonts w:ascii="Times New Roman" w:hAnsi="Times New Roman" w:cs="Times New Roman"/>
          <w:color w:val="222222"/>
          <w:sz w:val="24"/>
          <w:szCs w:val="24"/>
          <w:shd w:val="clear" w:color="auto" w:fill="FFFFFF"/>
          <w:lang w:val="en-US"/>
        </w:rPr>
        <w:t xml:space="preser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43E0B80D"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5"/>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4A50AF5B"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distribution of flower heights, while the dotted lines indicate </w:t>
      </w:r>
      <w:r w:rsidR="003E35B3">
        <w:rPr>
          <w:rFonts w:ascii="Times New Roman" w:hAnsi="Times New Roman" w:cs="Times New Roman"/>
          <w:sz w:val="24"/>
          <w:szCs w:val="24"/>
          <w:lang w:val="en-US"/>
        </w:rPr>
        <w:t>those</w:t>
      </w:r>
      <w:r w:rsidRPr="00B65D15">
        <w:rPr>
          <w:rFonts w:ascii="Times New Roman" w:hAnsi="Times New Roman" w:cs="Times New Roman"/>
          <w:sz w:val="24"/>
          <w:szCs w:val="24"/>
          <w:lang w:val="en-US"/>
        </w:rPr>
        <w:t xml:space="preserve"> generated using only the</w:t>
      </w:r>
      <w:r w:rsidR="003E35B3">
        <w:rPr>
          <w:rFonts w:ascii="Times New Roman" w:hAnsi="Times New Roman" w:cs="Times New Roman"/>
          <w:sz w:val="24"/>
          <w:szCs w:val="24"/>
          <w:lang w:val="en-US"/>
        </w:rPr>
        <w:t xml:space="preserve"> mean</w:t>
      </w:r>
      <w:r w:rsidRPr="00B65D15">
        <w:rPr>
          <w:rFonts w:ascii="Times New Roman" w:hAnsi="Times New Roman" w:cs="Times New Roman"/>
          <w:sz w:val="24"/>
          <w:szCs w:val="24"/>
          <w:lang w:val="en-US"/>
        </w:rPr>
        <w:t xml:space="preserve"> maximum flower </w:t>
      </w:r>
      <w:r w:rsidR="003E35B3">
        <w:rPr>
          <w:rFonts w:ascii="Times New Roman" w:hAnsi="Times New Roman" w:cs="Times New Roman"/>
          <w:sz w:val="24"/>
          <w:szCs w:val="24"/>
          <w:lang w:val="en-US"/>
        </w:rPr>
        <w:t xml:space="preserve">head </w:t>
      </w:r>
      <w:r w:rsidRPr="00B65D15">
        <w:rPr>
          <w:rFonts w:ascii="Times New Roman" w:hAnsi="Times New Roman" w:cs="Times New Roman"/>
          <w:sz w:val="24"/>
          <w:szCs w:val="24"/>
          <w:lang w:val="en-US"/>
        </w:rPr>
        <w:t>height. Error bands indicate a 95% bootstrap interval.</w:t>
      </w:r>
    </w:p>
    <w:p w14:paraId="62FF98DE" w14:textId="79444426"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the mean relative risk for a given distance, while the dotted line </w:t>
      </w:r>
      <w:proofErr w:type="gramStart"/>
      <w:r w:rsidRPr="00B65D15">
        <w:rPr>
          <w:rFonts w:ascii="Times New Roman" w:hAnsi="Times New Roman" w:cs="Times New Roman"/>
          <w:sz w:val="24"/>
          <w:szCs w:val="24"/>
          <w:lang w:val="en-US"/>
        </w:rPr>
        <w:t>indicate</w:t>
      </w:r>
      <w:proofErr w:type="gramEnd"/>
      <w:r w:rsidRPr="00B65D15">
        <w:rPr>
          <w:rFonts w:ascii="Times New Roman" w:hAnsi="Times New Roman" w:cs="Times New Roman"/>
          <w:sz w:val="24"/>
          <w:szCs w:val="24"/>
          <w:lang w:val="en-US"/>
        </w:rPr>
        <w:t xml:space="preserv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780D3EC2">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51ED7BDA">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F1B8DD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00261582">
        <w:rPr>
          <w:rFonts w:ascii="Times New Roman" w:hAnsi="Times New Roman" w:cs="Times New Roman"/>
          <w:b/>
          <w:bCs/>
          <w:noProof/>
          <w:sz w:val="24"/>
          <w:szCs w:val="24"/>
          <w:lang w:val="en-US"/>
        </w:rPr>
        <w:lastRenderedPageBreak/>
        <w:drawing>
          <wp:inline distT="0" distB="0" distL="0" distR="0" wp14:anchorId="0B9DD659" wp14:editId="52265091">
            <wp:extent cx="5040000" cy="6936364"/>
            <wp:effectExtent l="0" t="0" r="8255" b="0"/>
            <wp:docPr id="25887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2E395019">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6F40" w14:textId="77777777" w:rsidR="003C06AF" w:rsidRDefault="003C06AF" w:rsidP="00BE19E8">
      <w:pPr>
        <w:spacing w:after="0" w:line="240" w:lineRule="auto"/>
      </w:pPr>
      <w:r>
        <w:separator/>
      </w:r>
    </w:p>
  </w:endnote>
  <w:endnote w:type="continuationSeparator" w:id="0">
    <w:p w14:paraId="269CB1F8" w14:textId="77777777" w:rsidR="003C06AF" w:rsidRDefault="003C06AF"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A3C9" w14:textId="77777777" w:rsidR="003C06AF" w:rsidRDefault="003C06AF" w:rsidP="00BE19E8">
      <w:pPr>
        <w:spacing w:after="0" w:line="240" w:lineRule="auto"/>
      </w:pPr>
      <w:r>
        <w:separator/>
      </w:r>
    </w:p>
  </w:footnote>
  <w:footnote w:type="continuationSeparator" w:id="0">
    <w:p w14:paraId="070A970E" w14:textId="77777777" w:rsidR="003C06AF" w:rsidRDefault="003C06AF"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619E1"/>
    <w:rsid w:val="00070C0E"/>
    <w:rsid w:val="00074122"/>
    <w:rsid w:val="0008099B"/>
    <w:rsid w:val="000815C5"/>
    <w:rsid w:val="0008594E"/>
    <w:rsid w:val="000A66C3"/>
    <w:rsid w:val="000A69A3"/>
    <w:rsid w:val="000B2C44"/>
    <w:rsid w:val="000D26EA"/>
    <w:rsid w:val="000D750A"/>
    <w:rsid w:val="000E5D80"/>
    <w:rsid w:val="00102C62"/>
    <w:rsid w:val="001120E1"/>
    <w:rsid w:val="00132119"/>
    <w:rsid w:val="00143343"/>
    <w:rsid w:val="00147B6D"/>
    <w:rsid w:val="001542C7"/>
    <w:rsid w:val="00154E00"/>
    <w:rsid w:val="001675B1"/>
    <w:rsid w:val="00187A9B"/>
    <w:rsid w:val="00190D85"/>
    <w:rsid w:val="001B1B43"/>
    <w:rsid w:val="001C5A62"/>
    <w:rsid w:val="001D4418"/>
    <w:rsid w:val="001D5585"/>
    <w:rsid w:val="001D71B3"/>
    <w:rsid w:val="001E6BF9"/>
    <w:rsid w:val="001E6F91"/>
    <w:rsid w:val="001F5378"/>
    <w:rsid w:val="001F65F9"/>
    <w:rsid w:val="002176CC"/>
    <w:rsid w:val="00231516"/>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85831"/>
    <w:rsid w:val="003903D5"/>
    <w:rsid w:val="00393992"/>
    <w:rsid w:val="003949AF"/>
    <w:rsid w:val="003A655E"/>
    <w:rsid w:val="003B0529"/>
    <w:rsid w:val="003C06AF"/>
    <w:rsid w:val="003C30CC"/>
    <w:rsid w:val="003E35B3"/>
    <w:rsid w:val="003F202D"/>
    <w:rsid w:val="00400543"/>
    <w:rsid w:val="004078FD"/>
    <w:rsid w:val="00425A2B"/>
    <w:rsid w:val="00440DD6"/>
    <w:rsid w:val="00446C96"/>
    <w:rsid w:val="00451878"/>
    <w:rsid w:val="00452357"/>
    <w:rsid w:val="00462D6F"/>
    <w:rsid w:val="00466B08"/>
    <w:rsid w:val="00476DDB"/>
    <w:rsid w:val="004903F7"/>
    <w:rsid w:val="00496819"/>
    <w:rsid w:val="004B478B"/>
    <w:rsid w:val="004E422C"/>
    <w:rsid w:val="004E4689"/>
    <w:rsid w:val="004E66E4"/>
    <w:rsid w:val="004F737C"/>
    <w:rsid w:val="005106DD"/>
    <w:rsid w:val="00511143"/>
    <w:rsid w:val="005149DC"/>
    <w:rsid w:val="005149E1"/>
    <w:rsid w:val="0052620A"/>
    <w:rsid w:val="00554EEE"/>
    <w:rsid w:val="005617B1"/>
    <w:rsid w:val="0056428A"/>
    <w:rsid w:val="0056717C"/>
    <w:rsid w:val="005818B9"/>
    <w:rsid w:val="00587954"/>
    <w:rsid w:val="00593E4C"/>
    <w:rsid w:val="005A5A66"/>
    <w:rsid w:val="005A6494"/>
    <w:rsid w:val="005B14D5"/>
    <w:rsid w:val="005B7526"/>
    <w:rsid w:val="005C6A10"/>
    <w:rsid w:val="005D1091"/>
    <w:rsid w:val="005E5965"/>
    <w:rsid w:val="005E5A12"/>
    <w:rsid w:val="005F7AA9"/>
    <w:rsid w:val="00607C91"/>
    <w:rsid w:val="00613965"/>
    <w:rsid w:val="006140EA"/>
    <w:rsid w:val="00632432"/>
    <w:rsid w:val="00632DDF"/>
    <w:rsid w:val="006361BE"/>
    <w:rsid w:val="00642E35"/>
    <w:rsid w:val="00674C4A"/>
    <w:rsid w:val="0068064F"/>
    <w:rsid w:val="006819CB"/>
    <w:rsid w:val="006825DE"/>
    <w:rsid w:val="00691E9A"/>
    <w:rsid w:val="00692DB1"/>
    <w:rsid w:val="006A17C6"/>
    <w:rsid w:val="006B1332"/>
    <w:rsid w:val="007139D8"/>
    <w:rsid w:val="007174EF"/>
    <w:rsid w:val="00746A77"/>
    <w:rsid w:val="007814CB"/>
    <w:rsid w:val="00783F35"/>
    <w:rsid w:val="0079101B"/>
    <w:rsid w:val="007B1A9C"/>
    <w:rsid w:val="007C313F"/>
    <w:rsid w:val="007C4311"/>
    <w:rsid w:val="007D738C"/>
    <w:rsid w:val="007D7664"/>
    <w:rsid w:val="007E284D"/>
    <w:rsid w:val="007F3AB3"/>
    <w:rsid w:val="007F3C0A"/>
    <w:rsid w:val="007F4D20"/>
    <w:rsid w:val="00806D55"/>
    <w:rsid w:val="008313D9"/>
    <w:rsid w:val="008443EB"/>
    <w:rsid w:val="0086146D"/>
    <w:rsid w:val="00871541"/>
    <w:rsid w:val="00890944"/>
    <w:rsid w:val="00892C90"/>
    <w:rsid w:val="008D5A80"/>
    <w:rsid w:val="008E0941"/>
    <w:rsid w:val="008E6088"/>
    <w:rsid w:val="008F0B42"/>
    <w:rsid w:val="008F2FFF"/>
    <w:rsid w:val="00905581"/>
    <w:rsid w:val="009066D7"/>
    <w:rsid w:val="00934495"/>
    <w:rsid w:val="009559D7"/>
    <w:rsid w:val="00964E53"/>
    <w:rsid w:val="00976241"/>
    <w:rsid w:val="0098015A"/>
    <w:rsid w:val="00984B96"/>
    <w:rsid w:val="009900B7"/>
    <w:rsid w:val="009A40D2"/>
    <w:rsid w:val="009A4F02"/>
    <w:rsid w:val="009A55C8"/>
    <w:rsid w:val="009B2307"/>
    <w:rsid w:val="009B261B"/>
    <w:rsid w:val="009C0D0C"/>
    <w:rsid w:val="009C3504"/>
    <w:rsid w:val="009E64FB"/>
    <w:rsid w:val="009E68E9"/>
    <w:rsid w:val="009E77BC"/>
    <w:rsid w:val="00A024C2"/>
    <w:rsid w:val="00A17E7C"/>
    <w:rsid w:val="00A220DD"/>
    <w:rsid w:val="00A3234E"/>
    <w:rsid w:val="00A439AC"/>
    <w:rsid w:val="00A449D9"/>
    <w:rsid w:val="00A47337"/>
    <w:rsid w:val="00A51C32"/>
    <w:rsid w:val="00A56C22"/>
    <w:rsid w:val="00A61CA8"/>
    <w:rsid w:val="00A6230C"/>
    <w:rsid w:val="00A63809"/>
    <w:rsid w:val="00A63DC2"/>
    <w:rsid w:val="00A96C75"/>
    <w:rsid w:val="00AA0094"/>
    <w:rsid w:val="00AA5331"/>
    <w:rsid w:val="00AD1841"/>
    <w:rsid w:val="00AF7701"/>
    <w:rsid w:val="00B0703B"/>
    <w:rsid w:val="00B1127F"/>
    <w:rsid w:val="00B1661E"/>
    <w:rsid w:val="00B305EF"/>
    <w:rsid w:val="00B317DF"/>
    <w:rsid w:val="00B367EE"/>
    <w:rsid w:val="00B53B7B"/>
    <w:rsid w:val="00B54924"/>
    <w:rsid w:val="00B5499F"/>
    <w:rsid w:val="00B55ACF"/>
    <w:rsid w:val="00B65D15"/>
    <w:rsid w:val="00B74061"/>
    <w:rsid w:val="00B82C2B"/>
    <w:rsid w:val="00B96D0B"/>
    <w:rsid w:val="00BA237F"/>
    <w:rsid w:val="00BA4B99"/>
    <w:rsid w:val="00BA571B"/>
    <w:rsid w:val="00BB17F1"/>
    <w:rsid w:val="00BC3386"/>
    <w:rsid w:val="00BC3EB4"/>
    <w:rsid w:val="00BE19E8"/>
    <w:rsid w:val="00BE2C35"/>
    <w:rsid w:val="00BE3B5A"/>
    <w:rsid w:val="00BE6C59"/>
    <w:rsid w:val="00BF013B"/>
    <w:rsid w:val="00C14435"/>
    <w:rsid w:val="00C23C91"/>
    <w:rsid w:val="00C260D0"/>
    <w:rsid w:val="00C335BE"/>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830F3"/>
    <w:rsid w:val="00D84166"/>
    <w:rsid w:val="00D91625"/>
    <w:rsid w:val="00DA13F1"/>
    <w:rsid w:val="00DA26A9"/>
    <w:rsid w:val="00DA4459"/>
    <w:rsid w:val="00DB1B4C"/>
    <w:rsid w:val="00DC6D94"/>
    <w:rsid w:val="00DD605B"/>
    <w:rsid w:val="00DD6BAF"/>
    <w:rsid w:val="00DF4607"/>
    <w:rsid w:val="00E041CB"/>
    <w:rsid w:val="00E262A8"/>
    <w:rsid w:val="00E35790"/>
    <w:rsid w:val="00E43B39"/>
    <w:rsid w:val="00E61331"/>
    <w:rsid w:val="00E7199F"/>
    <w:rsid w:val="00E73A08"/>
    <w:rsid w:val="00E87E4E"/>
    <w:rsid w:val="00EB56CD"/>
    <w:rsid w:val="00ED15E6"/>
    <w:rsid w:val="00ED2343"/>
    <w:rsid w:val="00EE1228"/>
    <w:rsid w:val="00EE6B43"/>
    <w:rsid w:val="00EF220D"/>
    <w:rsid w:val="00F0745D"/>
    <w:rsid w:val="00F14DE0"/>
    <w:rsid w:val="00F3278E"/>
    <w:rsid w:val="00F37426"/>
    <w:rsid w:val="00F62C2F"/>
    <w:rsid w:val="00F75BE0"/>
    <w:rsid w:val="00F77220"/>
    <w:rsid w:val="00F848AE"/>
    <w:rsid w:val="00FA4CB6"/>
    <w:rsid w:val="00FA4DC1"/>
    <w:rsid w:val="00FA5237"/>
    <w:rsid w:val="00FA548A"/>
    <w:rsid w:val="00FA5C4D"/>
    <w:rsid w:val="00FB11C2"/>
    <w:rsid w:val="00FB48CB"/>
    <w:rsid w:val="00FC0C7A"/>
    <w:rsid w:val="00FC720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9008</TotalTime>
  <Pages>29</Pages>
  <Words>6579</Words>
  <Characters>37505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72</cp:revision>
  <dcterms:created xsi:type="dcterms:W3CDTF">2022-11-06T03:55:00Z</dcterms:created>
  <dcterms:modified xsi:type="dcterms:W3CDTF">2023-05-11T04:10:00Z</dcterms:modified>
</cp:coreProperties>
</file>