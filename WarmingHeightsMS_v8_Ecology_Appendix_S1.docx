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8EF5" w14:textId="0FBE2B80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>. Drees, T.H. and K. Shea, 202</w:t>
      </w:r>
      <w:r w:rsidR="004D759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46A62">
        <w:rPr>
          <w:rFonts w:ascii="Times New Roman" w:hAnsi="Times New Roman" w:cs="Times New Roman"/>
          <w:i/>
          <w:iCs/>
          <w:sz w:val="24"/>
          <w:szCs w:val="24"/>
        </w:rPr>
        <w:t>Elevated temperatures shift flower head height distributions and seed dispersal patterns in two invasive thistle species</w:t>
      </w:r>
      <w:r>
        <w:rPr>
          <w:rFonts w:ascii="Times New Roman" w:hAnsi="Times New Roman" w:cs="Times New Roman"/>
          <w:sz w:val="24"/>
          <w:szCs w:val="24"/>
        </w:rPr>
        <w:t>. Ecology.</w:t>
      </w:r>
    </w:p>
    <w:p w14:paraId="54E32E69" w14:textId="2CA2FDEA" w:rsidR="009A233E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Brief description of methodology used to estimate </w:t>
      </w:r>
      <w:ins w:id="0" w:author="Drees, Trevor" w:date="2023-04-01T16:46:00Z">
        <w:r w:rsidR="001414FF">
          <w:rPr>
            <w:rFonts w:ascii="Times New Roman" w:hAnsi="Times New Roman" w:cs="Times New Roman"/>
            <w:i/>
            <w:iCs/>
            <w:sz w:val="24"/>
            <w:szCs w:val="24"/>
          </w:rPr>
          <w:t xml:space="preserve">C. nutans </w:t>
        </w:r>
      </w:ins>
      <w:del w:id="1" w:author="Drees, Trevor" w:date="2023-04-09T13:17:00Z">
        <w:r w:rsidDel="00E712EA">
          <w:rPr>
            <w:rFonts w:ascii="Times New Roman" w:hAnsi="Times New Roman" w:cs="Times New Roman"/>
            <w:sz w:val="24"/>
            <w:szCs w:val="24"/>
          </w:rPr>
          <w:delText xml:space="preserve">invasion </w:delText>
        </w:r>
      </w:del>
      <w:ins w:id="2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  <w:r w:rsidR="00E712E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>wavespeeds</w:delText>
        </w:r>
      </w:del>
      <w:ins w:id="4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>rates</w:t>
        </w:r>
      </w:ins>
      <w:r>
        <w:rPr>
          <w:rFonts w:ascii="Times New Roman" w:hAnsi="Times New Roman" w:cs="Times New Roman"/>
          <w:sz w:val="24"/>
          <w:szCs w:val="24"/>
        </w:rPr>
        <w:t xml:space="preserve">, and tables for select </w:t>
      </w:r>
      <w:del w:id="5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ins w:id="6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</w:t>
        </w:r>
      </w:ins>
      <w:ins w:id="7" w:author="Drees, Trevor" w:date="2023-04-09T13:18:00Z">
        <w:r w:rsidR="00E712EA">
          <w:rPr>
            <w:rFonts w:ascii="Times New Roman" w:hAnsi="Times New Roman" w:cs="Times New Roman"/>
            <w:sz w:val="24"/>
            <w:szCs w:val="24"/>
          </w:rPr>
          <w:t>ead</w:t>
        </w:r>
      </w:ins>
      <w:ins w:id="8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2A785115" w14:textId="77777777" w:rsidR="009A233E" w:rsidRPr="00646A62" w:rsidRDefault="009A233E" w:rsidP="009A233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619624C" w14:textId="41E0A97D" w:rsidR="009A233E" w:rsidRPr="00A048D1" w:rsidRDefault="006E18A1" w:rsidP="009A23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Demographic Models</w:t>
      </w:r>
    </w:p>
    <w:p w14:paraId="62D2E664" w14:textId="51F90C57" w:rsidR="006E18A1" w:rsidRDefault="00D029E3" w:rsidP="00B56293">
      <w:pPr>
        <w:spacing w:after="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demographic models used in the</w:t>
      </w:r>
      <w:ins w:id="9" w:author="Drees, Trevor" w:date="2023-04-01T16:47:00Z">
        <w:r w:rsidR="003856A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3856AB">
          <w:rPr>
            <w:rFonts w:ascii="Times New Roman" w:hAnsi="Times New Roman" w:cs="Times New Roman"/>
            <w:i/>
            <w:iCs/>
            <w:sz w:val="24"/>
            <w:szCs w:val="24"/>
          </w:rPr>
          <w:t>C. nutans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ins w:id="10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11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2" w:author="Drees, Trevor" w:date="2023-04-09T11:22:00Z">
        <w:r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simulations are </w:t>
      </w:r>
      <w:r w:rsidR="00D66C9C">
        <w:rPr>
          <w:rFonts w:ascii="Times New Roman" w:hAnsi="Times New Roman" w:cs="Times New Roman"/>
          <w:sz w:val="24"/>
          <w:szCs w:val="24"/>
        </w:rPr>
        <w:t>based on</w:t>
      </w:r>
      <w:r>
        <w:rPr>
          <w:rFonts w:ascii="Times New Roman" w:hAnsi="Times New Roman" w:cs="Times New Roman"/>
          <w:sz w:val="24"/>
          <w:szCs w:val="24"/>
        </w:rPr>
        <w:t xml:space="preserve"> those used in</w:t>
      </w:r>
      <w:r w:rsidR="004D759B">
        <w:rPr>
          <w:rFonts w:ascii="Times New Roman" w:hAnsi="Times New Roman" w:cs="Times New Roman"/>
          <w:sz w:val="24"/>
          <w:szCs w:val="24"/>
        </w:rPr>
        <w:t xml:space="preserve"> previous studies on </w:t>
      </w:r>
      <w:r w:rsidR="004D759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="004D759B">
        <w:rPr>
          <w:rFonts w:ascii="Times New Roman" w:hAnsi="Times New Roman" w:cs="Times New Roman"/>
          <w:sz w:val="24"/>
          <w:szCs w:val="24"/>
        </w:rPr>
        <w:t xml:space="preserve"> dispersal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</w:t>
      </w:r>
      <w:del w:id="13" w:author="Drees, Trevor" w:date="2023-04-09T13:18:00Z">
        <w:r w:rsidR="00EA44E1" w:rsidDel="00E712EA">
          <w:rPr>
            <w:rFonts w:ascii="Times New Roman" w:hAnsi="Times New Roman" w:cs="Times New Roman"/>
            <w:sz w:val="24"/>
            <w:szCs w:val="24"/>
          </w:rPr>
          <w:delText>invasion speeds</w:delText>
        </w:r>
      </w:del>
      <w:ins w:id="14" w:author="Drees, Trevor" w:date="2023-04-09T13:18:00Z">
        <w:r w:rsidR="00E712EA">
          <w:rPr>
            <w:rFonts w:ascii="Times New Roman" w:hAnsi="Times New Roman" w:cs="Times New Roman"/>
            <w:sz w:val="24"/>
            <w:szCs w:val="24"/>
          </w:rPr>
          <w:t>spread rates</w:t>
        </w:r>
      </w:ins>
      <w:r w:rsidR="004D759B">
        <w:rPr>
          <w:rFonts w:ascii="Times New Roman" w:hAnsi="Times New Roman" w:cs="Times New Roman"/>
          <w:sz w:val="24"/>
          <w:szCs w:val="24"/>
        </w:rPr>
        <w:t xml:space="preserve"> by</w:t>
      </w:r>
      <w:r w:rsidR="009A3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143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9A314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9A31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(2008),</w:t>
      </w:r>
      <w:r>
        <w:rPr>
          <w:rFonts w:ascii="Times New Roman" w:hAnsi="Times New Roman" w:cs="Times New Roman"/>
          <w:sz w:val="24"/>
          <w:szCs w:val="24"/>
        </w:rPr>
        <w:t xml:space="preserve">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(2011)</w:t>
      </w:r>
      <w:r w:rsidR="00EA44E1">
        <w:rPr>
          <w:rFonts w:ascii="Times New Roman" w:hAnsi="Times New Roman" w:cs="Times New Roman"/>
          <w:sz w:val="24"/>
          <w:szCs w:val="24"/>
        </w:rPr>
        <w:t xml:space="preserve"> and Teller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>. (2016)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759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66C9C">
        <w:rPr>
          <w:rFonts w:ascii="Times New Roman" w:hAnsi="Times New Roman" w:cs="Times New Roman"/>
          <w:sz w:val="24"/>
          <w:szCs w:val="24"/>
        </w:rPr>
        <w:t>our baseline is a</w:t>
      </w:r>
      <w:r>
        <w:rPr>
          <w:rFonts w:ascii="Times New Roman" w:hAnsi="Times New Roman" w:cs="Times New Roman"/>
          <w:sz w:val="24"/>
          <w:szCs w:val="24"/>
        </w:rPr>
        <w:t xml:space="preserve"> four-stage matrix model </w:t>
      </w:r>
      <w:r w:rsidR="00EA44E1">
        <w:rPr>
          <w:rFonts w:ascii="Times New Roman" w:hAnsi="Times New Roman" w:cs="Times New Roman"/>
          <w:sz w:val="24"/>
          <w:szCs w:val="24"/>
        </w:rPr>
        <w:t xml:space="preserve">used by </w:t>
      </w:r>
      <w:proofErr w:type="spellStart"/>
      <w:r w:rsidR="00EA44E1"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</w:t>
      </w:r>
      <w:r w:rsid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(2008) and </w:t>
      </w:r>
      <w:r w:rsidR="00EA44E1">
        <w:rPr>
          <w:rFonts w:ascii="Times New Roman" w:hAnsi="Times New Roman" w:cs="Times New Roman"/>
          <w:sz w:val="24"/>
          <w:szCs w:val="24"/>
        </w:rPr>
        <w:t xml:space="preserve">Zhang </w:t>
      </w:r>
      <w:r w:rsidR="00EA44E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EA44E1">
        <w:rPr>
          <w:rFonts w:ascii="Times New Roman" w:hAnsi="Times New Roman" w:cs="Times New Roman"/>
          <w:sz w:val="24"/>
          <w:szCs w:val="24"/>
        </w:rPr>
        <w:t xml:space="preserve">. (2011) </w:t>
      </w:r>
      <w:r>
        <w:rPr>
          <w:rFonts w:ascii="Times New Roman" w:hAnsi="Times New Roman" w:cs="Times New Roman"/>
          <w:sz w:val="24"/>
          <w:szCs w:val="24"/>
        </w:rPr>
        <w:t>with a seed bank and small, medium, and large classes</w:t>
      </w:r>
      <w:r w:rsidR="00555CF2">
        <w:rPr>
          <w:rFonts w:ascii="Times New Roman" w:hAnsi="Times New Roman" w:cs="Times New Roman"/>
          <w:sz w:val="24"/>
          <w:szCs w:val="24"/>
        </w:rPr>
        <w:t xml:space="preserve"> to represent annual demographic transitions</w:t>
      </w:r>
      <w:r w:rsidR="004D75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0"/>
        <w:gridCol w:w="526"/>
      </w:tblGrid>
      <w:tr w:rsidR="009B7F58" w:rsidRPr="00B65D15" w14:paraId="2ACDA4DC" w14:textId="77777777" w:rsidTr="009561E7">
        <w:tc>
          <w:tcPr>
            <w:tcW w:w="8830" w:type="dxa"/>
            <w:vAlign w:val="center"/>
          </w:tcPr>
          <w:p w14:paraId="6ED56633" w14:textId="33308672" w:rsidR="009B7F58" w:rsidRPr="00CD692A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ϕν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z w:val="16"/>
                              <w:szCs w:val="16"/>
                            </w:rPr>
                            <m:t>)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(1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)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34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16"/>
                              <w:szCs w:val="16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42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43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theme="minorHAnsi"/>
                                      <w:i/>
                                      <w:spacing w:val="-20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theme="minorHAnsi"/>
                                      <w:spacing w:val="-20"/>
                                      <w:sz w:val="16"/>
                                      <w:szCs w:val="16"/>
                                    </w:rPr>
                                    <m:t>34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pacing w:val="-20"/>
                              <w:sz w:val="16"/>
                              <w:szCs w:val="16"/>
                            </w:rPr>
                            <m:t>ϕε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theme="minorHAnsi"/>
                                  <w:i/>
                                  <w:spacing w:val="-2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theme="minorHAnsi"/>
                                  <w:spacing w:val="-20"/>
                                  <w:sz w:val="16"/>
                                  <w:szCs w:val="16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6" w:type="dxa"/>
            <w:vAlign w:val="center"/>
          </w:tcPr>
          <w:p w14:paraId="0BBE9E5A" w14:textId="0DDB03FE" w:rsidR="009B7F58" w:rsidRPr="00B65D15" w:rsidRDefault="009B7F58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CC36C3D" w14:textId="40620097" w:rsidR="006E18A1" w:rsidRDefault="004D759B" w:rsidP="00EA44E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rates used in the matrix above can be found in Table S1.</w:t>
      </w:r>
      <w:r w:rsidR="009A3143">
        <w:rPr>
          <w:rFonts w:ascii="Times New Roman" w:hAnsi="Times New Roman" w:cs="Times New Roman"/>
          <w:sz w:val="24"/>
          <w:szCs w:val="24"/>
        </w:rPr>
        <w:t xml:space="preserve"> The class</w:t>
      </w:r>
      <w:r w:rsidR="00B46B3E">
        <w:rPr>
          <w:rFonts w:ascii="Times New Roman" w:hAnsi="Times New Roman" w:cs="Times New Roman"/>
          <w:sz w:val="24"/>
          <w:szCs w:val="24"/>
        </w:rPr>
        <w:t xml:space="preserve"> boundaries</w:t>
      </w:r>
      <w:r w:rsidR="009A3143">
        <w:rPr>
          <w:rFonts w:ascii="Times New Roman" w:hAnsi="Times New Roman" w:cs="Times New Roman"/>
          <w:sz w:val="24"/>
          <w:szCs w:val="24"/>
        </w:rPr>
        <w:t xml:space="preserve"> are based on probability of flowering as estimated by </w:t>
      </w:r>
      <w:r w:rsidR="00B46B3E">
        <w:rPr>
          <w:rFonts w:ascii="Times New Roman" w:hAnsi="Times New Roman" w:cs="Times New Roman"/>
          <w:sz w:val="24"/>
          <w:szCs w:val="24"/>
        </w:rPr>
        <w:t xml:space="preserve">Shea and Kelly (1998), with small plants having &lt;20% flowering probability, medium plants 20-80% flowering probability, and large plants &gt;80% flowering probability. </w:t>
      </w:r>
      <w:r>
        <w:rPr>
          <w:rFonts w:ascii="Times New Roman" w:hAnsi="Times New Roman" w:cs="Times New Roman"/>
          <w:sz w:val="24"/>
          <w:szCs w:val="24"/>
        </w:rPr>
        <w:t xml:space="preserve">We then expand this matrix to 11x11 based on the analyses </w:t>
      </w:r>
      <w:r w:rsidR="00F464E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(2016), allowing for </w:t>
      </w:r>
      <w:del w:id="15" w:author="Drees, Trevor" w:date="2023-04-01T16:44:00Z">
        <w:r w:rsidDel="00063327">
          <w:rPr>
            <w:rFonts w:ascii="Times New Roman" w:hAnsi="Times New Roman" w:cs="Times New Roman"/>
            <w:sz w:val="24"/>
            <w:szCs w:val="24"/>
          </w:rPr>
          <w:delText xml:space="preserve">reproductive </w:delText>
        </w:r>
      </w:del>
      <w:r>
        <w:rPr>
          <w:rFonts w:ascii="Times New Roman" w:hAnsi="Times New Roman" w:cs="Times New Roman"/>
          <w:sz w:val="24"/>
          <w:szCs w:val="24"/>
        </w:rPr>
        <w:t>classes to be broken down by whether they dispersed via wind or via fallen capitula.</w:t>
      </w:r>
    </w:p>
    <w:p w14:paraId="76A479DC" w14:textId="266654E5" w:rsidR="009561E7" w:rsidRDefault="009561E7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4FE4" w14:textId="4A2DCCDA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Dispersal Models</w:t>
      </w:r>
    </w:p>
    <w:p w14:paraId="5A1892A6" w14:textId="37B0905E" w:rsidR="006E18A1" w:rsidRDefault="00D66C9C" w:rsidP="006E1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6E18A1">
        <w:rPr>
          <w:rFonts w:ascii="Times New Roman" w:hAnsi="Times New Roman" w:cs="Times New Roman"/>
          <w:sz w:val="24"/>
          <w:szCs w:val="24"/>
        </w:rPr>
        <w:t xml:space="preserve"> information about the WALD dispersal model used in our analyses</w:t>
      </w:r>
      <w:r>
        <w:rPr>
          <w:rFonts w:ascii="Times New Roman" w:hAnsi="Times New Roman" w:cs="Times New Roman"/>
          <w:sz w:val="24"/>
          <w:szCs w:val="24"/>
        </w:rPr>
        <w:t>, refer to the dispersal methodology outlined in the main text</w:t>
      </w:r>
      <w:r w:rsidR="006E18A1">
        <w:rPr>
          <w:rFonts w:ascii="Times New Roman" w:hAnsi="Times New Roman" w:cs="Times New Roman"/>
          <w:sz w:val="24"/>
          <w:szCs w:val="24"/>
        </w:rPr>
        <w:t xml:space="preserve">. Our </w:t>
      </w:r>
      <w:r w:rsidR="00D029E3">
        <w:rPr>
          <w:rFonts w:ascii="Times New Roman" w:hAnsi="Times New Roman" w:cs="Times New Roman"/>
          <w:sz w:val="24"/>
          <w:szCs w:val="24"/>
        </w:rPr>
        <w:t xml:space="preserve">dispersal </w:t>
      </w:r>
      <w:r w:rsidR="006E18A1">
        <w:rPr>
          <w:rFonts w:ascii="Times New Roman" w:hAnsi="Times New Roman" w:cs="Times New Roman"/>
          <w:sz w:val="24"/>
          <w:szCs w:val="24"/>
        </w:rPr>
        <w:t xml:space="preserve">modelling methods are </w:t>
      </w:r>
      <w:proofErr w:type="gramStart"/>
      <w:r w:rsidR="006E18A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6E18A1">
        <w:rPr>
          <w:rFonts w:ascii="Times New Roman" w:hAnsi="Times New Roman" w:cs="Times New Roman"/>
          <w:sz w:val="24"/>
          <w:szCs w:val="24"/>
        </w:rPr>
        <w:t xml:space="preserve"> those used in previous work by Zhang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6E18A1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6E18A1">
        <w:rPr>
          <w:rFonts w:ascii="Times New Roman" w:hAnsi="Times New Roman" w:cs="Times New Roman"/>
          <w:sz w:val="24"/>
          <w:szCs w:val="24"/>
        </w:rPr>
        <w:t>. (2016), with three notable differences where we</w:t>
      </w:r>
      <w:r w:rsidR="00D029E3">
        <w:rPr>
          <w:rFonts w:ascii="Times New Roman" w:hAnsi="Times New Roman" w:cs="Times New Roman"/>
          <w:sz w:val="24"/>
          <w:szCs w:val="24"/>
        </w:rPr>
        <w:t xml:space="preserve"> instead</w:t>
      </w:r>
      <w:r w:rsidR="006E18A1">
        <w:rPr>
          <w:rFonts w:ascii="Times New Roman" w:hAnsi="Times New Roman" w:cs="Times New Roman"/>
          <w:sz w:val="24"/>
          <w:szCs w:val="24"/>
        </w:rPr>
        <w:t xml:space="preserve"> use a) a</w:t>
      </w:r>
      <w:r w:rsidR="00B56293">
        <w:rPr>
          <w:rFonts w:ascii="Times New Roman" w:hAnsi="Times New Roman" w:cs="Times New Roman"/>
          <w:sz w:val="24"/>
          <w:szCs w:val="24"/>
        </w:rPr>
        <w:t>n empirical</w:t>
      </w:r>
      <w:r w:rsidR="006E18A1">
        <w:rPr>
          <w:rFonts w:ascii="Times New Roman" w:hAnsi="Times New Roman" w:cs="Times New Roman"/>
          <w:sz w:val="24"/>
          <w:szCs w:val="24"/>
        </w:rPr>
        <w:t xml:space="preserve"> distribution of flower head heights rather than a single point source, b) empirical distribution</w:t>
      </w:r>
      <w:r w:rsidR="00555CF2">
        <w:rPr>
          <w:rFonts w:ascii="Times New Roman" w:hAnsi="Times New Roman" w:cs="Times New Roman"/>
          <w:sz w:val="24"/>
          <w:szCs w:val="24"/>
        </w:rPr>
        <w:t>s</w:t>
      </w:r>
      <w:r w:rsidR="006E18A1">
        <w:rPr>
          <w:rFonts w:ascii="Times New Roman" w:hAnsi="Times New Roman" w:cs="Times New Roman"/>
          <w:sz w:val="24"/>
          <w:szCs w:val="24"/>
        </w:rPr>
        <w:t xml:space="preserve"> of wind speeds</w:t>
      </w:r>
      <w:r w:rsidR="00555CF2">
        <w:rPr>
          <w:rFonts w:ascii="Times New Roman" w:hAnsi="Times New Roman" w:cs="Times New Roman"/>
          <w:sz w:val="24"/>
          <w:szCs w:val="24"/>
        </w:rPr>
        <w:t xml:space="preserve"> and</w:t>
      </w:r>
      <w:r w:rsidR="00B56293">
        <w:rPr>
          <w:rFonts w:ascii="Times New Roman" w:hAnsi="Times New Roman" w:cs="Times New Roman"/>
          <w:sz w:val="24"/>
          <w:szCs w:val="24"/>
        </w:rPr>
        <w:t xml:space="preserve"> seed</w:t>
      </w:r>
      <w:r w:rsidR="00555CF2">
        <w:rPr>
          <w:rFonts w:ascii="Times New Roman" w:hAnsi="Times New Roman" w:cs="Times New Roman"/>
          <w:sz w:val="24"/>
          <w:szCs w:val="24"/>
        </w:rPr>
        <w:t xml:space="preserve"> terminal velocities</w:t>
      </w:r>
      <w:r w:rsidR="006E18A1">
        <w:rPr>
          <w:rFonts w:ascii="Times New Roman" w:hAnsi="Times New Roman" w:cs="Times New Roman"/>
          <w:sz w:val="24"/>
          <w:szCs w:val="24"/>
        </w:rPr>
        <w:t xml:space="preserve"> rather than</w:t>
      </w:r>
      <w:r w:rsidR="00B56293">
        <w:rPr>
          <w:rFonts w:ascii="Times New Roman" w:hAnsi="Times New Roman" w:cs="Times New Roman"/>
          <w:sz w:val="24"/>
          <w:szCs w:val="24"/>
        </w:rPr>
        <w:t xml:space="preserve"> approximating their distributions as</w:t>
      </w:r>
      <w:r w:rsidR="006E18A1">
        <w:rPr>
          <w:rFonts w:ascii="Times New Roman" w:hAnsi="Times New Roman" w:cs="Times New Roman"/>
          <w:sz w:val="24"/>
          <w:szCs w:val="24"/>
        </w:rPr>
        <w:t xml:space="preserve"> lognormal, and c) a surrounding vegetation height of 0.15 m rather than 0.5 m.</w:t>
      </w:r>
      <w:ins w:id="16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As </w:t>
        </w:r>
      </w:ins>
      <w:ins w:id="17" w:author="Drees, Trevor" w:date="2023-04-02T14:14:00Z">
        <w:r w:rsidR="00E7693A">
          <w:rPr>
            <w:rFonts w:ascii="Times New Roman" w:hAnsi="Times New Roman" w:cs="Times New Roman"/>
            <w:sz w:val="24"/>
            <w:szCs w:val="24"/>
          </w:rPr>
          <w:t xml:space="preserve">done </w:t>
        </w:r>
      </w:ins>
      <w:ins w:id="18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in 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Teller </w:t>
        </w:r>
        <w:r w:rsidR="00E7693A">
          <w:rPr>
            <w:rFonts w:ascii="Times New Roman" w:hAnsi="Times New Roman" w:cs="Times New Roman"/>
            <w:i/>
            <w:iCs/>
            <w:sz w:val="24"/>
            <w:szCs w:val="24"/>
          </w:rPr>
          <w:t>et al</w:t>
        </w:r>
        <w:r w:rsidR="00E7693A">
          <w:rPr>
            <w:rFonts w:ascii="Times New Roman" w:hAnsi="Times New Roman" w:cs="Times New Roman"/>
            <w:sz w:val="24"/>
            <w:szCs w:val="24"/>
          </w:rPr>
          <w:t>. (2016)</w:t>
        </w:r>
        <w:r w:rsidR="00E7693A">
          <w:rPr>
            <w:rFonts w:ascii="Times New Roman" w:hAnsi="Times New Roman" w:cs="Times New Roman"/>
            <w:sz w:val="24"/>
            <w:szCs w:val="24"/>
          </w:rPr>
          <w:t xml:space="preserve">, we </w:t>
        </w:r>
      </w:ins>
      <w:ins w:id="19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>use</w:t>
        </w:r>
      </w:ins>
      <w:ins w:id="20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1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an</w:t>
        </w:r>
      </w:ins>
      <w:ins w:id="22" w:author="Drees, Trevor" w:date="2023-04-02T14:13:00Z">
        <w:r w:rsidR="00E7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3" w:author="Drees, Trevor" w:date="2023-04-02T14:14:00Z">
        <w:r w:rsidR="00E7693A">
          <w:rPr>
            <w:rFonts w:ascii="Times New Roman" w:hAnsi="Times New Roman" w:cs="Times New Roman"/>
            <w:sz w:val="24"/>
            <w:szCs w:val="24"/>
          </w:rPr>
          <w:t xml:space="preserve">approximately 6% </w:t>
        </w:r>
      </w:ins>
      <w:ins w:id="24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 xml:space="preserve">rate of seed release from the capitulum for </w:t>
        </w:r>
        <w:proofErr w:type="spellStart"/>
        <w:r w:rsidR="00E7693A">
          <w:rPr>
            <w:rFonts w:ascii="Times New Roman" w:hAnsi="Times New Roman" w:cs="Times New Roman"/>
            <w:sz w:val="24"/>
            <w:szCs w:val="24"/>
          </w:rPr>
          <w:t>unwarmed</w:t>
        </w:r>
        <w:proofErr w:type="spellEnd"/>
        <w:r w:rsidR="00E7693A">
          <w:rPr>
            <w:rFonts w:ascii="Times New Roman" w:hAnsi="Times New Roman" w:cs="Times New Roman"/>
            <w:sz w:val="24"/>
            <w:szCs w:val="24"/>
          </w:rPr>
          <w:t xml:space="preserve"> individuals, and an approximately 13% </w:t>
        </w:r>
      </w:ins>
      <w:ins w:id="25" w:author="Drees, Trevor" w:date="2023-04-02T14:16:00Z">
        <w:r w:rsidR="00E7693A">
          <w:rPr>
            <w:rFonts w:ascii="Times New Roman" w:hAnsi="Times New Roman" w:cs="Times New Roman"/>
            <w:sz w:val="24"/>
            <w:szCs w:val="24"/>
          </w:rPr>
          <w:t xml:space="preserve">rate </w:t>
        </w:r>
      </w:ins>
      <w:ins w:id="26" w:author="Drees, Trevor" w:date="2023-04-02T14:15:00Z">
        <w:r w:rsidR="00E7693A">
          <w:rPr>
            <w:rFonts w:ascii="Times New Roman" w:hAnsi="Times New Roman" w:cs="Times New Roman"/>
            <w:sz w:val="24"/>
            <w:szCs w:val="24"/>
          </w:rPr>
          <w:t>for warmed individuals.</w:t>
        </w:r>
      </w:ins>
    </w:p>
    <w:p w14:paraId="7F18AC18" w14:textId="77777777" w:rsidR="006E18A1" w:rsidRPr="006E18A1" w:rsidRDefault="006E18A1" w:rsidP="006E18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3B63E" w14:textId="6E082985" w:rsidR="006E18A1" w:rsidRPr="00A048D1" w:rsidRDefault="006E18A1" w:rsidP="006E18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48D1">
        <w:rPr>
          <w:rFonts w:ascii="Times New Roman" w:hAnsi="Times New Roman" w:cs="Times New Roman"/>
          <w:b/>
          <w:bCs/>
          <w:sz w:val="24"/>
          <w:szCs w:val="24"/>
        </w:rPr>
        <w:t>Spread Models</w:t>
      </w:r>
    </w:p>
    <w:p w14:paraId="6072E775" w14:textId="6F70289C" w:rsidR="006E18A1" w:rsidRDefault="0050487D" w:rsidP="00B56293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 spread was modelled in an identical manner to the analyses performed in Zhang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 xml:space="preserve">. (2011) and Teller </w:t>
      </w:r>
      <w:r>
        <w:rPr>
          <w:rFonts w:ascii="Times New Roman" w:hAnsi="Times New Roman" w:cs="Times New Roman"/>
          <w:i/>
          <w:iCs/>
          <w:sz w:val="24"/>
          <w:szCs w:val="24"/>
        </w:rPr>
        <w:t>et al</w:t>
      </w:r>
      <w:r>
        <w:rPr>
          <w:rFonts w:ascii="Times New Roman" w:hAnsi="Times New Roman" w:cs="Times New Roman"/>
          <w:sz w:val="24"/>
          <w:szCs w:val="24"/>
        </w:rPr>
        <w:t>. (2016)</w:t>
      </w:r>
      <w:r w:rsidR="00F97609">
        <w:rPr>
          <w:rFonts w:ascii="Times New Roman" w:hAnsi="Times New Roman" w:cs="Times New Roman"/>
          <w:sz w:val="24"/>
          <w:szCs w:val="24"/>
        </w:rPr>
        <w:t xml:space="preserve">, based on the </w:t>
      </w:r>
      <w:ins w:id="27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28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9" w:author="Drees, Trevor" w:date="2023-04-09T11:22:00Z">
        <w:r w:rsidR="00F97609" w:rsidDel="00A11086">
          <w:rPr>
            <w:rFonts w:ascii="Times New Roman" w:hAnsi="Times New Roman" w:cs="Times New Roman"/>
            <w:sz w:val="24"/>
            <w:szCs w:val="24"/>
          </w:rPr>
          <w:delText xml:space="preserve">wavespeed </w:delText>
        </w:r>
      </w:del>
      <w:r w:rsidR="00F97609">
        <w:rPr>
          <w:rFonts w:ascii="Times New Roman" w:hAnsi="Times New Roman" w:cs="Times New Roman"/>
          <w:sz w:val="24"/>
          <w:szCs w:val="24"/>
        </w:rPr>
        <w:t>analyses for structured populations outlined in Neubert and Caswell (2000)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4DB2">
        <w:rPr>
          <w:rFonts w:ascii="Times New Roman" w:hAnsi="Times New Roman" w:cs="Times New Roman"/>
          <w:sz w:val="24"/>
          <w:szCs w:val="24"/>
        </w:rPr>
        <w:t xml:space="preserve">Movement of the population was modelled as a travelling </w:t>
      </w:r>
      <w:r w:rsidR="00894DB2">
        <w:rPr>
          <w:rFonts w:ascii="Times New Roman" w:hAnsi="Times New Roman" w:cs="Times New Roman"/>
          <w:sz w:val="24"/>
          <w:szCs w:val="24"/>
        </w:rPr>
        <w:lastRenderedPageBreak/>
        <w:t>wave in one dimension; as such, dispersal events were initially simulated as a two</w:t>
      </w:r>
      <w:r w:rsidR="00374AFC">
        <w:rPr>
          <w:rFonts w:ascii="Times New Roman" w:hAnsi="Times New Roman" w:cs="Times New Roman"/>
          <w:sz w:val="24"/>
          <w:szCs w:val="24"/>
        </w:rPr>
        <w:t>-</w:t>
      </w:r>
      <w:r w:rsidR="00894DB2">
        <w:rPr>
          <w:rFonts w:ascii="Times New Roman" w:hAnsi="Times New Roman" w:cs="Times New Roman"/>
          <w:sz w:val="24"/>
          <w:szCs w:val="24"/>
        </w:rPr>
        <w:t>dimensional kernel</w:t>
      </w:r>
      <w:r w:rsidR="00BA6FB4">
        <w:rPr>
          <w:rFonts w:ascii="Times New Roman" w:hAnsi="Times New Roman" w:cs="Times New Roman"/>
          <w:sz w:val="24"/>
          <w:szCs w:val="24"/>
        </w:rPr>
        <w:t xml:space="preserve"> with angles randomly sampled from a uniform distribution between 0 and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BA6FB4">
        <w:rPr>
          <w:rFonts w:ascii="Times New Roman" w:hAnsi="Times New Roman" w:cs="Times New Roman"/>
          <w:sz w:val="24"/>
          <w:szCs w:val="24"/>
        </w:rPr>
        <w:t xml:space="preserve">, </w:t>
      </w:r>
      <w:r w:rsidR="00894DB2">
        <w:rPr>
          <w:rFonts w:ascii="Times New Roman" w:hAnsi="Times New Roman" w:cs="Times New Roman"/>
          <w:sz w:val="24"/>
          <w:szCs w:val="24"/>
        </w:rPr>
        <w:t>but</w:t>
      </w:r>
      <w:r w:rsidR="00BA6FB4">
        <w:rPr>
          <w:rFonts w:ascii="Times New Roman" w:hAnsi="Times New Roman" w:cs="Times New Roman"/>
          <w:sz w:val="24"/>
          <w:szCs w:val="24"/>
        </w:rPr>
        <w:t xml:space="preserve"> were</w:t>
      </w:r>
      <w:r w:rsidR="00894DB2">
        <w:rPr>
          <w:rFonts w:ascii="Times New Roman" w:hAnsi="Times New Roman" w:cs="Times New Roman"/>
          <w:sz w:val="24"/>
          <w:szCs w:val="24"/>
        </w:rPr>
        <w:t xml:space="preserve"> then marginalized onto a single spatial axis. The simulated dispersal distances were then used to calculate the empirical moment generating function (MGF)</w:t>
      </w:r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BA6FB4" w:rsidRPr="00B65D15" w14:paraId="03B17CBF" w14:textId="77777777" w:rsidTr="00CD692A">
        <w:tc>
          <w:tcPr>
            <w:tcW w:w="850" w:type="dxa"/>
            <w:vAlign w:val="center"/>
          </w:tcPr>
          <w:p w14:paraId="02979E5A" w14:textId="77777777" w:rsidR="00BA6FB4" w:rsidRPr="00B65D15" w:rsidRDefault="00BA6FB4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DA2A3A9" w14:textId="38585D82" w:rsidR="00BA6FB4" w:rsidRPr="00B65D15" w:rsidRDefault="00BA6FB4" w:rsidP="00CD69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M(s)=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sr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336D5062" w14:textId="06263B60" w:rsidR="00BA6FB4" w:rsidRPr="00B65D15" w:rsidRDefault="00BA6FB4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7B6528F7" w14:textId="52257A74" w:rsidR="00894DB2" w:rsidRDefault="00894DB2" w:rsidP="00B56293">
      <w:pPr>
        <w:spacing w:after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374AF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the</w:t>
      </w:r>
      <w:r w:rsidR="00913D21">
        <w:rPr>
          <w:rFonts w:ascii="Times New Roman" w:hAnsi="Times New Roman" w:cs="Times New Roman"/>
          <w:sz w:val="24"/>
          <w:szCs w:val="24"/>
        </w:rPr>
        <w:t xml:space="preserve"> total</w:t>
      </w:r>
      <w:r w:rsidR="00374AFC">
        <w:rPr>
          <w:rFonts w:ascii="Times New Roman" w:hAnsi="Times New Roman" w:cs="Times New Roman"/>
          <w:sz w:val="24"/>
          <w:szCs w:val="24"/>
        </w:rPr>
        <w:t xml:space="preserve"> number of dispersal events,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374AFC">
        <w:rPr>
          <w:rFonts w:ascii="Times New Roman" w:hAnsi="Times New Roman" w:cs="Times New Roman"/>
          <w:sz w:val="24"/>
          <w:szCs w:val="24"/>
        </w:rPr>
        <w:t xml:space="preserve"> is dispersal distance</w:t>
      </w:r>
      <w:r w:rsidR="00913D21">
        <w:rPr>
          <w:rFonts w:ascii="Times New Roman" w:hAnsi="Times New Roman" w:cs="Times New Roman"/>
          <w:sz w:val="24"/>
          <w:szCs w:val="24"/>
        </w:rPr>
        <w:t xml:space="preserve"> for a given dispersal event</w:t>
      </w:r>
      <w:r w:rsidR="00374AFC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F97609">
        <w:rPr>
          <w:rFonts w:ascii="Times New Roman" w:hAnsi="Times New Roman" w:cs="Times New Roman"/>
          <w:sz w:val="24"/>
          <w:szCs w:val="24"/>
        </w:rPr>
        <w:t xml:space="preserve"> is an auxiliary variable that describes the steepness of the wave</w:t>
      </w:r>
      <w:r w:rsidR="00D24CE2">
        <w:rPr>
          <w:rFonts w:ascii="Times New Roman" w:hAnsi="Times New Roman" w:cs="Times New Roman"/>
          <w:sz w:val="24"/>
          <w:szCs w:val="24"/>
        </w:rPr>
        <w:t xml:space="preserve">. We then calculate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D24CE2">
        <w:rPr>
          <w:rFonts w:ascii="Times New Roman" w:eastAsiaTheme="minorEastAsia" w:hAnsi="Times New Roman" w:cs="Times New Roman"/>
          <w:sz w:val="24"/>
          <w:szCs w:val="24"/>
        </w:rPr>
        <w:t xml:space="preserve"> as the dominant eigenvalue of the Hadamard product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A∘M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 w:rsidRP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where </w:t>
      </w:r>
      <w:r w:rsidR="00D24CE2" w:rsidRPr="0021760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demographic matrix</w:t>
      </w:r>
      <w:r w:rsidR="00D66C9C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(s)</m:t>
        </m:r>
      </m:oMath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is a matrix containing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74AFC">
        <w:rPr>
          <w:rFonts w:ascii="Times New Roman" w:eastAsiaTheme="minorEastAsia" w:hAnsi="Times New Roman" w:cs="Times New Roman"/>
          <w:iCs/>
          <w:sz w:val="24"/>
          <w:szCs w:val="24"/>
        </w:rPr>
        <w:t>the MGF</w:t>
      </w:r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M(s)</m:t>
        </m:r>
      </m:oMath>
      <w:r w:rsidR="00217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dispersing stages and the Dirac delta MGF of 1 for non-dispersing stages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The </w:t>
      </w:r>
      <w:ins w:id="30" w:author="Drees, Trevor" w:date="2023-04-09T13:17:00Z">
        <w:r w:rsidR="00E712EA">
          <w:rPr>
            <w:rFonts w:ascii="Times New Roman" w:hAnsi="Times New Roman" w:cs="Times New Roman"/>
            <w:sz w:val="24"/>
            <w:szCs w:val="24"/>
          </w:rPr>
          <w:t>spread</w:t>
        </w:r>
      </w:ins>
      <w:ins w:id="31" w:author="Drees, Trevor" w:date="2023-04-09T11:22:00Z">
        <w:r w:rsidR="00A11086">
          <w:rPr>
            <w:rFonts w:ascii="Times New Roman" w:hAnsi="Times New Roman" w:cs="Times New Roman"/>
            <w:sz w:val="24"/>
            <w:szCs w:val="24"/>
          </w:rPr>
          <w:t xml:space="preserve"> rate</w:t>
        </w:r>
        <w:r w:rsidR="00A1108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2" w:author="Drees, Trevor" w:date="2023-04-09T11:22:00Z">
        <w:r w:rsidR="00D24CE2" w:rsidDel="00A11086">
          <w:rPr>
            <w:rFonts w:ascii="Times New Roman" w:eastAsiaTheme="minorEastAsia" w:hAnsi="Times New Roman" w:cs="Times New Roman"/>
            <w:iCs/>
            <w:sz w:val="24"/>
            <w:szCs w:val="24"/>
          </w:rPr>
          <w:delText xml:space="preserve">wavespeed </w:delText>
        </w:r>
      </w:del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F97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 xml:space="preserve">can then be found by </w:t>
      </w:r>
      <w:proofErr w:type="gramStart"/>
      <w:r w:rsidR="00D24CE2">
        <w:rPr>
          <w:rFonts w:ascii="Times New Roman" w:eastAsiaTheme="minorEastAsia" w:hAnsi="Times New Roman" w:cs="Times New Roman"/>
          <w:iCs/>
          <w:sz w:val="24"/>
          <w:szCs w:val="24"/>
        </w:rPr>
        <w:t>minimizing</w:t>
      </w:r>
      <w:proofErr w:type="gramEnd"/>
    </w:p>
    <w:tbl>
      <w:tblPr>
        <w:tblStyle w:val="TableGrid"/>
        <w:tblW w:w="9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654"/>
        <w:gridCol w:w="850"/>
      </w:tblGrid>
      <w:tr w:rsidR="00D24CE2" w:rsidRPr="00B65D15" w14:paraId="696B75C5" w14:textId="77777777" w:rsidTr="00011217">
        <w:tc>
          <w:tcPr>
            <w:tcW w:w="850" w:type="dxa"/>
            <w:vAlign w:val="center"/>
          </w:tcPr>
          <w:p w14:paraId="63B06552" w14:textId="77777777" w:rsidR="00D24CE2" w:rsidRPr="00B65D15" w:rsidRDefault="00D24CE2" w:rsidP="00011217">
            <w:pPr>
              <w:spacing w:after="12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4" w:type="dxa"/>
            <w:vAlign w:val="center"/>
          </w:tcPr>
          <w:p w14:paraId="012BF740" w14:textId="79C19843" w:rsidR="00D24CE2" w:rsidRPr="00B65D15" w:rsidRDefault="00000000" w:rsidP="0001121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s&gt;0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(ρ)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50" w:type="dxa"/>
            <w:vAlign w:val="center"/>
          </w:tcPr>
          <w:p w14:paraId="0EB8FA6A" w14:textId="0B21E6DF" w:rsidR="00D24CE2" w:rsidRPr="00B65D15" w:rsidRDefault="00D24CE2" w:rsidP="000E1831">
            <w:pPr>
              <w:spacing w:after="120"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13D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65D1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A3A8C41" w14:textId="531727D3" w:rsidR="00D24CE2" w:rsidRDefault="00F97609" w:rsidP="009A2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a range of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D24CE2">
        <w:rPr>
          <w:rFonts w:ascii="Times New Roman" w:hAnsi="Times New Roman" w:cs="Times New Roman"/>
          <w:sz w:val="24"/>
          <w:szCs w:val="24"/>
        </w:rPr>
        <w:t>.</w:t>
      </w:r>
      <w:r w:rsidR="0082156C">
        <w:rPr>
          <w:rFonts w:ascii="Times New Roman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F</w:t>
      </w:r>
      <w:r w:rsidR="0050487D">
        <w:rPr>
          <w:rFonts w:ascii="Times New Roman" w:hAnsi="Times New Roman" w:cs="Times New Roman"/>
          <w:sz w:val="24"/>
          <w:szCs w:val="24"/>
        </w:rPr>
        <w:t>o</w:t>
      </w:r>
      <w:r w:rsidR="00913D21">
        <w:rPr>
          <w:rFonts w:ascii="Times New Roman" w:hAnsi="Times New Roman" w:cs="Times New Roman"/>
          <w:sz w:val="24"/>
          <w:szCs w:val="24"/>
        </w:rPr>
        <w:t>r each co</w:t>
      </w:r>
      <w:r w:rsidR="0050487D">
        <w:rPr>
          <w:rFonts w:ascii="Times New Roman" w:hAnsi="Times New Roman" w:cs="Times New Roman"/>
          <w:sz w:val="24"/>
          <w:szCs w:val="24"/>
        </w:rPr>
        <w:t>mbination of warmed/</w:t>
      </w:r>
      <w:proofErr w:type="spellStart"/>
      <w:r w:rsidR="0050487D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50487D">
        <w:rPr>
          <w:rFonts w:ascii="Times New Roman" w:hAnsi="Times New Roman" w:cs="Times New Roman"/>
          <w:sz w:val="24"/>
          <w:szCs w:val="24"/>
        </w:rPr>
        <w:t xml:space="preserve"> treatment and distributed/maximum height</w:t>
      </w:r>
      <w:r w:rsidR="00913D21">
        <w:rPr>
          <w:rFonts w:ascii="Times New Roman" w:hAnsi="Times New Roman" w:cs="Times New Roman"/>
          <w:sz w:val="24"/>
          <w:szCs w:val="24"/>
        </w:rPr>
        <w:t xml:space="preserve">, we simulated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13D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D21">
        <w:rPr>
          <w:rFonts w:ascii="Times New Roman" w:hAnsi="Times New Roman" w:cs="Times New Roman"/>
          <w:sz w:val="24"/>
          <w:szCs w:val="24"/>
        </w:rPr>
        <w:t>100000 times; summary results</w:t>
      </w:r>
      <w:r w:rsidR="0082156C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82156C" w:rsidRPr="0082156C">
        <w:rPr>
          <w:rFonts w:ascii="Times New Roman" w:hAnsi="Times New Roman" w:cs="Times New Roman"/>
          <w:sz w:val="24"/>
          <w:szCs w:val="24"/>
        </w:rPr>
        <w:t>Table S2</w:t>
      </w:r>
      <w:r w:rsidR="0082156C">
        <w:rPr>
          <w:rFonts w:ascii="Times New Roman" w:hAnsi="Times New Roman" w:cs="Times New Roman"/>
          <w:sz w:val="24"/>
          <w:szCs w:val="24"/>
        </w:rPr>
        <w:t>.</w:t>
      </w:r>
    </w:p>
    <w:p w14:paraId="2AEB38B3" w14:textId="77777777" w:rsidR="00A048D1" w:rsidRDefault="00A048D1" w:rsidP="009A233E">
      <w:pPr>
        <w:rPr>
          <w:rFonts w:ascii="Times New Roman" w:hAnsi="Times New Roman" w:cs="Times New Roman"/>
          <w:sz w:val="24"/>
          <w:szCs w:val="24"/>
        </w:rPr>
      </w:pPr>
    </w:p>
    <w:p w14:paraId="6C6276A7" w14:textId="77777777" w:rsidR="00A048D1" w:rsidRDefault="00A048D1" w:rsidP="009A23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8175D04" w14:textId="1FACD983" w:rsidR="00EA44E1" w:rsidRDefault="00EA44E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Shea, K., </w:t>
      </w:r>
      <w:proofErr w:type="spellStart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Skarpaas</w:t>
      </w:r>
      <w:proofErr w:type="spellEnd"/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O., Kelly, D., Sheppard, A. W., &amp; Woodburn, T. L. (2008). Dispersal and demography contributions to population spread of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its native and invaded ranges. </w:t>
      </w:r>
      <w:r w:rsidRPr="00EA44E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Ecology</w:t>
      </w:r>
      <w:r w:rsidRPr="00EA44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96(4), 687-697.</w:t>
      </w:r>
    </w:p>
    <w:p w14:paraId="78CA517D" w14:textId="6D7E8228" w:rsidR="00F97609" w:rsidRDefault="00F97609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Neubert, M.G. &amp; Caswell, H. (2000). Demography and dispersal: calculation and sensitivity analysis of invasion speed for structured populations. </w:t>
      </w:r>
      <w:r w:rsidRPr="00F9760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Ecology</w:t>
      </w:r>
      <w:r w:rsidRPr="00F9760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81(6), 1613-1628.</w:t>
      </w:r>
    </w:p>
    <w:p w14:paraId="2954264E" w14:textId="2926F4A2" w:rsidR="00B46B3E" w:rsidRDefault="00B46B3E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Shea, K. &amp; Kelly, D. (1998). Estimating biocontrol agent impact with matrix models: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Carduus nutans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New Zealand. </w:t>
      </w:r>
      <w:r w:rsidRPr="00B46B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Ecological Applications</w:t>
      </w:r>
      <w:r w:rsidRPr="00B46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8(3), 824-832.</w:t>
      </w:r>
    </w:p>
    <w:p w14:paraId="2E1D884D" w14:textId="0C155EF4" w:rsidR="00F97609" w:rsidRDefault="00F97609" w:rsidP="00F97609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Teller, B.J., Zhang, R., &amp; Shea, K. (2016). Seed release in a changing climate: initiation of movement increases spread of an invasive species under simulated climate warming. </w:t>
      </w:r>
      <w:r w:rsidRPr="00A048D1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Diversity and Distributions</w:t>
      </w:r>
      <w:r w:rsidRP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22(6), 708-716.</w:t>
      </w:r>
    </w:p>
    <w:p w14:paraId="0AF35A25" w14:textId="53B3A714" w:rsidR="00A048D1" w:rsidRDefault="00A048D1" w:rsidP="00A048D1">
      <w:pPr>
        <w:spacing w:after="120" w:line="276" w:lineRule="auto"/>
        <w:ind w:left="284" w:hanging="28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Zhang, R.,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Jongejans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&amp; Shea, K. (2011). Warming increases the spread of an invasive thistle.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One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6(6), e21725.</w:t>
      </w:r>
    </w:p>
    <w:p w14:paraId="76DCE54F" w14:textId="32BF3509" w:rsidR="009A233E" w:rsidRDefault="009A233E" w:rsidP="009A2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A798B3" w14:textId="7A22BC82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85266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Demographic parameters used in the matrix model</w:t>
      </w:r>
      <w:ins w:id="33" w:author="Drees, Trevor" w:date="2023-04-01T16:47:00Z">
        <w:r w:rsidR="003856AB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for </w:t>
        </w:r>
        <w:r w:rsidR="003856AB">
          <w:rPr>
            <w:rFonts w:ascii="Times New Roman" w:hAnsi="Times New Roman" w:cs="Times New Roman"/>
            <w:i/>
            <w:iCs/>
            <w:color w:val="222222"/>
            <w:sz w:val="24"/>
            <w:szCs w:val="24"/>
            <w:shd w:val="clear" w:color="auto" w:fill="FFFFFF"/>
          </w:rPr>
          <w:t>C. nutans</w:t>
        </w:r>
      </w:ins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sourced from </w:t>
      </w:r>
      <w:r w:rsidR="00852660">
        <w:rPr>
          <w:rFonts w:ascii="Times New Roman" w:hAnsi="Times New Roman" w:cs="Times New Roman"/>
          <w:sz w:val="24"/>
          <w:szCs w:val="24"/>
        </w:rPr>
        <w:t xml:space="preserve">Zhang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 xml:space="preserve">. (2011) and Teller </w:t>
      </w:r>
      <w:r w:rsidR="00852660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852660">
        <w:rPr>
          <w:rFonts w:ascii="Times New Roman" w:hAnsi="Times New Roman" w:cs="Times New Roman"/>
          <w:sz w:val="24"/>
          <w:szCs w:val="24"/>
        </w:rPr>
        <w:t>. (2016)</w:t>
      </w:r>
      <w:r w:rsidR="00B55C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Note that growth (not from seed), retrogression, and bolting probabilities are conditional on surviving individuals only.</w:t>
      </w:r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 asterisk indicates that quantities are different between the warmed and </w:t>
      </w:r>
      <w:proofErr w:type="spellStart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8526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treatments.</w:t>
      </w:r>
    </w:p>
    <w:p w14:paraId="2111C680" w14:textId="77777777" w:rsidR="00210FE4" w:rsidRDefault="00210FE4" w:rsidP="00210FE4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584"/>
        <w:gridCol w:w="1679"/>
        <w:gridCol w:w="1679"/>
      </w:tblGrid>
      <w:tr w:rsidR="00261C08" w:rsidRPr="00B65D15" w14:paraId="33BC1E68" w14:textId="77777777" w:rsidTr="00852660">
        <w:tc>
          <w:tcPr>
            <w:tcW w:w="1418" w:type="dxa"/>
            <w:tcBorders>
              <w:bottom w:val="single" w:sz="18" w:space="0" w:color="auto"/>
            </w:tcBorders>
          </w:tcPr>
          <w:p w14:paraId="4022B3B6" w14:textId="2D4B00EE" w:rsidR="00261C08" w:rsidRPr="00B65D15" w:rsidRDefault="00261C08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4584" w:type="dxa"/>
            <w:tcBorders>
              <w:bottom w:val="single" w:sz="18" w:space="0" w:color="auto"/>
            </w:tcBorders>
          </w:tcPr>
          <w:p w14:paraId="0E551E0B" w14:textId="037604C4" w:rsidR="00261C08" w:rsidRPr="00B65D15" w:rsidRDefault="00261C08" w:rsidP="008526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726E4610" w14:textId="67790BB1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</w:p>
        </w:tc>
        <w:tc>
          <w:tcPr>
            <w:tcW w:w="1679" w:type="dxa"/>
            <w:tcBorders>
              <w:bottom w:val="single" w:sz="18" w:space="0" w:color="auto"/>
            </w:tcBorders>
          </w:tcPr>
          <w:p w14:paraId="0B82CB40" w14:textId="5F58B245" w:rsidR="00261C08" w:rsidRPr="00B65D15" w:rsidRDefault="00261C08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Warmed</w:t>
            </w:r>
          </w:p>
        </w:tc>
      </w:tr>
      <w:tr w:rsidR="00027174" w:rsidRPr="00B65D15" w14:paraId="3E41B061" w14:textId="77777777" w:rsidTr="00852660"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52E7528C" w14:textId="7CDF572F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tcBorders>
              <w:top w:val="single" w:sz="18" w:space="0" w:color="auto"/>
            </w:tcBorders>
            <w:vAlign w:val="center"/>
          </w:tcPr>
          <w:p w14:paraId="0F56ABBD" w14:textId="1A16A158" w:rsidR="00027174" w:rsidRPr="00027174" w:rsidRDefault="00B55C1A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</w:t>
            </w:r>
            <w:r w:rsidR="0085266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of s</w:t>
            </w:r>
            <w:r w:rsidR="00027174" w:rsidRPr="00027174">
              <w:rPr>
                <w:rFonts w:ascii="Times New Roman" w:hAnsi="Times New Roman" w:cs="Times New Roman"/>
              </w:rPr>
              <w:t>urvival of seed in seed bank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0B073433" w14:textId="5A313B88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  <w:tc>
          <w:tcPr>
            <w:tcW w:w="1679" w:type="dxa"/>
            <w:tcBorders>
              <w:top w:val="single" w:sz="18" w:space="0" w:color="auto"/>
            </w:tcBorders>
            <w:vAlign w:val="center"/>
          </w:tcPr>
          <w:p w14:paraId="2E6A4765" w14:textId="3A361280" w:rsidR="00027174" w:rsidRPr="00027174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 w:rsidRPr="00027174">
              <w:rPr>
                <w:rFonts w:ascii="Times New Roman" w:hAnsi="Times New Roman" w:cs="Times New Roman"/>
              </w:rPr>
              <w:t>0.2597</w:t>
            </w:r>
          </w:p>
        </w:tc>
      </w:tr>
      <w:tr w:rsidR="00027174" w:rsidRPr="00B65D15" w14:paraId="2BFA14CD" w14:textId="77777777" w:rsidTr="00852660">
        <w:tc>
          <w:tcPr>
            <w:tcW w:w="1418" w:type="dxa"/>
            <w:vAlign w:val="center"/>
          </w:tcPr>
          <w:p w14:paraId="3343CE71" w14:textId="2414F4EB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B53929A" w14:textId="71385C78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small rosettes (S)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602BF7B5" w14:textId="635D7078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0.2619</w:t>
            </w:r>
          </w:p>
        </w:tc>
        <w:tc>
          <w:tcPr>
            <w:tcW w:w="1679" w:type="dxa"/>
            <w:vAlign w:val="center"/>
          </w:tcPr>
          <w:p w14:paraId="11CACBD3" w14:textId="36B7178D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0.2864</w:t>
            </w:r>
          </w:p>
        </w:tc>
      </w:tr>
      <w:tr w:rsidR="00027174" w:rsidRPr="00B65D15" w14:paraId="66474C09" w14:textId="77777777" w:rsidTr="00852660">
        <w:tc>
          <w:tcPr>
            <w:tcW w:w="1418" w:type="dxa"/>
            <w:vAlign w:val="center"/>
          </w:tcPr>
          <w:p w14:paraId="03EAA16E" w14:textId="747263C3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5B3FB32E" w14:textId="1A406DF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median rosettes (M)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35C9CAB9" w14:textId="15C961A9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0.6761</w:t>
            </w:r>
          </w:p>
        </w:tc>
        <w:tc>
          <w:tcPr>
            <w:tcW w:w="1679" w:type="dxa"/>
            <w:vAlign w:val="center"/>
          </w:tcPr>
          <w:p w14:paraId="1972DAF9" w14:textId="3B1607AF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0.7393</w:t>
            </w:r>
          </w:p>
        </w:tc>
      </w:tr>
      <w:tr w:rsidR="00027174" w:rsidRPr="00B65D15" w14:paraId="52B3A9E4" w14:textId="77777777" w:rsidTr="00852660">
        <w:tc>
          <w:tcPr>
            <w:tcW w:w="1418" w:type="dxa"/>
            <w:vAlign w:val="center"/>
          </w:tcPr>
          <w:p w14:paraId="32045E46" w14:textId="7C9F3DB5" w:rsidR="00027174" w:rsidRPr="00B55C1A" w:rsidRDefault="00000000" w:rsidP="00B55C1A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CA16D15" w14:textId="34C68441" w:rsidR="00027174" w:rsidRPr="00B65D15" w:rsidRDefault="00852660" w:rsidP="0002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Prob. </w:t>
            </w:r>
            <w:r w:rsidR="00B55C1A">
              <w:rPr>
                <w:rFonts w:ascii="Times New Roman" w:hAnsi="Times New Roman" w:cs="Times New Roman"/>
              </w:rPr>
              <w:t>of s</w:t>
            </w:r>
            <w:r w:rsidR="00027174" w:rsidRPr="00261C08">
              <w:rPr>
                <w:rFonts w:ascii="Times New Roman" w:hAnsi="Times New Roman" w:cs="Times New Roman"/>
              </w:rPr>
              <w:t>urvival of large rosettes (L)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07E2ADAD" w14:textId="2296D19E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0.8971</w:t>
            </w:r>
          </w:p>
        </w:tc>
        <w:tc>
          <w:tcPr>
            <w:tcW w:w="1679" w:type="dxa"/>
            <w:vAlign w:val="center"/>
          </w:tcPr>
          <w:p w14:paraId="1E2D80D2" w14:textId="5B43C70A" w:rsidR="00027174" w:rsidRPr="00B65D15" w:rsidRDefault="00027174" w:rsidP="000271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0.9810</w:t>
            </w:r>
          </w:p>
        </w:tc>
      </w:tr>
      <w:tr w:rsidR="00852660" w:rsidRPr="00B65D15" w14:paraId="74DB1BCD" w14:textId="77777777" w:rsidTr="00852660">
        <w:tc>
          <w:tcPr>
            <w:tcW w:w="1418" w:type="dxa"/>
            <w:vAlign w:val="center"/>
          </w:tcPr>
          <w:p w14:paraId="21EF1ED3" w14:textId="79ECE7A9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D7E5593" w14:textId="6CB431F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M</w:t>
            </w:r>
          </w:p>
        </w:tc>
        <w:tc>
          <w:tcPr>
            <w:tcW w:w="1679" w:type="dxa"/>
            <w:vAlign w:val="center"/>
          </w:tcPr>
          <w:p w14:paraId="22A5C8D6" w14:textId="0516F6E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  <w:tc>
          <w:tcPr>
            <w:tcW w:w="1679" w:type="dxa"/>
            <w:vAlign w:val="center"/>
          </w:tcPr>
          <w:p w14:paraId="4D168AE4" w14:textId="1EF32CB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0.2076</w:t>
            </w:r>
          </w:p>
        </w:tc>
      </w:tr>
      <w:tr w:rsidR="00852660" w:rsidRPr="00B65D15" w14:paraId="143F9A2A" w14:textId="77777777" w:rsidTr="00852660">
        <w:tc>
          <w:tcPr>
            <w:tcW w:w="1418" w:type="dxa"/>
            <w:vAlign w:val="center"/>
          </w:tcPr>
          <w:p w14:paraId="313EC015" w14:textId="1FCB841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F5BBFEB" w14:textId="33FA224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establishing seed to L</w:t>
            </w:r>
          </w:p>
        </w:tc>
        <w:tc>
          <w:tcPr>
            <w:tcW w:w="1679" w:type="dxa"/>
            <w:vAlign w:val="center"/>
          </w:tcPr>
          <w:p w14:paraId="0DDE6F7E" w14:textId="20AA204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  <w:tc>
          <w:tcPr>
            <w:tcW w:w="1679" w:type="dxa"/>
            <w:vAlign w:val="center"/>
          </w:tcPr>
          <w:p w14:paraId="2967F570" w14:textId="7206CF2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0.0911</w:t>
            </w:r>
          </w:p>
        </w:tc>
      </w:tr>
      <w:tr w:rsidR="00852660" w:rsidRPr="00B65D15" w14:paraId="7CD200AF" w14:textId="77777777" w:rsidTr="00852660">
        <w:tc>
          <w:tcPr>
            <w:tcW w:w="1418" w:type="dxa"/>
            <w:vAlign w:val="center"/>
          </w:tcPr>
          <w:p w14:paraId="6B30D1D4" w14:textId="72DAA63C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AEE9CDD" w14:textId="2F42AD5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M</w:t>
            </w:r>
          </w:p>
        </w:tc>
        <w:tc>
          <w:tcPr>
            <w:tcW w:w="1679" w:type="dxa"/>
            <w:vAlign w:val="center"/>
          </w:tcPr>
          <w:p w14:paraId="3F04A506" w14:textId="438F586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  <w:tc>
          <w:tcPr>
            <w:tcW w:w="1679" w:type="dxa"/>
            <w:vAlign w:val="center"/>
          </w:tcPr>
          <w:p w14:paraId="303BAFBF" w14:textId="0A45FC3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0.8028</w:t>
            </w:r>
          </w:p>
        </w:tc>
      </w:tr>
      <w:tr w:rsidR="00852660" w:rsidRPr="00B65D15" w14:paraId="61B5BBC8" w14:textId="77777777" w:rsidTr="00852660">
        <w:tc>
          <w:tcPr>
            <w:tcW w:w="1418" w:type="dxa"/>
            <w:vAlign w:val="center"/>
          </w:tcPr>
          <w:p w14:paraId="28B39F1C" w14:textId="0DC79007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DEBC220" w14:textId="1CA457F0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S to L</w:t>
            </w:r>
          </w:p>
        </w:tc>
        <w:tc>
          <w:tcPr>
            <w:tcW w:w="1679" w:type="dxa"/>
            <w:vAlign w:val="center"/>
          </w:tcPr>
          <w:p w14:paraId="28830E02" w14:textId="7F144B9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  <w:tc>
          <w:tcPr>
            <w:tcW w:w="1679" w:type="dxa"/>
            <w:vAlign w:val="center"/>
          </w:tcPr>
          <w:p w14:paraId="46BD2809" w14:textId="39EA6762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0.1268</w:t>
            </w:r>
          </w:p>
        </w:tc>
      </w:tr>
      <w:tr w:rsidR="00852660" w:rsidRPr="00B65D15" w14:paraId="28E181A1" w14:textId="77777777" w:rsidTr="00852660">
        <w:tc>
          <w:tcPr>
            <w:tcW w:w="1418" w:type="dxa"/>
            <w:vAlign w:val="center"/>
          </w:tcPr>
          <w:p w14:paraId="1CA31816" w14:textId="0D24293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7DFCF5F" w14:textId="731C10D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g</w:t>
            </w:r>
            <w:r w:rsidRPr="00261C08">
              <w:rPr>
                <w:rFonts w:ascii="Times New Roman" w:hAnsi="Times New Roman" w:cs="Times New Roman"/>
              </w:rPr>
              <w:t>rowth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L</w:t>
            </w:r>
          </w:p>
        </w:tc>
        <w:tc>
          <w:tcPr>
            <w:tcW w:w="1679" w:type="dxa"/>
            <w:vAlign w:val="center"/>
          </w:tcPr>
          <w:p w14:paraId="20233F03" w14:textId="4D67243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  <w:tc>
          <w:tcPr>
            <w:tcW w:w="1679" w:type="dxa"/>
            <w:vAlign w:val="center"/>
          </w:tcPr>
          <w:p w14:paraId="03352538" w14:textId="708CEF6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0.3824</w:t>
            </w:r>
          </w:p>
        </w:tc>
      </w:tr>
      <w:tr w:rsidR="00852660" w:rsidRPr="00B65D15" w14:paraId="5F6084F7" w14:textId="77777777" w:rsidTr="00852660">
        <w:tc>
          <w:tcPr>
            <w:tcW w:w="1418" w:type="dxa"/>
            <w:vAlign w:val="center"/>
          </w:tcPr>
          <w:p w14:paraId="7588EEA6" w14:textId="23FE5C84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21383C36" w14:textId="3E34FC6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M to S</w:t>
            </w:r>
          </w:p>
        </w:tc>
        <w:tc>
          <w:tcPr>
            <w:tcW w:w="1679" w:type="dxa"/>
            <w:vAlign w:val="center"/>
          </w:tcPr>
          <w:p w14:paraId="056A984C" w14:textId="455D810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65614352" w14:textId="69C9CD6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7AD1DE69" w14:textId="77777777" w:rsidTr="00852660">
        <w:tc>
          <w:tcPr>
            <w:tcW w:w="1418" w:type="dxa"/>
            <w:vAlign w:val="center"/>
          </w:tcPr>
          <w:p w14:paraId="4549C938" w14:textId="52639071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AB94728" w14:textId="213232A4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S</w:t>
            </w:r>
          </w:p>
        </w:tc>
        <w:tc>
          <w:tcPr>
            <w:tcW w:w="1679" w:type="dxa"/>
            <w:vAlign w:val="center"/>
          </w:tcPr>
          <w:p w14:paraId="70EB8CE4" w14:textId="1FBC1C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1788EBFC" w14:textId="7DD92FF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10B234B3" w14:textId="77777777" w:rsidTr="00852660">
        <w:tc>
          <w:tcPr>
            <w:tcW w:w="1418" w:type="dxa"/>
            <w:vAlign w:val="center"/>
          </w:tcPr>
          <w:p w14:paraId="5C35667C" w14:textId="1C3F3D6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7A98EDF" w14:textId="713FAC2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r</w:t>
            </w:r>
            <w:r w:rsidRPr="00261C08">
              <w:rPr>
                <w:rFonts w:ascii="Times New Roman" w:hAnsi="Times New Roman" w:cs="Times New Roman"/>
              </w:rPr>
              <w:t>etrogression of no</w:t>
            </w:r>
            <w:r>
              <w:rPr>
                <w:rFonts w:ascii="Times New Roman" w:hAnsi="Times New Roman" w:cs="Times New Roman"/>
              </w:rPr>
              <w:t>n</w:t>
            </w:r>
            <w:r w:rsidRPr="00261C08">
              <w:rPr>
                <w:rFonts w:ascii="Times New Roman" w:hAnsi="Times New Roman" w:cs="Times New Roman"/>
              </w:rPr>
              <w:t>-bolting L to M</w:t>
            </w:r>
          </w:p>
        </w:tc>
        <w:tc>
          <w:tcPr>
            <w:tcW w:w="1679" w:type="dxa"/>
            <w:vAlign w:val="center"/>
          </w:tcPr>
          <w:p w14:paraId="0EDAC31A" w14:textId="5983EAF8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679" w:type="dxa"/>
            <w:vAlign w:val="center"/>
          </w:tcPr>
          <w:p w14:paraId="797B77DC" w14:textId="10132C1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</w:tr>
      <w:tr w:rsidR="00852660" w:rsidRPr="00B65D15" w14:paraId="44442990" w14:textId="77777777" w:rsidTr="00852660">
        <w:tc>
          <w:tcPr>
            <w:tcW w:w="1418" w:type="dxa"/>
            <w:vAlign w:val="center"/>
          </w:tcPr>
          <w:p w14:paraId="000446AB" w14:textId="4BA9A082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3F17C9B1" w14:textId="1982F55C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S</w:t>
            </w:r>
          </w:p>
        </w:tc>
        <w:tc>
          <w:tcPr>
            <w:tcW w:w="1679" w:type="dxa"/>
            <w:vAlign w:val="center"/>
          </w:tcPr>
          <w:p w14:paraId="0EA14E4B" w14:textId="0B604BA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  <w:tc>
          <w:tcPr>
            <w:tcW w:w="1679" w:type="dxa"/>
            <w:vAlign w:val="center"/>
          </w:tcPr>
          <w:p w14:paraId="5D453D0E" w14:textId="4A8F624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0.1932</w:t>
            </w:r>
          </w:p>
        </w:tc>
      </w:tr>
      <w:tr w:rsidR="00852660" w:rsidRPr="00B65D15" w14:paraId="5C270DEC" w14:textId="77777777" w:rsidTr="00852660">
        <w:tc>
          <w:tcPr>
            <w:tcW w:w="1418" w:type="dxa"/>
            <w:vAlign w:val="center"/>
          </w:tcPr>
          <w:p w14:paraId="35B56C63" w14:textId="45B2805D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C0BEE81" w14:textId="6442CE37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M</w:t>
            </w:r>
          </w:p>
        </w:tc>
        <w:tc>
          <w:tcPr>
            <w:tcW w:w="1679" w:type="dxa"/>
            <w:vAlign w:val="center"/>
          </w:tcPr>
          <w:p w14:paraId="40C98ADA" w14:textId="49F1324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  <w:tc>
          <w:tcPr>
            <w:tcW w:w="1679" w:type="dxa"/>
            <w:vAlign w:val="center"/>
          </w:tcPr>
          <w:p w14:paraId="0EE0ABAF" w14:textId="79B9CAD4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0.7143</w:t>
            </w:r>
          </w:p>
        </w:tc>
      </w:tr>
      <w:tr w:rsidR="00852660" w:rsidRPr="00B65D15" w14:paraId="4F517656" w14:textId="77777777" w:rsidTr="00852660">
        <w:tc>
          <w:tcPr>
            <w:tcW w:w="1418" w:type="dxa"/>
            <w:vAlign w:val="center"/>
          </w:tcPr>
          <w:p w14:paraId="6A2E31B3" w14:textId="6E4E1CF3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093594FE" w14:textId="5392176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b</w:t>
            </w:r>
            <w:r w:rsidRPr="00261C08">
              <w:rPr>
                <w:rFonts w:ascii="Times New Roman" w:hAnsi="Times New Roman" w:cs="Times New Roman"/>
              </w:rPr>
              <w:t>olting of L</w:t>
            </w:r>
          </w:p>
        </w:tc>
        <w:tc>
          <w:tcPr>
            <w:tcW w:w="1679" w:type="dxa"/>
            <w:vAlign w:val="center"/>
          </w:tcPr>
          <w:p w14:paraId="67A19C81" w14:textId="6841667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  <w:tc>
          <w:tcPr>
            <w:tcW w:w="1679" w:type="dxa"/>
            <w:vAlign w:val="center"/>
          </w:tcPr>
          <w:p w14:paraId="3DFDDE99" w14:textId="67A71815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1.0000</w:t>
            </w:r>
          </w:p>
        </w:tc>
      </w:tr>
      <w:tr w:rsidR="00852660" w:rsidRPr="00B65D15" w14:paraId="1050EB02" w14:textId="77777777" w:rsidTr="00852660">
        <w:tc>
          <w:tcPr>
            <w:tcW w:w="1418" w:type="dxa"/>
            <w:vAlign w:val="center"/>
          </w:tcPr>
          <w:p w14:paraId="0E7D2428" w14:textId="743ABA4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71E0C69B" w14:textId="3ECC72F3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S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300B5D" w14:textId="214F782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5443</w:t>
            </w:r>
          </w:p>
        </w:tc>
        <w:tc>
          <w:tcPr>
            <w:tcW w:w="1679" w:type="dxa"/>
            <w:vAlign w:val="center"/>
          </w:tcPr>
          <w:p w14:paraId="6930CDB8" w14:textId="675C827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7809</w:t>
            </w:r>
          </w:p>
        </w:tc>
      </w:tr>
      <w:tr w:rsidR="00852660" w:rsidRPr="00B65D15" w14:paraId="3A70E518" w14:textId="77777777" w:rsidTr="00852660">
        <w:tc>
          <w:tcPr>
            <w:tcW w:w="1418" w:type="dxa"/>
            <w:vAlign w:val="center"/>
          </w:tcPr>
          <w:p w14:paraId="013BAA61" w14:textId="6A802070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6903F14D" w14:textId="4462BD1A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M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574CFB4D" w14:textId="24506F0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6150</w:t>
            </w:r>
          </w:p>
        </w:tc>
        <w:tc>
          <w:tcPr>
            <w:tcW w:w="1679" w:type="dxa"/>
            <w:vAlign w:val="center"/>
          </w:tcPr>
          <w:p w14:paraId="3F51A698" w14:textId="51F1FB11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8145</w:t>
            </w:r>
          </w:p>
        </w:tc>
      </w:tr>
      <w:tr w:rsidR="00852660" w:rsidRPr="00B65D15" w14:paraId="544DFEC0" w14:textId="77777777" w:rsidTr="00852660">
        <w:tc>
          <w:tcPr>
            <w:tcW w:w="1418" w:type="dxa"/>
            <w:vAlign w:val="center"/>
          </w:tcPr>
          <w:p w14:paraId="158C6735" w14:textId="794A716B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4660260F" w14:textId="1AFD6CB5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production by L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1A0E410" w14:textId="118B4080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12446</w:t>
            </w:r>
          </w:p>
        </w:tc>
        <w:tc>
          <w:tcPr>
            <w:tcW w:w="1679" w:type="dxa"/>
            <w:vAlign w:val="center"/>
          </w:tcPr>
          <w:p w14:paraId="445A391E" w14:textId="15F24A3E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16483</w:t>
            </w:r>
          </w:p>
        </w:tc>
      </w:tr>
      <w:tr w:rsidR="00852660" w:rsidRPr="00B65D15" w14:paraId="1B698D2D" w14:textId="77777777" w:rsidTr="00852660">
        <w:tc>
          <w:tcPr>
            <w:tcW w:w="1418" w:type="dxa"/>
            <w:vAlign w:val="center"/>
          </w:tcPr>
          <w:p w14:paraId="7F4733B0" w14:textId="2304A8CC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ϕ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6996D0F5" w14:textId="52DF1A2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 w:rsidRPr="00261C08">
              <w:rPr>
                <w:rFonts w:ascii="Times New Roman" w:hAnsi="Times New Roman" w:cs="Times New Roman"/>
              </w:rPr>
              <w:t>Potential seed escaping from floral herbivory</w:t>
            </w:r>
          </w:p>
        </w:tc>
        <w:tc>
          <w:tcPr>
            <w:tcW w:w="1679" w:type="dxa"/>
            <w:vAlign w:val="center"/>
          </w:tcPr>
          <w:p w14:paraId="59DB481B" w14:textId="3B197456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  <w:tc>
          <w:tcPr>
            <w:tcW w:w="1679" w:type="dxa"/>
            <w:vAlign w:val="center"/>
          </w:tcPr>
          <w:p w14:paraId="4C6A0C60" w14:textId="30778249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0.8500</w:t>
            </w:r>
          </w:p>
        </w:tc>
      </w:tr>
      <w:tr w:rsidR="00852660" w:rsidRPr="00B65D15" w14:paraId="1C32F9CE" w14:textId="77777777" w:rsidTr="00852660">
        <w:tc>
          <w:tcPr>
            <w:tcW w:w="1418" w:type="dxa"/>
            <w:vAlign w:val="center"/>
          </w:tcPr>
          <w:p w14:paraId="00283A94" w14:textId="648744A6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ν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225BDE1D" w14:textId="252D64E8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entering seed bank</w:t>
            </w:r>
          </w:p>
        </w:tc>
        <w:tc>
          <w:tcPr>
            <w:tcW w:w="1679" w:type="dxa"/>
            <w:vAlign w:val="center"/>
          </w:tcPr>
          <w:p w14:paraId="3964C7AB" w14:textId="2F814FB7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A4CB7C5" w14:textId="73CE075A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</w:tr>
      <w:tr w:rsidR="00852660" w:rsidRPr="00B65D15" w14:paraId="763EA78F" w14:textId="77777777" w:rsidTr="00852660">
        <w:tc>
          <w:tcPr>
            <w:tcW w:w="1418" w:type="dxa"/>
            <w:vAlign w:val="center"/>
          </w:tcPr>
          <w:p w14:paraId="2AE6E8F5" w14:textId="565D7224" w:rsidR="00852660" w:rsidRPr="00B55C1A" w:rsidRDefault="0085266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ε</m:t>
                </m:r>
              </m:oMath>
            </m:oMathPara>
          </w:p>
        </w:tc>
        <w:tc>
          <w:tcPr>
            <w:tcW w:w="4584" w:type="dxa"/>
            <w:vAlign w:val="center"/>
          </w:tcPr>
          <w:p w14:paraId="7783C702" w14:textId="07402291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of n</w:t>
            </w:r>
            <w:r w:rsidRPr="00261C08">
              <w:rPr>
                <w:rFonts w:ascii="Times New Roman" w:hAnsi="Times New Roman" w:cs="Times New Roman"/>
              </w:rPr>
              <w:t>ew seed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157686EC" w14:textId="0AD7335D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7F22D47C" w14:textId="0CA7AC9F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  <w:tr w:rsidR="00852660" w:rsidRPr="00B65D15" w14:paraId="18343053" w14:textId="77777777" w:rsidTr="00852660">
        <w:tc>
          <w:tcPr>
            <w:tcW w:w="1418" w:type="dxa"/>
            <w:vAlign w:val="center"/>
          </w:tcPr>
          <w:p w14:paraId="4C34BF53" w14:textId="59F0B175" w:rsidR="00852660" w:rsidRPr="00B55C1A" w:rsidRDefault="00000000" w:rsidP="00852660">
            <w:pPr>
              <w:jc w:val="both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84" w:type="dxa"/>
            <w:vAlign w:val="center"/>
          </w:tcPr>
          <w:p w14:paraId="1E9CBA2E" w14:textId="427ABABD" w:rsidR="00852660" w:rsidRPr="00B65D15" w:rsidRDefault="00852660" w:rsidP="00852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Prob. s</w:t>
            </w:r>
            <w:r w:rsidRPr="00261C08">
              <w:rPr>
                <w:rFonts w:ascii="Times New Roman" w:hAnsi="Times New Roman" w:cs="Times New Roman"/>
              </w:rPr>
              <w:t>eed from seed bank establishing seedling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679" w:type="dxa"/>
            <w:vAlign w:val="center"/>
          </w:tcPr>
          <w:p w14:paraId="7D9F472E" w14:textId="648E0313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0.2333</w:t>
            </w:r>
          </w:p>
        </w:tc>
        <w:tc>
          <w:tcPr>
            <w:tcW w:w="1679" w:type="dxa"/>
            <w:vAlign w:val="center"/>
          </w:tcPr>
          <w:p w14:paraId="627AB30F" w14:textId="14670C4B" w:rsidR="00852660" w:rsidRPr="00B65D15" w:rsidRDefault="00852660" w:rsidP="008526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0.3022</w:t>
            </w:r>
          </w:p>
        </w:tc>
      </w:tr>
    </w:tbl>
    <w:p w14:paraId="1E31F0EF" w14:textId="77777777" w:rsidR="00210FE4" w:rsidRDefault="00210FE4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 w:type="page"/>
      </w:r>
    </w:p>
    <w:p w14:paraId="3ECA4ADF" w14:textId="79B4B643" w:rsidR="009A233E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="00210FE4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Mean and median simulated </w:t>
      </w:r>
      <w:del w:id="34" w:author="Drees, Trevor" w:date="2023-04-09T11:22:00Z">
        <w:r w:rsidR="00C25666" w:rsidDel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wavespeeds </w:delText>
        </w:r>
      </w:del>
      <w:ins w:id="35" w:author="Drees, Trevor" w:date="2023-04-09T13:18:00Z">
        <w:r w:rsidR="00E712E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spread</w:t>
        </w:r>
      </w:ins>
      <w:ins w:id="36" w:author="Drees, Trevor" w:date="2023-04-09T11:22:00Z"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rates</w:t>
        </w:r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="00C256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 lower/upper values of the 95% bootstrap interval (BI).</w:t>
      </w:r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“flower height shifts only” grouping contains </w:t>
      </w:r>
      <w:del w:id="37" w:author="Drees, Trevor" w:date="2023-04-09T11:22:00Z">
        <w:r w:rsidR="00A048D1" w:rsidDel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delText xml:space="preserve">wavespeeds </w:delText>
        </w:r>
      </w:del>
      <w:ins w:id="38" w:author="Drees, Trevor" w:date="2023-04-09T13:18:00Z">
        <w:r w:rsidR="00E712EA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>spread</w:t>
        </w:r>
      </w:ins>
      <w:ins w:id="39" w:author="Drees, Trevor" w:date="2023-04-09T11:22:00Z"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rates</w:t>
        </w:r>
        <w:r w:rsidR="00A11086"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t xml:space="preserve"> </w:t>
        </w:r>
      </w:ins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accounting for only the warming-induced increase in distributed or maximum flower height, while the “all demographic shifts” grouping contains the </w:t>
      </w:r>
      <w:proofErr w:type="gramStart"/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aforementioned increase</w:t>
      </w:r>
      <w:proofErr w:type="gramEnd"/>
      <w:r w:rsidR="00A048D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while also accounting for warming-induced increases in survival, reproduction, and establishment.</w:t>
      </w:r>
    </w:p>
    <w:p w14:paraId="71A72B45" w14:textId="77777777" w:rsidR="009A233E" w:rsidRPr="00B65D15" w:rsidRDefault="009A233E" w:rsidP="009A233E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276"/>
        <w:gridCol w:w="1276"/>
        <w:gridCol w:w="1705"/>
      </w:tblGrid>
      <w:tr w:rsidR="00F31942" w:rsidRPr="00B65D15" w14:paraId="4AACC082" w14:textId="77777777" w:rsidTr="00F31942">
        <w:tc>
          <w:tcPr>
            <w:tcW w:w="1701" w:type="dxa"/>
            <w:tcBorders>
              <w:bottom w:val="single" w:sz="18" w:space="0" w:color="auto"/>
            </w:tcBorders>
          </w:tcPr>
          <w:p w14:paraId="33F78DE4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B0B41E7" w14:textId="77777777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3533E33D" w14:textId="3D8E36BB" w:rsidR="00F31942" w:rsidRPr="00B65D15" w:rsidRDefault="00F31942" w:rsidP="0001121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2A167AA" w14:textId="7C0CD0AE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2512A9B2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18" w:space="0" w:color="auto"/>
            </w:tcBorders>
          </w:tcPr>
          <w:p w14:paraId="5804C956" w14:textId="77777777" w:rsidR="00F31942" w:rsidRPr="00B65D15" w:rsidRDefault="00F31942" w:rsidP="0001121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9A233E" w:rsidRPr="00B65D15" w14:paraId="2CB59190" w14:textId="77777777" w:rsidTr="00F3194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14:paraId="60621404" w14:textId="6822F0CC" w:rsidR="009A233E" w:rsidRPr="00B65D15" w:rsidRDefault="00A048D1" w:rsidP="0001121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2DA6C0A9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7139D9C0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18" w:space="0" w:color="auto"/>
            </w:tcBorders>
          </w:tcPr>
          <w:p w14:paraId="53638A18" w14:textId="77777777" w:rsidR="009A233E" w:rsidRPr="00B65D15" w:rsidRDefault="009A233E" w:rsidP="0001121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01BA7937" w14:textId="77777777" w:rsidTr="00F31942">
        <w:tc>
          <w:tcPr>
            <w:tcW w:w="1701" w:type="dxa"/>
          </w:tcPr>
          <w:p w14:paraId="4C9E08CB" w14:textId="05FAC57D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65C43886" w14:textId="3EB49712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</w:tcPr>
          <w:p w14:paraId="33B95249" w14:textId="67E583D5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79679AF" w14:textId="7DE3307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2C70D23" w14:textId="6795EE48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94FB407" w14:textId="5E290AF3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1720434" w14:textId="77777777" w:rsidTr="00F31942">
        <w:tc>
          <w:tcPr>
            <w:tcW w:w="1701" w:type="dxa"/>
          </w:tcPr>
          <w:p w14:paraId="3A777FFA" w14:textId="00770B9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15757B15" w14:textId="75FFCF38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1" w:type="dxa"/>
          </w:tcPr>
          <w:p w14:paraId="56FF7F43" w14:textId="65B79184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2C214BE" w14:textId="57BD52E0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AA289FA" w14:textId="7879123B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940434" w14:textId="0E9B578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6ABD2EF6" w14:textId="77777777" w:rsidTr="00011217">
        <w:tc>
          <w:tcPr>
            <w:tcW w:w="9360" w:type="dxa"/>
            <w:gridSpan w:val="6"/>
            <w:tcBorders>
              <w:bottom w:val="single" w:sz="8" w:space="0" w:color="auto"/>
            </w:tcBorders>
          </w:tcPr>
          <w:p w14:paraId="4698B0A3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7F9C64F5" w14:textId="77777777" w:rsidTr="00F31942">
        <w:tc>
          <w:tcPr>
            <w:tcW w:w="5103" w:type="dxa"/>
            <w:gridSpan w:val="3"/>
            <w:tcBorders>
              <w:top w:val="single" w:sz="8" w:space="0" w:color="auto"/>
            </w:tcBorders>
          </w:tcPr>
          <w:p w14:paraId="76BF73B9" w14:textId="52AB7FF5" w:rsidR="00F31942" w:rsidRPr="00B65D15" w:rsidRDefault="00A048D1" w:rsidP="00F3194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Flower height shifts only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29C770AD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33A690C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top w:val="single" w:sz="8" w:space="0" w:color="auto"/>
            </w:tcBorders>
          </w:tcPr>
          <w:p w14:paraId="52DCE725" w14:textId="77777777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31942" w:rsidRPr="00B65D15" w14:paraId="383BEFE7" w14:textId="77777777" w:rsidTr="00F31942">
        <w:tc>
          <w:tcPr>
            <w:tcW w:w="1701" w:type="dxa"/>
          </w:tcPr>
          <w:p w14:paraId="2DDA0823" w14:textId="3F9F5E4E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2076E761" w14:textId="071DC1AB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C9744B7" w14:textId="640B884E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2233D71B" w14:textId="1429A88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9CFEA3F" w14:textId="41BD3F14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785A38A4" w14:textId="2EEC7E7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31942" w:rsidRPr="00B65D15" w14:paraId="046692A2" w14:textId="77777777" w:rsidTr="00A048D1">
        <w:tc>
          <w:tcPr>
            <w:tcW w:w="1701" w:type="dxa"/>
          </w:tcPr>
          <w:p w14:paraId="6E6F425D" w14:textId="27B91943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3D51D4A2" w14:textId="1B9B6150" w:rsidR="00F31942" w:rsidRPr="00B65D15" w:rsidRDefault="00F31942" w:rsidP="00F31942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07572598" w14:textId="32F109A3" w:rsidR="00F31942" w:rsidRPr="00B65D15" w:rsidRDefault="00F31942" w:rsidP="00F3194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3549EA6C" w14:textId="47663B35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FB2FF88" w14:textId="6BD4379C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101FD7E" w14:textId="1D33EB3D" w:rsidR="00F31942" w:rsidRPr="00B65D15" w:rsidRDefault="00F31942" w:rsidP="00F3194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00A35D5" w14:textId="77777777" w:rsidTr="00A048D1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318114DD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47D924A0" w14:textId="77777777" w:rsidTr="00A048D1">
        <w:tc>
          <w:tcPr>
            <w:tcW w:w="5103" w:type="dxa"/>
            <w:gridSpan w:val="3"/>
            <w:tcBorders>
              <w:top w:val="single" w:sz="4" w:space="0" w:color="auto"/>
            </w:tcBorders>
          </w:tcPr>
          <w:p w14:paraId="0F0463B7" w14:textId="1D57E03F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All demographic shifts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67211B7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11E66BB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657F831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6C92D3D5" w14:textId="77777777" w:rsidTr="00F31942">
        <w:tc>
          <w:tcPr>
            <w:tcW w:w="1701" w:type="dxa"/>
          </w:tcPr>
          <w:p w14:paraId="2EFB4758" w14:textId="57D58518" w:rsidR="00A048D1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Height Dist.</w:t>
            </w:r>
          </w:p>
        </w:tc>
        <w:tc>
          <w:tcPr>
            <w:tcW w:w="1701" w:type="dxa"/>
          </w:tcPr>
          <w:p w14:paraId="78ECD70D" w14:textId="355FC728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10316FE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E95DF1F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69D81BA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538691C3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048D1" w:rsidRPr="00B65D15" w14:paraId="785955ED" w14:textId="77777777" w:rsidTr="00F31942">
        <w:tc>
          <w:tcPr>
            <w:tcW w:w="1701" w:type="dxa"/>
          </w:tcPr>
          <w:p w14:paraId="0994C573" w14:textId="16425D5C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Max. Height</w:t>
            </w:r>
          </w:p>
        </w:tc>
        <w:tc>
          <w:tcPr>
            <w:tcW w:w="1701" w:type="dxa"/>
          </w:tcPr>
          <w:p w14:paraId="2B677FA8" w14:textId="0B045A6E" w:rsidR="00A048D1" w:rsidRPr="00B65D15" w:rsidRDefault="00A048D1" w:rsidP="00A048D1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1" w:type="dxa"/>
          </w:tcPr>
          <w:p w14:paraId="3C991052" w14:textId="77777777" w:rsidR="00A048D1" w:rsidRPr="00B65D15" w:rsidRDefault="00A048D1" w:rsidP="00A048D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</w:tcPr>
          <w:p w14:paraId="5713EDC8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96034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40076FD0" w14:textId="77777777" w:rsidR="00A048D1" w:rsidRPr="00B65D15" w:rsidRDefault="00A048D1" w:rsidP="00A048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44B117" w14:textId="77777777" w:rsidR="009A233E" w:rsidRPr="00CD16CB" w:rsidRDefault="009A233E" w:rsidP="009A2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FBD92" w14:textId="77777777" w:rsidR="008E0941" w:rsidRDefault="008E0941"/>
    <w:sectPr w:rsidR="008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rees, Trevor">
    <w15:presenceInfo w15:providerId="AD" w15:userId="S::thd5066@psu.edu::aadc23d1-8b41-4559-90c4-d93f28846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3E"/>
    <w:rsid w:val="00011217"/>
    <w:rsid w:val="00027174"/>
    <w:rsid w:val="00063327"/>
    <w:rsid w:val="000E1831"/>
    <w:rsid w:val="001414FF"/>
    <w:rsid w:val="001427CD"/>
    <w:rsid w:val="001B1B43"/>
    <w:rsid w:val="001C35E5"/>
    <w:rsid w:val="001F22DE"/>
    <w:rsid w:val="00210FE4"/>
    <w:rsid w:val="00217609"/>
    <w:rsid w:val="00261C08"/>
    <w:rsid w:val="002D569B"/>
    <w:rsid w:val="00374AFC"/>
    <w:rsid w:val="003856AB"/>
    <w:rsid w:val="004D759B"/>
    <w:rsid w:val="0050487D"/>
    <w:rsid w:val="00555CF2"/>
    <w:rsid w:val="00682E8E"/>
    <w:rsid w:val="006E18A1"/>
    <w:rsid w:val="007A6EC6"/>
    <w:rsid w:val="007C313F"/>
    <w:rsid w:val="0082156C"/>
    <w:rsid w:val="00852660"/>
    <w:rsid w:val="00894DB2"/>
    <w:rsid w:val="008E0941"/>
    <w:rsid w:val="008E6BCC"/>
    <w:rsid w:val="00913D21"/>
    <w:rsid w:val="009561E7"/>
    <w:rsid w:val="009A233E"/>
    <w:rsid w:val="009A3143"/>
    <w:rsid w:val="009B7F58"/>
    <w:rsid w:val="00A048D1"/>
    <w:rsid w:val="00A11086"/>
    <w:rsid w:val="00A17E7C"/>
    <w:rsid w:val="00A974FF"/>
    <w:rsid w:val="00B46B3E"/>
    <w:rsid w:val="00B55C1A"/>
    <w:rsid w:val="00B56293"/>
    <w:rsid w:val="00BA6FB4"/>
    <w:rsid w:val="00C25666"/>
    <w:rsid w:val="00C348D5"/>
    <w:rsid w:val="00CD692A"/>
    <w:rsid w:val="00CE65AA"/>
    <w:rsid w:val="00D029E3"/>
    <w:rsid w:val="00D24CE2"/>
    <w:rsid w:val="00D66C9C"/>
    <w:rsid w:val="00DB63E8"/>
    <w:rsid w:val="00E712EA"/>
    <w:rsid w:val="00E7693A"/>
    <w:rsid w:val="00EA355F"/>
    <w:rsid w:val="00EA44E1"/>
    <w:rsid w:val="00EF220D"/>
    <w:rsid w:val="00F31942"/>
    <w:rsid w:val="00F464E5"/>
    <w:rsid w:val="00F5208F"/>
    <w:rsid w:val="00F9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35C0"/>
  <w15:docId w15:val="{01D5362D-02BE-4850-8A1B-82B8EBE2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3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33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7174"/>
    <w:rPr>
      <w:color w:val="808080"/>
    </w:rPr>
  </w:style>
  <w:style w:type="paragraph" w:styleId="Revision">
    <w:name w:val="Revision"/>
    <w:hidden/>
    <w:uiPriority w:val="99"/>
    <w:semiHidden/>
    <w:rsid w:val="001427CD"/>
    <w:pPr>
      <w:spacing w:after="0" w:line="240" w:lineRule="auto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6232</TotalTime>
  <Pages>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13</cp:revision>
  <dcterms:created xsi:type="dcterms:W3CDTF">2023-04-01T16:35:00Z</dcterms:created>
  <dcterms:modified xsi:type="dcterms:W3CDTF">2023-04-09T20:18:00Z</dcterms:modified>
</cp:coreProperties>
</file>