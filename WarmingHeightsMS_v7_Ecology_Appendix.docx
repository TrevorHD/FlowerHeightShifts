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7230AEC6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del w:id="0" w:author="Drees, Trevor" w:date="2022-11-05T20:19:00Z">
        <w:r w:rsidDel="0058278C">
          <w:rPr>
            <w:rFonts w:ascii="Times New Roman" w:hAnsi="Times New Roman" w:cs="Times New Roman"/>
            <w:sz w:val="24"/>
            <w:szCs w:val="24"/>
          </w:rPr>
          <w:delText>2020</w:delText>
        </w:r>
      </w:del>
      <w:ins w:id="1" w:author="Drees, Trevor" w:date="2022-11-05T20:19:00Z">
        <w:r w:rsidR="0058278C">
          <w:rPr>
            <w:rFonts w:ascii="Times New Roman" w:hAnsi="Times New Roman" w:cs="Times New Roman"/>
            <w:sz w:val="24"/>
            <w:szCs w:val="24"/>
          </w:rPr>
          <w:t>202</w:t>
        </w:r>
        <w:r w:rsidR="0058278C">
          <w:rPr>
            <w:rFonts w:ascii="Times New Roman" w:hAnsi="Times New Roman" w:cs="Times New Roman"/>
            <w:sz w:val="24"/>
            <w:szCs w:val="24"/>
          </w:rPr>
          <w:t>2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69F6A2C7" w14:textId="0D238074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 with superimposed data, and tables for select statistics from dispersal simulations comparing warmed/</w:t>
      </w:r>
      <w:proofErr w:type="spellStart"/>
      <w:r w:rsidR="00A53AEE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A53AEE">
        <w:rPr>
          <w:rFonts w:ascii="Times New Roman" w:hAnsi="Times New Roman" w:cs="Times New Roman"/>
          <w:sz w:val="24"/>
          <w:szCs w:val="24"/>
        </w:rPr>
        <w:t xml:space="preserve"> treatments as well as flower head height maximum/distribution.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69FB9C0E" w:rsidR="0058278C" w:rsidRDefault="00CD16CB" w:rsidP="00A53AEE">
      <w:pPr>
        <w:jc w:val="both"/>
        <w:rPr>
          <w:ins w:id="2" w:author="Drees, Trevor" w:date="2022-11-05T20:18:00Z"/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Pr="00CD16CB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</w:t>
      </w:r>
      <w:ins w:id="3" w:author="Drees, Trevor" w:date="2022-11-05T20:20:00Z">
        <w:r w:rsidR="0058278C">
          <w:rPr>
            <w:rFonts w:ascii="Times New Roman" w:hAnsi="Times New Roman" w:cs="Times New Roman"/>
            <w:sz w:val="24"/>
            <w:szCs w:val="24"/>
          </w:rPr>
          <w:t xml:space="preserve"> bootstrapped</w:t>
        </w:r>
      </w:ins>
      <w:r w:rsidRPr="00CD16CB">
        <w:rPr>
          <w:rFonts w:ascii="Times New Roman" w:hAnsi="Times New Roman" w:cs="Times New Roman"/>
          <w:sz w:val="24"/>
          <w:szCs w:val="24"/>
        </w:rPr>
        <w:t xml:space="preserve"> mean probability density for a given height, and bars indicate observed frequencies of flower head heights.</w:t>
      </w:r>
    </w:p>
    <w:p w14:paraId="4EAC8582" w14:textId="77777777" w:rsidR="0058278C" w:rsidRDefault="0058278C">
      <w:pPr>
        <w:rPr>
          <w:ins w:id="4" w:author="Drees, Trevor" w:date="2022-11-05T20:18:00Z"/>
          <w:rFonts w:ascii="Times New Roman" w:hAnsi="Times New Roman" w:cs="Times New Roman"/>
          <w:sz w:val="24"/>
          <w:szCs w:val="24"/>
        </w:rPr>
      </w:pPr>
      <w:ins w:id="5" w:author="Drees, Trevor" w:date="2022-11-05T20:18:00Z">
        <w:r>
          <w:rPr>
            <w:rFonts w:ascii="Times New Roman" w:hAnsi="Times New Roman" w:cs="Times New Roman"/>
            <w:sz w:val="24"/>
            <w:szCs w:val="24"/>
          </w:rPr>
          <w:br w:type="page"/>
        </w:r>
      </w:ins>
    </w:p>
    <w:p w14:paraId="78E85ED6" w14:textId="77777777" w:rsidR="0058278C" w:rsidRDefault="0058278C" w:rsidP="0058278C">
      <w:pPr>
        <w:spacing w:line="240" w:lineRule="auto"/>
        <w:jc w:val="both"/>
        <w:rPr>
          <w:ins w:id="6" w:author="Drees, Trevor" w:date="2022-11-05T20:18:00Z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ins w:id="7" w:author="Drees, Trevor" w:date="2022-11-05T20:18:00Z">
        <w:r w:rsidRPr="00B65D15"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lastRenderedPageBreak/>
          <w:t xml:space="preserve">Table </w:t>
        </w:r>
        <w:r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t>S</w:t>
        </w:r>
        <w:r w:rsidRPr="00B65D15"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t>1</w:t>
        </w:r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. Dispersal statistics from</w:t>
        </w:r>
        <w: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the first set of</w:t>
        </w:r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simulations comparing warmed</w:t>
        </w:r>
        <w: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/</w:t>
        </w:r>
        <w:proofErr w:type="spellStart"/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unwarmed</w:t>
        </w:r>
        <w:proofErr w:type="spellEnd"/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outcomes for </w:t>
        </w:r>
        <w:r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nutans</w:t>
        </w:r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(CN) and </w:t>
        </w:r>
        <w:r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 xml:space="preserve">C. </w:t>
        </w:r>
        <w:proofErr w:type="spellStart"/>
        <w:r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acanthoides</w:t>
        </w:r>
        <w:proofErr w:type="spellEnd"/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(CA), with values given for the mean and lower/upper values of the 95% bootstrap interval (BI).</w:t>
        </w:r>
      </w:ins>
    </w:p>
    <w:p w14:paraId="058B1F26" w14:textId="77777777" w:rsidR="0058278C" w:rsidRPr="00B65D15" w:rsidRDefault="0058278C" w:rsidP="0058278C">
      <w:pPr>
        <w:spacing w:line="240" w:lineRule="auto"/>
        <w:jc w:val="both"/>
        <w:rPr>
          <w:ins w:id="8" w:author="Drees, Trevor" w:date="2022-11-05T20:18:00Z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F41B67">
        <w:trPr>
          <w:ins w:id="9" w:author="Drees, Trevor" w:date="2022-11-05T20:18:00Z"/>
        </w:trPr>
        <w:tc>
          <w:tcPr>
            <w:tcW w:w="4323" w:type="dxa"/>
            <w:gridSpan w:val="2"/>
            <w:tcBorders>
              <w:bottom w:val="single" w:sz="18" w:space="0" w:color="auto"/>
            </w:tcBorders>
          </w:tcPr>
          <w:p w14:paraId="45369B65" w14:textId="77777777" w:rsidR="0058278C" w:rsidRPr="00B65D15" w:rsidRDefault="0058278C" w:rsidP="00F41B67">
            <w:pPr>
              <w:rPr>
                <w:ins w:id="10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ins w:id="11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2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95% BI Lower</w:t>
              </w:r>
            </w:ins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ins w:id="13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4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Mean</w:t>
              </w:r>
            </w:ins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ins w:id="15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6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95% BI Upper</w:t>
              </w:r>
            </w:ins>
          </w:p>
        </w:tc>
      </w:tr>
      <w:tr w:rsidR="0058278C" w:rsidRPr="00B65D15" w14:paraId="4F23DE10" w14:textId="77777777" w:rsidTr="00F41B67">
        <w:trPr>
          <w:ins w:id="17" w:author="Drees, Trevor" w:date="2022-11-05T20:18:00Z"/>
        </w:trPr>
        <w:tc>
          <w:tcPr>
            <w:tcW w:w="4323" w:type="dxa"/>
            <w:gridSpan w:val="2"/>
            <w:tcBorders>
              <w:top w:val="single" w:sz="18" w:space="0" w:color="auto"/>
            </w:tcBorders>
          </w:tcPr>
          <w:p w14:paraId="18C5ABC1" w14:textId="77777777" w:rsidR="0058278C" w:rsidRPr="00B65D15" w:rsidRDefault="0058278C" w:rsidP="00F41B67">
            <w:pPr>
              <w:rPr>
                <w:ins w:id="18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9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Mean dispersal distance (m)</w:t>
              </w:r>
            </w:ins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725ADCB5" w14:textId="77777777" w:rsidR="0058278C" w:rsidRPr="00B65D15" w:rsidRDefault="0058278C" w:rsidP="00F41B67">
            <w:pPr>
              <w:rPr>
                <w:ins w:id="20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22D2048A" w14:textId="77777777" w:rsidR="0058278C" w:rsidRPr="00B65D15" w:rsidRDefault="0058278C" w:rsidP="00F41B67">
            <w:pPr>
              <w:rPr>
                <w:ins w:id="21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6E04F47A" w14:textId="77777777" w:rsidR="0058278C" w:rsidRPr="00B65D15" w:rsidRDefault="0058278C" w:rsidP="00F41B67">
            <w:pPr>
              <w:rPr>
                <w:ins w:id="22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748E1339" w14:textId="77777777" w:rsidTr="00F41B67">
        <w:trPr>
          <w:ins w:id="23" w:author="Drees, Trevor" w:date="2022-11-05T20:18:00Z"/>
        </w:trPr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ins w:id="24" w:author="Drees, Trevor" w:date="2022-11-05T20:18:00Z"/>
                <w:rFonts w:ascii="Times New Roman" w:hAnsi="Times New Roman" w:cs="Times New Roman"/>
              </w:rPr>
            </w:pPr>
            <w:ins w:id="25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ins w:id="26" w:author="Drees, Trevor" w:date="2022-11-05T20:18:00Z"/>
                <w:rFonts w:ascii="Times New Roman" w:hAnsi="Times New Roman" w:cs="Times New Roman"/>
              </w:rPr>
            </w:pPr>
            <w:proofErr w:type="spellStart"/>
            <w:ins w:id="27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ins w:id="28" w:author="Drees, Trevor" w:date="2022-11-05T20:18:00Z"/>
                <w:rFonts w:ascii="Times New Roman" w:hAnsi="Times New Roman" w:cs="Times New Roman"/>
              </w:rPr>
            </w:pPr>
            <w:ins w:id="29" w:author="Drees, Trevor" w:date="2022-11-05T20:18:00Z">
              <w:r w:rsidRPr="00B65D15">
                <w:rPr>
                  <w:rFonts w:ascii="Times New Roman" w:hAnsi="Times New Roman" w:cs="Times New Roman"/>
                </w:rPr>
                <w:t>2.84</w:t>
              </w:r>
            </w:ins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ins w:id="30" w:author="Drees, Trevor" w:date="2022-11-05T20:18:00Z"/>
                <w:rFonts w:ascii="Times New Roman" w:hAnsi="Times New Roman" w:cs="Times New Roman"/>
              </w:rPr>
            </w:pPr>
            <w:ins w:id="31" w:author="Drees, Trevor" w:date="2022-11-05T20:18:00Z">
              <w:r w:rsidRPr="00B65D15">
                <w:rPr>
                  <w:rFonts w:ascii="Times New Roman" w:hAnsi="Times New Roman" w:cs="Times New Roman"/>
                </w:rPr>
                <w:t>3.05</w:t>
              </w:r>
            </w:ins>
          </w:p>
        </w:tc>
        <w:tc>
          <w:tcPr>
            <w:tcW w:w="1679" w:type="dxa"/>
          </w:tcPr>
          <w:p w14:paraId="449072BA" w14:textId="77777777" w:rsidR="0058278C" w:rsidRPr="00B65D15" w:rsidRDefault="0058278C" w:rsidP="00F41B67">
            <w:pPr>
              <w:jc w:val="center"/>
              <w:rPr>
                <w:ins w:id="32" w:author="Drees, Trevor" w:date="2022-11-05T20:18:00Z"/>
                <w:rFonts w:ascii="Times New Roman" w:hAnsi="Times New Roman" w:cs="Times New Roman"/>
              </w:rPr>
            </w:pPr>
            <w:ins w:id="33" w:author="Drees, Trevor" w:date="2022-11-05T20:18:00Z">
              <w:r w:rsidRPr="00B65D15">
                <w:rPr>
                  <w:rFonts w:ascii="Times New Roman" w:hAnsi="Times New Roman" w:cs="Times New Roman"/>
                </w:rPr>
                <w:t>3.28</w:t>
              </w:r>
            </w:ins>
          </w:p>
        </w:tc>
      </w:tr>
      <w:tr w:rsidR="0058278C" w:rsidRPr="00B65D15" w14:paraId="4FC93ABF" w14:textId="77777777" w:rsidTr="00F41B67">
        <w:trPr>
          <w:ins w:id="34" w:author="Drees, Trevor" w:date="2022-11-05T20:18:00Z"/>
        </w:trPr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ins w:id="35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77777777" w:rsidR="0058278C" w:rsidRPr="00B65D15" w:rsidRDefault="0058278C" w:rsidP="00F41B67">
            <w:pPr>
              <w:rPr>
                <w:ins w:id="36" w:author="Drees, Trevor" w:date="2022-11-05T20:18:00Z"/>
                <w:rFonts w:ascii="Times New Roman" w:hAnsi="Times New Roman" w:cs="Times New Roman"/>
              </w:rPr>
            </w:pPr>
            <w:ins w:id="37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679" w:type="dxa"/>
          </w:tcPr>
          <w:p w14:paraId="7BCB0897" w14:textId="77777777" w:rsidR="0058278C" w:rsidRPr="00B65D15" w:rsidRDefault="0058278C" w:rsidP="00F41B67">
            <w:pPr>
              <w:jc w:val="center"/>
              <w:rPr>
                <w:ins w:id="38" w:author="Drees, Trevor" w:date="2022-11-05T20:18:00Z"/>
                <w:rFonts w:ascii="Times New Roman" w:hAnsi="Times New Roman" w:cs="Times New Roman"/>
              </w:rPr>
            </w:pPr>
            <w:ins w:id="39" w:author="Drees, Trevor" w:date="2022-11-05T20:18:00Z">
              <w:r w:rsidRPr="00B65D15">
                <w:rPr>
                  <w:rFonts w:ascii="Times New Roman" w:hAnsi="Times New Roman" w:cs="Times New Roman"/>
                </w:rPr>
                <w:t>3.44</w:t>
              </w:r>
            </w:ins>
          </w:p>
        </w:tc>
        <w:tc>
          <w:tcPr>
            <w:tcW w:w="1679" w:type="dxa"/>
          </w:tcPr>
          <w:p w14:paraId="37159280" w14:textId="77777777" w:rsidR="0058278C" w:rsidRPr="00B65D15" w:rsidRDefault="0058278C" w:rsidP="00F41B67">
            <w:pPr>
              <w:jc w:val="center"/>
              <w:rPr>
                <w:ins w:id="40" w:author="Drees, Trevor" w:date="2022-11-05T20:18:00Z"/>
                <w:rFonts w:ascii="Times New Roman" w:hAnsi="Times New Roman" w:cs="Times New Roman"/>
              </w:rPr>
            </w:pPr>
            <w:ins w:id="41" w:author="Drees, Trevor" w:date="2022-11-05T20:18:00Z">
              <w:r w:rsidRPr="00B65D15">
                <w:rPr>
                  <w:rFonts w:ascii="Times New Roman" w:hAnsi="Times New Roman" w:cs="Times New Roman"/>
                </w:rPr>
                <w:t>3.69</w:t>
              </w:r>
            </w:ins>
          </w:p>
        </w:tc>
        <w:tc>
          <w:tcPr>
            <w:tcW w:w="1679" w:type="dxa"/>
          </w:tcPr>
          <w:p w14:paraId="51A205E6" w14:textId="77777777" w:rsidR="0058278C" w:rsidRPr="00B65D15" w:rsidRDefault="0058278C" w:rsidP="00F41B67">
            <w:pPr>
              <w:jc w:val="center"/>
              <w:rPr>
                <w:ins w:id="42" w:author="Drees, Trevor" w:date="2022-11-05T20:18:00Z"/>
                <w:rFonts w:ascii="Times New Roman" w:hAnsi="Times New Roman" w:cs="Times New Roman"/>
              </w:rPr>
            </w:pPr>
            <w:ins w:id="43" w:author="Drees, Trevor" w:date="2022-11-05T20:18:00Z">
              <w:r w:rsidRPr="00B65D15">
                <w:rPr>
                  <w:rFonts w:ascii="Times New Roman" w:hAnsi="Times New Roman" w:cs="Times New Roman"/>
                </w:rPr>
                <w:t>3.94</w:t>
              </w:r>
            </w:ins>
          </w:p>
        </w:tc>
      </w:tr>
      <w:tr w:rsidR="0058278C" w:rsidRPr="00B65D15" w14:paraId="04D306B8" w14:textId="77777777" w:rsidTr="00F41B67">
        <w:trPr>
          <w:ins w:id="44" w:author="Drees, Trevor" w:date="2022-11-05T20:18:00Z"/>
        </w:trPr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ins w:id="45" w:author="Drees, Trevor" w:date="2022-11-05T20:18:00Z"/>
                <w:rFonts w:ascii="Times New Roman" w:hAnsi="Times New Roman" w:cs="Times New Roman"/>
              </w:rPr>
            </w:pPr>
            <w:ins w:id="46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2092" w:type="dxa"/>
          </w:tcPr>
          <w:p w14:paraId="1AE48DA5" w14:textId="77777777" w:rsidR="0058278C" w:rsidRPr="00B65D15" w:rsidRDefault="0058278C" w:rsidP="00F41B67">
            <w:pPr>
              <w:rPr>
                <w:ins w:id="47" w:author="Drees, Trevor" w:date="2022-11-05T20:18:00Z"/>
                <w:rFonts w:ascii="Times New Roman" w:hAnsi="Times New Roman" w:cs="Times New Roman"/>
              </w:rPr>
            </w:pPr>
            <w:proofErr w:type="spellStart"/>
            <w:ins w:id="48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679" w:type="dxa"/>
          </w:tcPr>
          <w:p w14:paraId="4D1AA19F" w14:textId="77777777" w:rsidR="0058278C" w:rsidRPr="00B65D15" w:rsidRDefault="0058278C" w:rsidP="00F41B67">
            <w:pPr>
              <w:jc w:val="center"/>
              <w:rPr>
                <w:ins w:id="49" w:author="Drees, Trevor" w:date="2022-11-05T20:18:00Z"/>
                <w:rFonts w:ascii="Times New Roman" w:hAnsi="Times New Roman" w:cs="Times New Roman"/>
              </w:rPr>
            </w:pPr>
            <w:ins w:id="50" w:author="Drees, Trevor" w:date="2022-11-05T20:18:00Z">
              <w:r w:rsidRPr="00B65D15">
                <w:rPr>
                  <w:rFonts w:ascii="Times New Roman" w:hAnsi="Times New Roman" w:cs="Times New Roman"/>
                </w:rPr>
                <w:t>2.29</w:t>
              </w:r>
            </w:ins>
          </w:p>
        </w:tc>
        <w:tc>
          <w:tcPr>
            <w:tcW w:w="1679" w:type="dxa"/>
          </w:tcPr>
          <w:p w14:paraId="11B730D3" w14:textId="77777777" w:rsidR="0058278C" w:rsidRPr="00B65D15" w:rsidRDefault="0058278C" w:rsidP="00F41B67">
            <w:pPr>
              <w:jc w:val="center"/>
              <w:rPr>
                <w:ins w:id="51" w:author="Drees, Trevor" w:date="2022-11-05T20:18:00Z"/>
                <w:rFonts w:ascii="Times New Roman" w:hAnsi="Times New Roman" w:cs="Times New Roman"/>
              </w:rPr>
            </w:pPr>
            <w:ins w:id="52" w:author="Drees, Trevor" w:date="2022-11-05T20:18:00Z">
              <w:r w:rsidRPr="00B65D15">
                <w:rPr>
                  <w:rFonts w:ascii="Times New Roman" w:hAnsi="Times New Roman" w:cs="Times New Roman"/>
                </w:rPr>
                <w:t>2.47</w:t>
              </w:r>
            </w:ins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ins w:id="53" w:author="Drees, Trevor" w:date="2022-11-05T20:18:00Z"/>
                <w:rFonts w:ascii="Times New Roman" w:hAnsi="Times New Roman" w:cs="Times New Roman"/>
              </w:rPr>
            </w:pPr>
            <w:ins w:id="54" w:author="Drees, Trevor" w:date="2022-11-05T20:18:00Z">
              <w:r w:rsidRPr="00B65D15">
                <w:rPr>
                  <w:rFonts w:ascii="Times New Roman" w:hAnsi="Times New Roman" w:cs="Times New Roman"/>
                </w:rPr>
                <w:t>2.63</w:t>
              </w:r>
            </w:ins>
          </w:p>
        </w:tc>
      </w:tr>
      <w:tr w:rsidR="0058278C" w:rsidRPr="00B65D15" w14:paraId="681D6A62" w14:textId="77777777" w:rsidTr="00F41B67">
        <w:trPr>
          <w:ins w:id="55" w:author="Drees, Trevor" w:date="2022-11-05T20:18:00Z"/>
        </w:trPr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ins w:id="56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ins w:id="57" w:author="Drees, Trevor" w:date="2022-11-05T20:18:00Z"/>
                <w:rFonts w:ascii="Times New Roman" w:hAnsi="Times New Roman" w:cs="Times New Roman"/>
              </w:rPr>
            </w:pPr>
            <w:ins w:id="58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679" w:type="dxa"/>
          </w:tcPr>
          <w:p w14:paraId="4F0B2ECF" w14:textId="77777777" w:rsidR="0058278C" w:rsidRPr="00B65D15" w:rsidRDefault="0058278C" w:rsidP="00F41B67">
            <w:pPr>
              <w:jc w:val="center"/>
              <w:rPr>
                <w:ins w:id="59" w:author="Drees, Trevor" w:date="2022-11-05T20:18:00Z"/>
                <w:rFonts w:ascii="Times New Roman" w:hAnsi="Times New Roman" w:cs="Times New Roman"/>
              </w:rPr>
            </w:pPr>
            <w:ins w:id="60" w:author="Drees, Trevor" w:date="2022-11-05T20:18:00Z">
              <w:r w:rsidRPr="00B65D15">
                <w:rPr>
                  <w:rFonts w:ascii="Times New Roman" w:hAnsi="Times New Roman" w:cs="Times New Roman"/>
                </w:rPr>
                <w:t>3.18</w:t>
              </w:r>
            </w:ins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ins w:id="61" w:author="Drees, Trevor" w:date="2022-11-05T20:18:00Z"/>
                <w:rFonts w:ascii="Times New Roman" w:hAnsi="Times New Roman" w:cs="Times New Roman"/>
              </w:rPr>
            </w:pPr>
            <w:ins w:id="62" w:author="Drees, Trevor" w:date="2022-11-05T20:18:00Z">
              <w:r w:rsidRPr="00B65D15">
                <w:rPr>
                  <w:rFonts w:ascii="Times New Roman" w:hAnsi="Times New Roman" w:cs="Times New Roman"/>
                </w:rPr>
                <w:t>3.39</w:t>
              </w:r>
            </w:ins>
          </w:p>
        </w:tc>
        <w:tc>
          <w:tcPr>
            <w:tcW w:w="1679" w:type="dxa"/>
          </w:tcPr>
          <w:p w14:paraId="21342287" w14:textId="77777777" w:rsidR="0058278C" w:rsidRPr="00B65D15" w:rsidRDefault="0058278C" w:rsidP="00F41B67">
            <w:pPr>
              <w:jc w:val="center"/>
              <w:rPr>
                <w:ins w:id="63" w:author="Drees, Trevor" w:date="2022-11-05T20:18:00Z"/>
                <w:rFonts w:ascii="Times New Roman" w:hAnsi="Times New Roman" w:cs="Times New Roman"/>
              </w:rPr>
            </w:pPr>
            <w:ins w:id="64" w:author="Drees, Trevor" w:date="2022-11-05T20:18:00Z">
              <w:r w:rsidRPr="00B65D15">
                <w:rPr>
                  <w:rFonts w:ascii="Times New Roman" w:hAnsi="Times New Roman" w:cs="Times New Roman"/>
                </w:rPr>
                <w:t>3.60</w:t>
              </w:r>
            </w:ins>
          </w:p>
        </w:tc>
      </w:tr>
      <w:tr w:rsidR="0058278C" w:rsidRPr="00B65D15" w14:paraId="1BEAA4E2" w14:textId="77777777" w:rsidTr="00F41B67">
        <w:trPr>
          <w:ins w:id="65" w:author="Drees, Trevor" w:date="2022-11-05T20:18:00Z"/>
        </w:trPr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4B872D88" w14:textId="77777777" w:rsidR="0058278C" w:rsidRPr="00B65D15" w:rsidRDefault="0058278C" w:rsidP="00F41B67">
            <w:pPr>
              <w:jc w:val="center"/>
              <w:rPr>
                <w:ins w:id="66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F41B67">
        <w:trPr>
          <w:ins w:id="67" w:author="Drees, Trevor" w:date="2022-11-05T20:18:00Z"/>
        </w:trPr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ins w:id="68" w:author="Drees, Trevor" w:date="2022-11-05T20:18:00Z"/>
                <w:rFonts w:ascii="Times New Roman" w:hAnsi="Times New Roman" w:cs="Times New Roman"/>
                <w:b/>
                <w:bCs/>
              </w:rPr>
            </w:pPr>
            <w:ins w:id="69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95</w:t>
              </w:r>
              <w:r w:rsidRPr="00B65D15">
                <w:rPr>
                  <w:rFonts w:ascii="Times New Roman" w:hAnsi="Times New Roman" w:cs="Times New Roman"/>
                  <w:b/>
                  <w:bCs/>
                  <w:vertAlign w:val="superscript"/>
                </w:rPr>
                <w:t>th</w:t>
              </w:r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percentile dispersal distance (m)</w:t>
              </w:r>
            </w:ins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ins w:id="70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ins w:id="71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ins w:id="72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F41B67">
        <w:trPr>
          <w:ins w:id="73" w:author="Drees, Trevor" w:date="2022-11-05T20:18:00Z"/>
        </w:trPr>
        <w:tc>
          <w:tcPr>
            <w:tcW w:w="2231" w:type="dxa"/>
          </w:tcPr>
          <w:p w14:paraId="72E854AF" w14:textId="77777777" w:rsidR="0058278C" w:rsidRPr="00B65D15" w:rsidRDefault="0058278C" w:rsidP="00F41B67">
            <w:pPr>
              <w:rPr>
                <w:ins w:id="74" w:author="Drees, Trevor" w:date="2022-11-05T20:18:00Z"/>
                <w:rFonts w:ascii="Times New Roman" w:hAnsi="Times New Roman" w:cs="Times New Roman"/>
              </w:rPr>
            </w:pPr>
            <w:ins w:id="75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2092" w:type="dxa"/>
          </w:tcPr>
          <w:p w14:paraId="5605BC80" w14:textId="77777777" w:rsidR="0058278C" w:rsidRPr="00B65D15" w:rsidRDefault="0058278C" w:rsidP="00F41B67">
            <w:pPr>
              <w:rPr>
                <w:ins w:id="76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77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679" w:type="dxa"/>
          </w:tcPr>
          <w:p w14:paraId="351D6F50" w14:textId="77777777" w:rsidR="0058278C" w:rsidRPr="00B65D15" w:rsidRDefault="0058278C" w:rsidP="00F41B67">
            <w:pPr>
              <w:jc w:val="center"/>
              <w:rPr>
                <w:ins w:id="78" w:author="Drees, Trevor" w:date="2022-11-05T20:18:00Z"/>
                <w:rFonts w:ascii="Times New Roman" w:hAnsi="Times New Roman" w:cs="Times New Roman"/>
              </w:rPr>
            </w:pPr>
            <w:ins w:id="79" w:author="Drees, Trevor" w:date="2022-11-05T20:18:00Z">
              <w:r w:rsidRPr="00B65D15">
                <w:rPr>
                  <w:rFonts w:ascii="Times New Roman" w:hAnsi="Times New Roman" w:cs="Times New Roman"/>
                </w:rPr>
                <w:t>9.75</w:t>
              </w:r>
            </w:ins>
          </w:p>
        </w:tc>
        <w:tc>
          <w:tcPr>
            <w:tcW w:w="1679" w:type="dxa"/>
          </w:tcPr>
          <w:p w14:paraId="454430B8" w14:textId="77777777" w:rsidR="0058278C" w:rsidRPr="00B65D15" w:rsidRDefault="0058278C" w:rsidP="00F41B67">
            <w:pPr>
              <w:jc w:val="center"/>
              <w:rPr>
                <w:ins w:id="80" w:author="Drees, Trevor" w:date="2022-11-05T20:18:00Z"/>
                <w:rFonts w:ascii="Times New Roman" w:hAnsi="Times New Roman" w:cs="Times New Roman"/>
              </w:rPr>
            </w:pPr>
            <w:ins w:id="81" w:author="Drees, Trevor" w:date="2022-11-05T20:18:00Z">
              <w:r w:rsidRPr="00B65D15">
                <w:rPr>
                  <w:rFonts w:ascii="Times New Roman" w:hAnsi="Times New Roman" w:cs="Times New Roman"/>
                </w:rPr>
                <w:t>10.53</w:t>
              </w:r>
            </w:ins>
          </w:p>
        </w:tc>
        <w:tc>
          <w:tcPr>
            <w:tcW w:w="1679" w:type="dxa"/>
          </w:tcPr>
          <w:p w14:paraId="640DE8D2" w14:textId="77777777" w:rsidR="0058278C" w:rsidRPr="00B65D15" w:rsidRDefault="0058278C" w:rsidP="00F41B67">
            <w:pPr>
              <w:jc w:val="center"/>
              <w:rPr>
                <w:ins w:id="82" w:author="Drees, Trevor" w:date="2022-11-05T20:18:00Z"/>
                <w:rFonts w:ascii="Times New Roman" w:hAnsi="Times New Roman" w:cs="Times New Roman"/>
              </w:rPr>
            </w:pPr>
            <w:ins w:id="83" w:author="Drees, Trevor" w:date="2022-11-05T20:18:00Z">
              <w:r w:rsidRPr="00B65D15">
                <w:rPr>
                  <w:rFonts w:ascii="Times New Roman" w:hAnsi="Times New Roman" w:cs="Times New Roman"/>
                </w:rPr>
                <w:t>11.35</w:t>
              </w:r>
            </w:ins>
          </w:p>
        </w:tc>
      </w:tr>
      <w:tr w:rsidR="0058278C" w:rsidRPr="00B65D15" w14:paraId="3B3156C9" w14:textId="77777777" w:rsidTr="00F41B67">
        <w:trPr>
          <w:ins w:id="84" w:author="Drees, Trevor" w:date="2022-11-05T20:18:00Z"/>
        </w:trPr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ins w:id="85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ins w:id="86" w:author="Drees, Trevor" w:date="2022-11-05T20:18:00Z"/>
                <w:rFonts w:ascii="Times New Roman" w:hAnsi="Times New Roman" w:cs="Times New Roman"/>
                <w:b/>
                <w:bCs/>
              </w:rPr>
            </w:pPr>
            <w:ins w:id="87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679" w:type="dxa"/>
          </w:tcPr>
          <w:p w14:paraId="6A982C7E" w14:textId="77777777" w:rsidR="0058278C" w:rsidRPr="00B65D15" w:rsidRDefault="0058278C" w:rsidP="00F41B67">
            <w:pPr>
              <w:jc w:val="center"/>
              <w:rPr>
                <w:ins w:id="88" w:author="Drees, Trevor" w:date="2022-11-05T20:18:00Z"/>
                <w:rFonts w:ascii="Times New Roman" w:hAnsi="Times New Roman" w:cs="Times New Roman"/>
              </w:rPr>
            </w:pPr>
            <w:ins w:id="89" w:author="Drees, Trevor" w:date="2022-11-05T20:18:00Z">
              <w:r w:rsidRPr="00B65D15">
                <w:rPr>
                  <w:rFonts w:ascii="Times New Roman" w:hAnsi="Times New Roman" w:cs="Times New Roman"/>
                </w:rPr>
                <w:t>11.79</w:t>
              </w:r>
            </w:ins>
          </w:p>
        </w:tc>
        <w:tc>
          <w:tcPr>
            <w:tcW w:w="1679" w:type="dxa"/>
          </w:tcPr>
          <w:p w14:paraId="6AEFDD99" w14:textId="77777777" w:rsidR="0058278C" w:rsidRPr="00B65D15" w:rsidRDefault="0058278C" w:rsidP="00F41B67">
            <w:pPr>
              <w:jc w:val="center"/>
              <w:rPr>
                <w:ins w:id="90" w:author="Drees, Trevor" w:date="2022-11-05T20:18:00Z"/>
                <w:rFonts w:ascii="Times New Roman" w:hAnsi="Times New Roman" w:cs="Times New Roman"/>
              </w:rPr>
            </w:pPr>
            <w:ins w:id="91" w:author="Drees, Trevor" w:date="2022-11-05T20:18:00Z">
              <w:r w:rsidRPr="00B65D15">
                <w:rPr>
                  <w:rFonts w:ascii="Times New Roman" w:hAnsi="Times New Roman" w:cs="Times New Roman"/>
                </w:rPr>
                <w:t>12.75</w:t>
              </w:r>
            </w:ins>
          </w:p>
        </w:tc>
        <w:tc>
          <w:tcPr>
            <w:tcW w:w="1679" w:type="dxa"/>
          </w:tcPr>
          <w:p w14:paraId="0F153224" w14:textId="77777777" w:rsidR="0058278C" w:rsidRPr="00B65D15" w:rsidRDefault="0058278C" w:rsidP="00F41B67">
            <w:pPr>
              <w:jc w:val="center"/>
              <w:rPr>
                <w:ins w:id="92" w:author="Drees, Trevor" w:date="2022-11-05T20:18:00Z"/>
                <w:rFonts w:ascii="Times New Roman" w:hAnsi="Times New Roman" w:cs="Times New Roman"/>
              </w:rPr>
            </w:pPr>
            <w:ins w:id="93" w:author="Drees, Trevor" w:date="2022-11-05T20:18:00Z">
              <w:r w:rsidRPr="00B65D15">
                <w:rPr>
                  <w:rFonts w:ascii="Times New Roman" w:hAnsi="Times New Roman" w:cs="Times New Roman"/>
                </w:rPr>
                <w:t>13.75</w:t>
              </w:r>
            </w:ins>
          </w:p>
        </w:tc>
      </w:tr>
      <w:tr w:rsidR="0058278C" w:rsidRPr="00B65D15" w14:paraId="08B0A1C4" w14:textId="77777777" w:rsidTr="00F41B67">
        <w:trPr>
          <w:ins w:id="94" w:author="Drees, Trevor" w:date="2022-11-05T20:18:00Z"/>
        </w:trPr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ins w:id="95" w:author="Drees, Trevor" w:date="2022-11-05T20:18:00Z"/>
                <w:rFonts w:ascii="Times New Roman" w:hAnsi="Times New Roman" w:cs="Times New Roman"/>
              </w:rPr>
            </w:pPr>
            <w:ins w:id="96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ins w:id="97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98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679" w:type="dxa"/>
          </w:tcPr>
          <w:p w14:paraId="77A90F31" w14:textId="77777777" w:rsidR="0058278C" w:rsidRPr="00B65D15" w:rsidRDefault="0058278C" w:rsidP="00F41B67">
            <w:pPr>
              <w:jc w:val="center"/>
              <w:rPr>
                <w:ins w:id="99" w:author="Drees, Trevor" w:date="2022-11-05T20:18:00Z"/>
                <w:rFonts w:ascii="Times New Roman" w:hAnsi="Times New Roman" w:cs="Times New Roman"/>
              </w:rPr>
            </w:pPr>
            <w:ins w:id="100" w:author="Drees, Trevor" w:date="2022-11-05T20:18:00Z">
              <w:r w:rsidRPr="00B65D15">
                <w:rPr>
                  <w:rFonts w:ascii="Times New Roman" w:hAnsi="Times New Roman" w:cs="Times New Roman"/>
                </w:rPr>
                <w:t>7.83</w:t>
              </w:r>
            </w:ins>
          </w:p>
        </w:tc>
        <w:tc>
          <w:tcPr>
            <w:tcW w:w="1679" w:type="dxa"/>
          </w:tcPr>
          <w:p w14:paraId="2BB8CC21" w14:textId="77777777" w:rsidR="0058278C" w:rsidRPr="00B65D15" w:rsidRDefault="0058278C" w:rsidP="00F41B67">
            <w:pPr>
              <w:jc w:val="center"/>
              <w:rPr>
                <w:ins w:id="101" w:author="Drees, Trevor" w:date="2022-11-05T20:18:00Z"/>
                <w:rFonts w:ascii="Times New Roman" w:hAnsi="Times New Roman" w:cs="Times New Roman"/>
              </w:rPr>
            </w:pPr>
            <w:ins w:id="102" w:author="Drees, Trevor" w:date="2022-11-05T20:18:00Z">
              <w:r w:rsidRPr="00B65D15">
                <w:rPr>
                  <w:rFonts w:ascii="Times New Roman" w:hAnsi="Times New Roman" w:cs="Times New Roman"/>
                </w:rPr>
                <w:t>8.49</w:t>
              </w:r>
            </w:ins>
          </w:p>
        </w:tc>
        <w:tc>
          <w:tcPr>
            <w:tcW w:w="1679" w:type="dxa"/>
          </w:tcPr>
          <w:p w14:paraId="6B7BD53E" w14:textId="77777777" w:rsidR="0058278C" w:rsidRPr="00B65D15" w:rsidRDefault="0058278C" w:rsidP="00F41B67">
            <w:pPr>
              <w:jc w:val="center"/>
              <w:rPr>
                <w:ins w:id="103" w:author="Drees, Trevor" w:date="2022-11-05T20:18:00Z"/>
                <w:rFonts w:ascii="Times New Roman" w:hAnsi="Times New Roman" w:cs="Times New Roman"/>
              </w:rPr>
            </w:pPr>
            <w:ins w:id="104" w:author="Drees, Trevor" w:date="2022-11-05T20:18:00Z">
              <w:r w:rsidRPr="00B65D15">
                <w:rPr>
                  <w:rFonts w:ascii="Times New Roman" w:hAnsi="Times New Roman" w:cs="Times New Roman"/>
                </w:rPr>
                <w:t>9.14</w:t>
              </w:r>
            </w:ins>
          </w:p>
        </w:tc>
      </w:tr>
      <w:tr w:rsidR="0058278C" w:rsidRPr="00B65D15" w14:paraId="25DFFED4" w14:textId="77777777" w:rsidTr="00F41B67">
        <w:trPr>
          <w:ins w:id="105" w:author="Drees, Trevor" w:date="2022-11-05T20:18:00Z"/>
        </w:trPr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ins w:id="106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ins w:id="107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08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ins w:id="109" w:author="Drees, Trevor" w:date="2022-11-05T20:18:00Z"/>
                <w:rFonts w:ascii="Times New Roman" w:hAnsi="Times New Roman" w:cs="Times New Roman"/>
              </w:rPr>
            </w:pPr>
            <w:ins w:id="110" w:author="Drees, Trevor" w:date="2022-11-05T20:18:00Z">
              <w:r w:rsidRPr="00B65D15">
                <w:rPr>
                  <w:rFonts w:ascii="Times New Roman" w:hAnsi="Times New Roman" w:cs="Times New Roman"/>
                </w:rPr>
                <w:t>10.88</w:t>
              </w:r>
            </w:ins>
          </w:p>
        </w:tc>
        <w:tc>
          <w:tcPr>
            <w:tcW w:w="1679" w:type="dxa"/>
          </w:tcPr>
          <w:p w14:paraId="26F6D39F" w14:textId="77777777" w:rsidR="0058278C" w:rsidRPr="00B65D15" w:rsidRDefault="0058278C" w:rsidP="00F41B67">
            <w:pPr>
              <w:jc w:val="center"/>
              <w:rPr>
                <w:ins w:id="111" w:author="Drees, Trevor" w:date="2022-11-05T20:18:00Z"/>
                <w:rFonts w:ascii="Times New Roman" w:hAnsi="Times New Roman" w:cs="Times New Roman"/>
              </w:rPr>
            </w:pPr>
            <w:ins w:id="112" w:author="Drees, Trevor" w:date="2022-11-05T20:18:00Z">
              <w:r w:rsidRPr="00B65D15">
                <w:rPr>
                  <w:rFonts w:ascii="Times New Roman" w:hAnsi="Times New Roman" w:cs="Times New Roman"/>
                </w:rPr>
                <w:t>11.68</w:t>
              </w:r>
            </w:ins>
          </w:p>
        </w:tc>
        <w:tc>
          <w:tcPr>
            <w:tcW w:w="1679" w:type="dxa"/>
          </w:tcPr>
          <w:p w14:paraId="6621484F" w14:textId="77777777" w:rsidR="0058278C" w:rsidRPr="00B65D15" w:rsidRDefault="0058278C" w:rsidP="00F41B67">
            <w:pPr>
              <w:jc w:val="center"/>
              <w:rPr>
                <w:ins w:id="113" w:author="Drees, Trevor" w:date="2022-11-05T20:18:00Z"/>
                <w:rFonts w:ascii="Times New Roman" w:hAnsi="Times New Roman" w:cs="Times New Roman"/>
              </w:rPr>
            </w:pPr>
            <w:ins w:id="114" w:author="Drees, Trevor" w:date="2022-11-05T20:18:00Z">
              <w:r w:rsidRPr="00B65D15">
                <w:rPr>
                  <w:rFonts w:ascii="Times New Roman" w:hAnsi="Times New Roman" w:cs="Times New Roman"/>
                </w:rPr>
                <w:t>12.47</w:t>
              </w:r>
            </w:ins>
          </w:p>
        </w:tc>
      </w:tr>
      <w:tr w:rsidR="0058278C" w:rsidRPr="00B65D15" w14:paraId="34F6D15B" w14:textId="77777777" w:rsidTr="00F41B67">
        <w:trPr>
          <w:ins w:id="115" w:author="Drees, Trevor" w:date="2022-11-05T20:18:00Z"/>
        </w:trPr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1D3FD5B9" w14:textId="77777777" w:rsidR="0058278C" w:rsidRPr="00B65D15" w:rsidRDefault="0058278C" w:rsidP="00F41B67">
            <w:pPr>
              <w:jc w:val="center"/>
              <w:rPr>
                <w:ins w:id="116" w:author="Drees, Trevor" w:date="2022-11-05T20:18:00Z"/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F41B67">
        <w:trPr>
          <w:ins w:id="117" w:author="Drees, Trevor" w:date="2022-11-05T20:18:00Z"/>
        </w:trPr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ins w:id="118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19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99</w:t>
              </w:r>
              <w:r w:rsidRPr="00B65D15">
                <w:rPr>
                  <w:rFonts w:ascii="Times New Roman" w:hAnsi="Times New Roman" w:cs="Times New Roman"/>
                  <w:b/>
                  <w:bCs/>
                  <w:vertAlign w:val="superscript"/>
                </w:rPr>
                <w:t>th</w:t>
              </w:r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percentile dispersal distance (m)</w:t>
              </w:r>
            </w:ins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ins w:id="120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ins w:id="121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ins w:id="122" w:author="Drees, Trevor" w:date="2022-11-05T20:18:00Z"/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F41B67">
        <w:trPr>
          <w:ins w:id="123" w:author="Drees, Trevor" w:date="2022-11-05T20:18:00Z"/>
        </w:trPr>
        <w:tc>
          <w:tcPr>
            <w:tcW w:w="2231" w:type="dxa"/>
          </w:tcPr>
          <w:p w14:paraId="4487B64F" w14:textId="77777777" w:rsidR="0058278C" w:rsidRPr="00B65D15" w:rsidRDefault="0058278C" w:rsidP="00F41B67">
            <w:pPr>
              <w:rPr>
                <w:ins w:id="124" w:author="Drees, Trevor" w:date="2022-11-05T20:18:00Z"/>
                <w:rFonts w:ascii="Times New Roman" w:hAnsi="Times New Roman" w:cs="Times New Roman"/>
              </w:rPr>
            </w:pPr>
            <w:ins w:id="125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2092" w:type="dxa"/>
          </w:tcPr>
          <w:p w14:paraId="2569D5BC" w14:textId="77777777" w:rsidR="0058278C" w:rsidRPr="00B65D15" w:rsidRDefault="0058278C" w:rsidP="00F41B67">
            <w:pPr>
              <w:rPr>
                <w:ins w:id="126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127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679" w:type="dxa"/>
          </w:tcPr>
          <w:p w14:paraId="68394963" w14:textId="77777777" w:rsidR="0058278C" w:rsidRPr="00B65D15" w:rsidRDefault="0058278C" w:rsidP="00F41B67">
            <w:pPr>
              <w:jc w:val="center"/>
              <w:rPr>
                <w:ins w:id="128" w:author="Drees, Trevor" w:date="2022-11-05T20:18:00Z"/>
                <w:rFonts w:ascii="Times New Roman" w:hAnsi="Times New Roman" w:cs="Times New Roman"/>
              </w:rPr>
            </w:pPr>
            <w:ins w:id="129" w:author="Drees, Trevor" w:date="2022-11-05T20:18:00Z">
              <w:r w:rsidRPr="00B65D15">
                <w:rPr>
                  <w:rFonts w:ascii="Times New Roman" w:hAnsi="Times New Roman" w:cs="Times New Roman"/>
                </w:rPr>
                <w:t>22.36</w:t>
              </w:r>
            </w:ins>
          </w:p>
        </w:tc>
        <w:tc>
          <w:tcPr>
            <w:tcW w:w="1679" w:type="dxa"/>
          </w:tcPr>
          <w:p w14:paraId="78C14EBA" w14:textId="77777777" w:rsidR="0058278C" w:rsidRPr="00B65D15" w:rsidRDefault="0058278C" w:rsidP="00F41B67">
            <w:pPr>
              <w:jc w:val="center"/>
              <w:rPr>
                <w:ins w:id="130" w:author="Drees, Trevor" w:date="2022-11-05T20:18:00Z"/>
                <w:rFonts w:ascii="Times New Roman" w:hAnsi="Times New Roman" w:cs="Times New Roman"/>
              </w:rPr>
            </w:pPr>
            <w:ins w:id="131" w:author="Drees, Trevor" w:date="2022-11-05T20:18:00Z">
              <w:r w:rsidRPr="00B65D15">
                <w:rPr>
                  <w:rFonts w:ascii="Times New Roman" w:hAnsi="Times New Roman" w:cs="Times New Roman"/>
                </w:rPr>
                <w:t>24.98</w:t>
              </w:r>
            </w:ins>
          </w:p>
        </w:tc>
        <w:tc>
          <w:tcPr>
            <w:tcW w:w="1679" w:type="dxa"/>
          </w:tcPr>
          <w:p w14:paraId="2AF627C3" w14:textId="77777777" w:rsidR="0058278C" w:rsidRPr="00B65D15" w:rsidRDefault="0058278C" w:rsidP="00F41B67">
            <w:pPr>
              <w:jc w:val="center"/>
              <w:rPr>
                <w:ins w:id="132" w:author="Drees, Trevor" w:date="2022-11-05T20:18:00Z"/>
                <w:rFonts w:ascii="Times New Roman" w:hAnsi="Times New Roman" w:cs="Times New Roman"/>
              </w:rPr>
            </w:pPr>
            <w:ins w:id="133" w:author="Drees, Trevor" w:date="2022-11-05T20:18:00Z">
              <w:r w:rsidRPr="00B65D15">
                <w:rPr>
                  <w:rFonts w:ascii="Times New Roman" w:hAnsi="Times New Roman" w:cs="Times New Roman"/>
                </w:rPr>
                <w:t>27.77</w:t>
              </w:r>
            </w:ins>
          </w:p>
        </w:tc>
      </w:tr>
      <w:tr w:rsidR="0058278C" w:rsidRPr="00B65D15" w14:paraId="1F476008" w14:textId="77777777" w:rsidTr="00F41B67">
        <w:trPr>
          <w:ins w:id="134" w:author="Drees, Trevor" w:date="2022-11-05T20:18:00Z"/>
        </w:trPr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ins w:id="135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ins w:id="136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37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679" w:type="dxa"/>
          </w:tcPr>
          <w:p w14:paraId="173B8D59" w14:textId="77777777" w:rsidR="0058278C" w:rsidRPr="00B65D15" w:rsidRDefault="0058278C" w:rsidP="00F41B67">
            <w:pPr>
              <w:jc w:val="center"/>
              <w:rPr>
                <w:ins w:id="138" w:author="Drees, Trevor" w:date="2022-11-05T20:18:00Z"/>
                <w:rFonts w:ascii="Times New Roman" w:hAnsi="Times New Roman" w:cs="Times New Roman"/>
              </w:rPr>
            </w:pPr>
            <w:ins w:id="139" w:author="Drees, Trevor" w:date="2022-11-05T20:18:00Z">
              <w:r w:rsidRPr="00B65D15">
                <w:rPr>
                  <w:rFonts w:ascii="Times New Roman" w:hAnsi="Times New Roman" w:cs="Times New Roman"/>
                </w:rPr>
                <w:t>27.13</w:t>
              </w:r>
            </w:ins>
          </w:p>
        </w:tc>
        <w:tc>
          <w:tcPr>
            <w:tcW w:w="1679" w:type="dxa"/>
          </w:tcPr>
          <w:p w14:paraId="62AA45CE" w14:textId="77777777" w:rsidR="0058278C" w:rsidRPr="00B65D15" w:rsidRDefault="0058278C" w:rsidP="00F41B67">
            <w:pPr>
              <w:jc w:val="center"/>
              <w:rPr>
                <w:ins w:id="140" w:author="Drees, Trevor" w:date="2022-11-05T20:18:00Z"/>
                <w:rFonts w:ascii="Times New Roman" w:hAnsi="Times New Roman" w:cs="Times New Roman"/>
              </w:rPr>
            </w:pPr>
            <w:ins w:id="141" w:author="Drees, Trevor" w:date="2022-11-05T20:18:00Z">
              <w:r w:rsidRPr="00B65D15">
                <w:rPr>
                  <w:rFonts w:ascii="Times New Roman" w:hAnsi="Times New Roman" w:cs="Times New Roman"/>
                </w:rPr>
                <w:t>30.35</w:t>
              </w:r>
            </w:ins>
          </w:p>
        </w:tc>
        <w:tc>
          <w:tcPr>
            <w:tcW w:w="1679" w:type="dxa"/>
          </w:tcPr>
          <w:p w14:paraId="3944CBB3" w14:textId="77777777" w:rsidR="0058278C" w:rsidRPr="00B65D15" w:rsidRDefault="0058278C" w:rsidP="00F41B67">
            <w:pPr>
              <w:jc w:val="center"/>
              <w:rPr>
                <w:ins w:id="142" w:author="Drees, Trevor" w:date="2022-11-05T20:18:00Z"/>
                <w:rFonts w:ascii="Times New Roman" w:hAnsi="Times New Roman" w:cs="Times New Roman"/>
              </w:rPr>
            </w:pPr>
            <w:ins w:id="143" w:author="Drees, Trevor" w:date="2022-11-05T20:18:00Z">
              <w:r w:rsidRPr="00B65D15">
                <w:rPr>
                  <w:rFonts w:ascii="Times New Roman" w:hAnsi="Times New Roman" w:cs="Times New Roman"/>
                </w:rPr>
                <w:t>33.97</w:t>
              </w:r>
            </w:ins>
          </w:p>
        </w:tc>
      </w:tr>
      <w:tr w:rsidR="0058278C" w:rsidRPr="00B65D15" w14:paraId="3CF85886" w14:textId="77777777" w:rsidTr="00F41B67">
        <w:trPr>
          <w:ins w:id="144" w:author="Drees, Trevor" w:date="2022-11-05T20:18:00Z"/>
        </w:trPr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ins w:id="145" w:author="Drees, Trevor" w:date="2022-11-05T20:18:00Z"/>
                <w:rFonts w:ascii="Times New Roman" w:hAnsi="Times New Roman" w:cs="Times New Roman"/>
              </w:rPr>
            </w:pPr>
            <w:ins w:id="146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ins w:id="147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148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679" w:type="dxa"/>
          </w:tcPr>
          <w:p w14:paraId="05B846E7" w14:textId="77777777" w:rsidR="0058278C" w:rsidRPr="00B65D15" w:rsidRDefault="0058278C" w:rsidP="00F41B67">
            <w:pPr>
              <w:jc w:val="center"/>
              <w:rPr>
                <w:ins w:id="149" w:author="Drees, Trevor" w:date="2022-11-05T20:18:00Z"/>
                <w:rFonts w:ascii="Times New Roman" w:hAnsi="Times New Roman" w:cs="Times New Roman"/>
              </w:rPr>
            </w:pPr>
            <w:ins w:id="150" w:author="Drees, Trevor" w:date="2022-11-05T20:18:00Z">
              <w:r w:rsidRPr="00B65D15">
                <w:rPr>
                  <w:rFonts w:ascii="Times New Roman" w:hAnsi="Times New Roman" w:cs="Times New Roman"/>
                </w:rPr>
                <w:t>18.06</w:t>
              </w:r>
            </w:ins>
          </w:p>
        </w:tc>
        <w:tc>
          <w:tcPr>
            <w:tcW w:w="1679" w:type="dxa"/>
          </w:tcPr>
          <w:p w14:paraId="0984C4A4" w14:textId="77777777" w:rsidR="0058278C" w:rsidRPr="00B65D15" w:rsidRDefault="0058278C" w:rsidP="00F41B67">
            <w:pPr>
              <w:jc w:val="center"/>
              <w:rPr>
                <w:ins w:id="151" w:author="Drees, Trevor" w:date="2022-11-05T20:18:00Z"/>
                <w:rFonts w:ascii="Times New Roman" w:hAnsi="Times New Roman" w:cs="Times New Roman"/>
              </w:rPr>
            </w:pPr>
            <w:ins w:id="152" w:author="Drees, Trevor" w:date="2022-11-05T20:18:00Z">
              <w:r w:rsidRPr="00B65D15">
                <w:rPr>
                  <w:rFonts w:ascii="Times New Roman" w:hAnsi="Times New Roman" w:cs="Times New Roman"/>
                </w:rPr>
                <w:t>20.00</w:t>
              </w:r>
            </w:ins>
          </w:p>
        </w:tc>
        <w:tc>
          <w:tcPr>
            <w:tcW w:w="1679" w:type="dxa"/>
          </w:tcPr>
          <w:p w14:paraId="45788E4F" w14:textId="77777777" w:rsidR="0058278C" w:rsidRPr="00B65D15" w:rsidRDefault="0058278C" w:rsidP="00F41B67">
            <w:pPr>
              <w:jc w:val="center"/>
              <w:rPr>
                <w:ins w:id="153" w:author="Drees, Trevor" w:date="2022-11-05T20:18:00Z"/>
                <w:rFonts w:ascii="Times New Roman" w:hAnsi="Times New Roman" w:cs="Times New Roman"/>
              </w:rPr>
            </w:pPr>
            <w:ins w:id="154" w:author="Drees, Trevor" w:date="2022-11-05T20:18:00Z">
              <w:r w:rsidRPr="00B65D15">
                <w:rPr>
                  <w:rFonts w:ascii="Times New Roman" w:hAnsi="Times New Roman" w:cs="Times New Roman"/>
                </w:rPr>
                <w:t>22.30</w:t>
              </w:r>
            </w:ins>
          </w:p>
        </w:tc>
      </w:tr>
      <w:tr w:rsidR="0058278C" w:rsidRPr="00B65D15" w14:paraId="5A8830CA" w14:textId="77777777" w:rsidTr="00F41B67">
        <w:trPr>
          <w:ins w:id="155" w:author="Drees, Trevor" w:date="2022-11-05T20:18:00Z"/>
        </w:trPr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ins w:id="156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ins w:id="157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58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679" w:type="dxa"/>
          </w:tcPr>
          <w:p w14:paraId="316B9CF6" w14:textId="77777777" w:rsidR="0058278C" w:rsidRPr="00B65D15" w:rsidRDefault="0058278C" w:rsidP="00F41B67">
            <w:pPr>
              <w:jc w:val="center"/>
              <w:rPr>
                <w:ins w:id="159" w:author="Drees, Trevor" w:date="2022-11-05T20:18:00Z"/>
                <w:rFonts w:ascii="Times New Roman" w:hAnsi="Times New Roman" w:cs="Times New Roman"/>
              </w:rPr>
            </w:pPr>
            <w:ins w:id="160" w:author="Drees, Trevor" w:date="2022-11-05T20:18:00Z">
              <w:r w:rsidRPr="00B65D15">
                <w:rPr>
                  <w:rFonts w:ascii="Times New Roman" w:hAnsi="Times New Roman" w:cs="Times New Roman"/>
                </w:rPr>
                <w:t>24.87</w:t>
              </w:r>
            </w:ins>
          </w:p>
        </w:tc>
        <w:tc>
          <w:tcPr>
            <w:tcW w:w="1679" w:type="dxa"/>
          </w:tcPr>
          <w:p w14:paraId="087153ED" w14:textId="77777777" w:rsidR="0058278C" w:rsidRPr="00B65D15" w:rsidRDefault="0058278C" w:rsidP="00F41B67">
            <w:pPr>
              <w:jc w:val="center"/>
              <w:rPr>
                <w:ins w:id="161" w:author="Drees, Trevor" w:date="2022-11-05T20:18:00Z"/>
                <w:rFonts w:ascii="Times New Roman" w:hAnsi="Times New Roman" w:cs="Times New Roman"/>
              </w:rPr>
            </w:pPr>
            <w:ins w:id="162" w:author="Drees, Trevor" w:date="2022-11-05T20:18:00Z">
              <w:r w:rsidRPr="00B65D15">
                <w:rPr>
                  <w:rFonts w:ascii="Times New Roman" w:hAnsi="Times New Roman" w:cs="Times New Roman"/>
                </w:rPr>
                <w:t>27.55</w:t>
              </w:r>
            </w:ins>
          </w:p>
        </w:tc>
        <w:tc>
          <w:tcPr>
            <w:tcW w:w="1679" w:type="dxa"/>
          </w:tcPr>
          <w:p w14:paraId="7EAD544E" w14:textId="77777777" w:rsidR="0058278C" w:rsidRPr="00B65D15" w:rsidRDefault="0058278C" w:rsidP="00F41B67">
            <w:pPr>
              <w:jc w:val="center"/>
              <w:rPr>
                <w:ins w:id="163" w:author="Drees, Trevor" w:date="2022-11-05T20:18:00Z"/>
                <w:rFonts w:ascii="Times New Roman" w:hAnsi="Times New Roman" w:cs="Times New Roman"/>
              </w:rPr>
            </w:pPr>
            <w:ins w:id="164" w:author="Drees, Trevor" w:date="2022-11-05T20:18:00Z">
              <w:r w:rsidRPr="00B65D15">
                <w:rPr>
                  <w:rFonts w:ascii="Times New Roman" w:hAnsi="Times New Roman" w:cs="Times New Roman"/>
                </w:rPr>
                <w:t>30.74</w:t>
              </w:r>
            </w:ins>
          </w:p>
        </w:tc>
      </w:tr>
      <w:tr w:rsidR="0058278C" w:rsidRPr="00B65D15" w14:paraId="54C7E090" w14:textId="77777777" w:rsidTr="00F41B67">
        <w:trPr>
          <w:ins w:id="165" w:author="Drees, Trevor" w:date="2022-11-05T20:18:00Z"/>
        </w:trPr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35C4AA59" w14:textId="77777777" w:rsidR="0058278C" w:rsidRPr="00B65D15" w:rsidRDefault="0058278C" w:rsidP="00F41B67">
            <w:pPr>
              <w:rPr>
                <w:ins w:id="166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F41B67">
        <w:trPr>
          <w:ins w:id="167" w:author="Drees, Trevor" w:date="2022-11-05T20:18:00Z"/>
        </w:trPr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ins w:id="168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69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10-m warmed/</w:t>
              </w:r>
              <w:proofErr w:type="spellStart"/>
              <w:r w:rsidRPr="00B65D15">
                <w:rPr>
                  <w:rFonts w:ascii="Times New Roman" w:hAnsi="Times New Roman" w:cs="Times New Roman"/>
                  <w:b/>
                  <w:bCs/>
                </w:rPr>
                <w:t>unwarmed</w:t>
              </w:r>
              <w:proofErr w:type="spellEnd"/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risk ratio</w:t>
              </w:r>
            </w:ins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ins w:id="170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ins w:id="171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ins w:id="172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F41B67">
        <w:trPr>
          <w:ins w:id="173" w:author="Drees, Trevor" w:date="2022-11-05T20:18:00Z"/>
        </w:trPr>
        <w:tc>
          <w:tcPr>
            <w:tcW w:w="2231" w:type="dxa"/>
          </w:tcPr>
          <w:p w14:paraId="4CED0A3F" w14:textId="77777777" w:rsidR="0058278C" w:rsidRPr="00B65D15" w:rsidRDefault="0058278C" w:rsidP="00F41B67">
            <w:pPr>
              <w:rPr>
                <w:ins w:id="174" w:author="Drees, Trevor" w:date="2022-11-05T20:18:00Z"/>
                <w:rFonts w:ascii="Times New Roman" w:hAnsi="Times New Roman" w:cs="Times New Roman"/>
              </w:rPr>
            </w:pPr>
            <w:ins w:id="175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2092" w:type="dxa"/>
          </w:tcPr>
          <w:p w14:paraId="3CAEE217" w14:textId="77777777" w:rsidR="0058278C" w:rsidRPr="00B65D15" w:rsidRDefault="0058278C" w:rsidP="00F41B67">
            <w:pPr>
              <w:rPr>
                <w:ins w:id="176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1C244DFF" w14:textId="77777777" w:rsidR="0058278C" w:rsidRPr="00B65D15" w:rsidRDefault="0058278C" w:rsidP="00F41B67">
            <w:pPr>
              <w:jc w:val="center"/>
              <w:rPr>
                <w:ins w:id="177" w:author="Drees, Trevor" w:date="2022-11-05T20:18:00Z"/>
                <w:rFonts w:ascii="Times New Roman" w:hAnsi="Times New Roman" w:cs="Times New Roman"/>
              </w:rPr>
            </w:pPr>
            <w:ins w:id="178" w:author="Drees, Trevor" w:date="2022-11-05T20:18:00Z">
              <w:r w:rsidRPr="00B65D15">
                <w:rPr>
                  <w:rFonts w:ascii="Times New Roman" w:hAnsi="Times New Roman" w:cs="Times New Roman"/>
                </w:rPr>
                <w:t>1.15</w:t>
              </w:r>
            </w:ins>
          </w:p>
        </w:tc>
        <w:tc>
          <w:tcPr>
            <w:tcW w:w="1679" w:type="dxa"/>
          </w:tcPr>
          <w:p w14:paraId="37D0E79C" w14:textId="77777777" w:rsidR="0058278C" w:rsidRPr="00B65D15" w:rsidRDefault="0058278C" w:rsidP="00F41B67">
            <w:pPr>
              <w:jc w:val="center"/>
              <w:rPr>
                <w:ins w:id="179" w:author="Drees, Trevor" w:date="2022-11-05T20:18:00Z"/>
                <w:rFonts w:ascii="Times New Roman" w:hAnsi="Times New Roman" w:cs="Times New Roman"/>
              </w:rPr>
            </w:pPr>
            <w:ins w:id="180" w:author="Drees, Trevor" w:date="2022-11-05T20:18:00Z">
              <w:r w:rsidRPr="00B65D15">
                <w:rPr>
                  <w:rFonts w:ascii="Times New Roman" w:hAnsi="Times New Roman" w:cs="Times New Roman"/>
                </w:rPr>
                <w:t>1.36</w:t>
              </w:r>
            </w:ins>
          </w:p>
        </w:tc>
        <w:tc>
          <w:tcPr>
            <w:tcW w:w="1679" w:type="dxa"/>
          </w:tcPr>
          <w:p w14:paraId="64521972" w14:textId="77777777" w:rsidR="0058278C" w:rsidRPr="00B65D15" w:rsidRDefault="0058278C" w:rsidP="00F41B67">
            <w:pPr>
              <w:jc w:val="center"/>
              <w:rPr>
                <w:ins w:id="181" w:author="Drees, Trevor" w:date="2022-11-05T20:18:00Z"/>
                <w:rFonts w:ascii="Times New Roman" w:hAnsi="Times New Roman" w:cs="Times New Roman"/>
              </w:rPr>
            </w:pPr>
            <w:ins w:id="182" w:author="Drees, Trevor" w:date="2022-11-05T20:18:00Z">
              <w:r w:rsidRPr="00B65D15">
                <w:rPr>
                  <w:rFonts w:ascii="Times New Roman" w:hAnsi="Times New Roman" w:cs="Times New Roman"/>
                </w:rPr>
                <w:t>1.59</w:t>
              </w:r>
            </w:ins>
          </w:p>
        </w:tc>
      </w:tr>
      <w:tr w:rsidR="0058278C" w:rsidRPr="00B65D15" w14:paraId="6777A7A0" w14:textId="77777777" w:rsidTr="00F41B67">
        <w:trPr>
          <w:ins w:id="183" w:author="Drees, Trevor" w:date="2022-11-05T20:18:00Z"/>
        </w:trPr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ins w:id="184" w:author="Drees, Trevor" w:date="2022-11-05T20:18:00Z"/>
                <w:rFonts w:ascii="Times New Roman" w:hAnsi="Times New Roman" w:cs="Times New Roman"/>
              </w:rPr>
            </w:pPr>
            <w:ins w:id="185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ins w:id="186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77777777" w:rsidR="0058278C" w:rsidRPr="00B65D15" w:rsidRDefault="0058278C" w:rsidP="00F41B67">
            <w:pPr>
              <w:jc w:val="center"/>
              <w:rPr>
                <w:ins w:id="187" w:author="Drees, Trevor" w:date="2022-11-05T20:18:00Z"/>
                <w:rFonts w:ascii="Times New Roman" w:hAnsi="Times New Roman" w:cs="Times New Roman"/>
              </w:rPr>
            </w:pPr>
            <w:ins w:id="188" w:author="Drees, Trevor" w:date="2022-11-05T20:18:00Z">
              <w:r w:rsidRPr="00B65D15">
                <w:rPr>
                  <w:rFonts w:ascii="Times New Roman" w:hAnsi="Times New Roman" w:cs="Times New Roman"/>
                </w:rPr>
                <w:t>1.40</w:t>
              </w:r>
            </w:ins>
          </w:p>
        </w:tc>
        <w:tc>
          <w:tcPr>
            <w:tcW w:w="1679" w:type="dxa"/>
          </w:tcPr>
          <w:p w14:paraId="4AB1AF4A" w14:textId="77777777" w:rsidR="0058278C" w:rsidRPr="00B65D15" w:rsidRDefault="0058278C" w:rsidP="00F41B67">
            <w:pPr>
              <w:jc w:val="center"/>
              <w:rPr>
                <w:ins w:id="189" w:author="Drees, Trevor" w:date="2022-11-05T20:18:00Z"/>
                <w:rFonts w:ascii="Times New Roman" w:hAnsi="Times New Roman" w:cs="Times New Roman"/>
              </w:rPr>
            </w:pPr>
            <w:ins w:id="190" w:author="Drees, Trevor" w:date="2022-11-05T20:18:00Z">
              <w:r w:rsidRPr="00B65D15">
                <w:rPr>
                  <w:rFonts w:ascii="Times New Roman" w:hAnsi="Times New Roman" w:cs="Times New Roman"/>
                </w:rPr>
                <w:t>1.70</w:t>
              </w:r>
            </w:ins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ins w:id="191" w:author="Drees, Trevor" w:date="2022-11-05T20:18:00Z"/>
                <w:rFonts w:ascii="Times New Roman" w:hAnsi="Times New Roman" w:cs="Times New Roman"/>
              </w:rPr>
            </w:pPr>
            <w:ins w:id="192" w:author="Drees, Trevor" w:date="2022-11-05T20:18:00Z">
              <w:r w:rsidRPr="00B65D15">
                <w:rPr>
                  <w:rFonts w:ascii="Times New Roman" w:hAnsi="Times New Roman" w:cs="Times New Roman"/>
                </w:rPr>
                <w:t>2.04</w:t>
              </w:r>
            </w:ins>
          </w:p>
        </w:tc>
      </w:tr>
      <w:tr w:rsidR="0058278C" w:rsidRPr="00B65D15" w14:paraId="1C2CEF61" w14:textId="77777777" w:rsidTr="00F41B67">
        <w:trPr>
          <w:ins w:id="193" w:author="Drees, Trevor" w:date="2022-11-05T20:18:00Z"/>
        </w:trPr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746685EE" w14:textId="77777777" w:rsidR="0058278C" w:rsidRPr="00B65D15" w:rsidRDefault="0058278C" w:rsidP="00F41B67">
            <w:pPr>
              <w:jc w:val="center"/>
              <w:rPr>
                <w:ins w:id="194" w:author="Drees, Trevor" w:date="2022-11-05T20:18:00Z"/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F41B67">
        <w:trPr>
          <w:ins w:id="195" w:author="Drees, Trevor" w:date="2022-11-05T20:18:00Z"/>
        </w:trPr>
        <w:tc>
          <w:tcPr>
            <w:tcW w:w="4323" w:type="dxa"/>
            <w:gridSpan w:val="2"/>
            <w:tcBorders>
              <w:top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ins w:id="196" w:author="Drees, Trevor" w:date="2022-11-05T20:18:00Z"/>
                <w:rFonts w:ascii="Times New Roman" w:hAnsi="Times New Roman" w:cs="Times New Roman"/>
                <w:b/>
                <w:bCs/>
              </w:rPr>
            </w:pPr>
            <w:ins w:id="197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50-m warmed/</w:t>
              </w:r>
              <w:proofErr w:type="spellStart"/>
              <w:r w:rsidRPr="00B65D15">
                <w:rPr>
                  <w:rFonts w:ascii="Times New Roman" w:hAnsi="Times New Roman" w:cs="Times New Roman"/>
                  <w:b/>
                  <w:bCs/>
                </w:rPr>
                <w:t>unwarmed</w:t>
              </w:r>
              <w:proofErr w:type="spellEnd"/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risk ratio</w:t>
              </w:r>
            </w:ins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ins w:id="198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ins w:id="199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ins w:id="200" w:author="Drees, Trevor" w:date="2022-11-05T20:18:00Z"/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F41B67">
        <w:trPr>
          <w:ins w:id="201" w:author="Drees, Trevor" w:date="2022-11-05T20:18:00Z"/>
        </w:trPr>
        <w:tc>
          <w:tcPr>
            <w:tcW w:w="2231" w:type="dxa"/>
          </w:tcPr>
          <w:p w14:paraId="5D8FE1DB" w14:textId="77777777" w:rsidR="0058278C" w:rsidRPr="00B65D15" w:rsidRDefault="0058278C" w:rsidP="00F41B67">
            <w:pPr>
              <w:rPr>
                <w:ins w:id="202" w:author="Drees, Trevor" w:date="2022-11-05T20:18:00Z"/>
                <w:rFonts w:ascii="Times New Roman" w:hAnsi="Times New Roman" w:cs="Times New Roman"/>
                <w:b/>
                <w:bCs/>
              </w:rPr>
            </w:pPr>
            <w:ins w:id="203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2092" w:type="dxa"/>
          </w:tcPr>
          <w:p w14:paraId="73D86F5D" w14:textId="77777777" w:rsidR="0058278C" w:rsidRPr="00B65D15" w:rsidRDefault="0058278C" w:rsidP="00F41B67">
            <w:pPr>
              <w:rPr>
                <w:ins w:id="204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13536B3" w14:textId="77777777" w:rsidR="0058278C" w:rsidRPr="00B65D15" w:rsidRDefault="0058278C" w:rsidP="00F41B67">
            <w:pPr>
              <w:jc w:val="center"/>
              <w:rPr>
                <w:ins w:id="205" w:author="Drees, Trevor" w:date="2022-11-05T20:18:00Z"/>
                <w:rFonts w:ascii="Times New Roman" w:hAnsi="Times New Roman" w:cs="Times New Roman"/>
              </w:rPr>
            </w:pPr>
            <w:ins w:id="206" w:author="Drees, Trevor" w:date="2022-11-05T20:18:00Z">
              <w:r w:rsidRPr="00B65D15">
                <w:rPr>
                  <w:rFonts w:ascii="Times New Roman" w:hAnsi="Times New Roman" w:cs="Times New Roman"/>
                </w:rPr>
                <w:t>0.88</w:t>
              </w:r>
            </w:ins>
          </w:p>
        </w:tc>
        <w:tc>
          <w:tcPr>
            <w:tcW w:w="1679" w:type="dxa"/>
          </w:tcPr>
          <w:p w14:paraId="01804ADF" w14:textId="77777777" w:rsidR="0058278C" w:rsidRPr="00B65D15" w:rsidRDefault="0058278C" w:rsidP="00F41B67">
            <w:pPr>
              <w:jc w:val="center"/>
              <w:rPr>
                <w:ins w:id="207" w:author="Drees, Trevor" w:date="2022-11-05T20:18:00Z"/>
                <w:rFonts w:ascii="Times New Roman" w:hAnsi="Times New Roman" w:cs="Times New Roman"/>
              </w:rPr>
            </w:pPr>
            <w:ins w:id="208" w:author="Drees, Trevor" w:date="2022-11-05T20:18:00Z">
              <w:r w:rsidRPr="00B65D15">
                <w:rPr>
                  <w:rFonts w:ascii="Times New Roman" w:hAnsi="Times New Roman" w:cs="Times New Roman"/>
                </w:rPr>
                <w:t>1.66</w:t>
              </w:r>
            </w:ins>
          </w:p>
        </w:tc>
        <w:tc>
          <w:tcPr>
            <w:tcW w:w="1679" w:type="dxa"/>
          </w:tcPr>
          <w:p w14:paraId="31C4F852" w14:textId="77777777" w:rsidR="0058278C" w:rsidRPr="00B65D15" w:rsidRDefault="0058278C" w:rsidP="00F41B67">
            <w:pPr>
              <w:jc w:val="center"/>
              <w:rPr>
                <w:ins w:id="209" w:author="Drees, Trevor" w:date="2022-11-05T20:18:00Z"/>
                <w:rFonts w:ascii="Times New Roman" w:hAnsi="Times New Roman" w:cs="Times New Roman"/>
              </w:rPr>
            </w:pPr>
            <w:ins w:id="210" w:author="Drees, Trevor" w:date="2022-11-05T20:18:00Z">
              <w:r w:rsidRPr="00B65D15">
                <w:rPr>
                  <w:rFonts w:ascii="Times New Roman" w:hAnsi="Times New Roman" w:cs="Times New Roman"/>
                </w:rPr>
                <w:t>2.88</w:t>
              </w:r>
            </w:ins>
          </w:p>
        </w:tc>
      </w:tr>
      <w:tr w:rsidR="0058278C" w:rsidRPr="00B65D15" w14:paraId="74B4B3DD" w14:textId="77777777" w:rsidTr="00F41B67">
        <w:trPr>
          <w:ins w:id="211" w:author="Drees, Trevor" w:date="2022-11-05T20:18:00Z"/>
        </w:trPr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ins w:id="212" w:author="Drees, Trevor" w:date="2022-11-05T20:18:00Z"/>
                <w:rFonts w:ascii="Times New Roman" w:hAnsi="Times New Roman" w:cs="Times New Roman"/>
              </w:rPr>
            </w:pPr>
            <w:ins w:id="213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ins w:id="214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77777777" w:rsidR="0058278C" w:rsidRPr="00B65D15" w:rsidRDefault="0058278C" w:rsidP="00F41B67">
            <w:pPr>
              <w:jc w:val="center"/>
              <w:rPr>
                <w:ins w:id="215" w:author="Drees, Trevor" w:date="2022-11-05T20:18:00Z"/>
                <w:rFonts w:ascii="Times New Roman" w:hAnsi="Times New Roman" w:cs="Times New Roman"/>
              </w:rPr>
            </w:pPr>
            <w:ins w:id="216" w:author="Drees, Trevor" w:date="2022-11-05T20:18:00Z">
              <w:r w:rsidRPr="00B65D15">
                <w:rPr>
                  <w:rFonts w:ascii="Times New Roman" w:hAnsi="Times New Roman" w:cs="Times New Roman"/>
                </w:rPr>
                <w:t>1.14</w:t>
              </w:r>
            </w:ins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ins w:id="217" w:author="Drees, Trevor" w:date="2022-11-05T20:18:00Z"/>
                <w:rFonts w:ascii="Times New Roman" w:hAnsi="Times New Roman" w:cs="Times New Roman"/>
              </w:rPr>
            </w:pPr>
            <w:ins w:id="218" w:author="Drees, Trevor" w:date="2022-11-05T20:18:00Z">
              <w:r w:rsidRPr="00B65D15">
                <w:rPr>
                  <w:rFonts w:ascii="Times New Roman" w:hAnsi="Times New Roman" w:cs="Times New Roman"/>
                </w:rPr>
                <w:t>2.44</w:t>
              </w:r>
            </w:ins>
          </w:p>
        </w:tc>
        <w:tc>
          <w:tcPr>
            <w:tcW w:w="1679" w:type="dxa"/>
          </w:tcPr>
          <w:p w14:paraId="48A81EDC" w14:textId="77777777" w:rsidR="0058278C" w:rsidRPr="00B65D15" w:rsidRDefault="0058278C" w:rsidP="00F41B67">
            <w:pPr>
              <w:jc w:val="center"/>
              <w:rPr>
                <w:ins w:id="219" w:author="Drees, Trevor" w:date="2022-11-05T20:18:00Z"/>
                <w:rFonts w:ascii="Times New Roman" w:hAnsi="Times New Roman" w:cs="Times New Roman"/>
              </w:rPr>
            </w:pPr>
            <w:ins w:id="220" w:author="Drees, Trevor" w:date="2022-11-05T20:18:00Z">
              <w:r w:rsidRPr="00B65D15">
                <w:rPr>
                  <w:rFonts w:ascii="Times New Roman" w:hAnsi="Times New Roman" w:cs="Times New Roman"/>
                </w:rPr>
                <w:t>4.68</w:t>
              </w:r>
            </w:ins>
          </w:p>
        </w:tc>
      </w:tr>
    </w:tbl>
    <w:p w14:paraId="3E79E08F" w14:textId="77777777" w:rsidR="0058278C" w:rsidRDefault="0058278C">
      <w:pPr>
        <w:rPr>
          <w:ins w:id="221" w:author="Drees, Trevor" w:date="2022-11-05T20:18:00Z"/>
          <w:rFonts w:ascii="Times New Roman" w:hAnsi="Times New Roman" w:cs="Times New Roman"/>
          <w:sz w:val="24"/>
          <w:szCs w:val="24"/>
        </w:rPr>
      </w:pPr>
      <w:ins w:id="222" w:author="Drees, Trevor" w:date="2022-11-05T20:18:00Z">
        <w:r>
          <w:rPr>
            <w:rFonts w:ascii="Times New Roman" w:hAnsi="Times New Roman" w:cs="Times New Roman"/>
            <w:sz w:val="24"/>
            <w:szCs w:val="24"/>
          </w:rPr>
          <w:br w:type="page"/>
        </w:r>
      </w:ins>
    </w:p>
    <w:p w14:paraId="6DFA73B9" w14:textId="77777777" w:rsidR="0058278C" w:rsidRDefault="0058278C" w:rsidP="0058278C">
      <w:pPr>
        <w:spacing w:line="240" w:lineRule="auto"/>
        <w:jc w:val="both"/>
        <w:rPr>
          <w:ins w:id="223" w:author="Drees, Trevor" w:date="2022-11-05T20:18:00Z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ins w:id="224" w:author="Drees, Trevor" w:date="2022-11-05T20:18:00Z">
        <w:r w:rsidRPr="00B65D15"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lastRenderedPageBreak/>
          <w:t xml:space="preserve">Table </w:t>
        </w:r>
        <w:r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t>S</w:t>
        </w:r>
        <w:r w:rsidRPr="00B65D15"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t>2</w:t>
        </w:r>
        <w: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.</w:t>
        </w:r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Dispersal statistics from</w:t>
        </w:r>
        <w: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the second set of</w:t>
        </w:r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simulations comparing warmed</w:t>
        </w:r>
        <w: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/</w:t>
        </w:r>
        <w:proofErr w:type="spellStart"/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unwarmed</w:t>
        </w:r>
        <w:proofErr w:type="spellEnd"/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outcomes</w:t>
        </w:r>
        <w: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and maximum/distributed flower head heights</w:t>
        </w:r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for </w:t>
        </w:r>
        <w:r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nutans</w:t>
        </w:r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(CN) and </w:t>
        </w:r>
        <w:r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 xml:space="preserve">C. </w:t>
        </w:r>
        <w:proofErr w:type="spellStart"/>
        <w:r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acanthoides</w:t>
        </w:r>
        <w:proofErr w:type="spellEnd"/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(CA), with values given for the mean and lower/upper values of the 95% bootstrap interval (BI).</w:t>
        </w:r>
      </w:ins>
    </w:p>
    <w:p w14:paraId="3C3682E2" w14:textId="77777777" w:rsidR="0058278C" w:rsidRPr="00B65D15" w:rsidRDefault="0058278C" w:rsidP="0058278C">
      <w:pPr>
        <w:spacing w:line="240" w:lineRule="auto"/>
        <w:jc w:val="both"/>
        <w:rPr>
          <w:ins w:id="225" w:author="Drees, Trevor" w:date="2022-11-05T20:18:00Z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F41B67">
        <w:trPr>
          <w:ins w:id="226" w:author="Drees, Trevor" w:date="2022-11-05T20:18:00Z"/>
        </w:trPr>
        <w:tc>
          <w:tcPr>
            <w:tcW w:w="4247" w:type="dxa"/>
            <w:gridSpan w:val="3"/>
            <w:tcBorders>
              <w:bottom w:val="single" w:sz="18" w:space="0" w:color="auto"/>
            </w:tcBorders>
          </w:tcPr>
          <w:p w14:paraId="1247E98D" w14:textId="77777777" w:rsidR="0058278C" w:rsidRPr="00B65D15" w:rsidRDefault="0058278C" w:rsidP="00F41B67">
            <w:pPr>
              <w:rPr>
                <w:ins w:id="227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ins w:id="228" w:author="Drees, Trevor" w:date="2022-11-05T20:18:00Z"/>
                <w:rFonts w:ascii="Times New Roman" w:hAnsi="Times New Roman" w:cs="Times New Roman"/>
                <w:b/>
                <w:bCs/>
              </w:rPr>
            </w:pPr>
            <w:ins w:id="229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95% BI Lower</w:t>
              </w:r>
            </w:ins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ins w:id="230" w:author="Drees, Trevor" w:date="2022-11-05T20:18:00Z"/>
                <w:rFonts w:ascii="Times New Roman" w:hAnsi="Times New Roman" w:cs="Times New Roman"/>
                <w:b/>
                <w:bCs/>
              </w:rPr>
            </w:pPr>
            <w:ins w:id="231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Mean</w:t>
              </w:r>
            </w:ins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ins w:id="232" w:author="Drees, Trevor" w:date="2022-11-05T20:18:00Z"/>
                <w:rFonts w:ascii="Times New Roman" w:hAnsi="Times New Roman" w:cs="Times New Roman"/>
                <w:b/>
                <w:bCs/>
              </w:rPr>
            </w:pPr>
            <w:ins w:id="233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95% BI Upper</w:t>
              </w:r>
            </w:ins>
          </w:p>
        </w:tc>
      </w:tr>
      <w:tr w:rsidR="0058278C" w:rsidRPr="00B65D15" w14:paraId="20ECDA43" w14:textId="77777777" w:rsidTr="00F41B67">
        <w:trPr>
          <w:ins w:id="234" w:author="Drees, Trevor" w:date="2022-11-05T20:18:00Z"/>
        </w:trPr>
        <w:tc>
          <w:tcPr>
            <w:tcW w:w="4247" w:type="dxa"/>
            <w:gridSpan w:val="3"/>
            <w:tcBorders>
              <w:top w:val="single" w:sz="18" w:space="0" w:color="auto"/>
            </w:tcBorders>
          </w:tcPr>
          <w:p w14:paraId="03FB117E" w14:textId="77777777" w:rsidR="0058278C" w:rsidRPr="00B65D15" w:rsidRDefault="0058278C" w:rsidP="00F41B67">
            <w:pPr>
              <w:rPr>
                <w:ins w:id="235" w:author="Drees, Trevor" w:date="2022-11-05T20:18:00Z"/>
                <w:rFonts w:ascii="Times New Roman" w:hAnsi="Times New Roman" w:cs="Times New Roman"/>
                <w:b/>
                <w:bCs/>
              </w:rPr>
            </w:pPr>
            <w:ins w:id="236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Mean dispersal distance (m)</w:t>
              </w:r>
            </w:ins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51DAB7AF" w14:textId="77777777" w:rsidR="0058278C" w:rsidRPr="00B65D15" w:rsidRDefault="0058278C" w:rsidP="00F41B67">
            <w:pPr>
              <w:rPr>
                <w:ins w:id="237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4EC59528" w14:textId="77777777" w:rsidR="0058278C" w:rsidRPr="00B65D15" w:rsidRDefault="0058278C" w:rsidP="00F41B67">
            <w:pPr>
              <w:rPr>
                <w:ins w:id="238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0CF7FE8B" w14:textId="77777777" w:rsidR="0058278C" w:rsidRPr="00B65D15" w:rsidRDefault="0058278C" w:rsidP="00F41B67">
            <w:pPr>
              <w:rPr>
                <w:ins w:id="239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1477B139" w14:textId="77777777" w:rsidTr="00F41B67">
        <w:trPr>
          <w:ins w:id="240" w:author="Drees, Trevor" w:date="2022-11-05T20:18:00Z"/>
        </w:trPr>
        <w:tc>
          <w:tcPr>
            <w:tcW w:w="1218" w:type="dxa"/>
          </w:tcPr>
          <w:p w14:paraId="397E05EC" w14:textId="77777777" w:rsidR="0058278C" w:rsidRPr="00B65D15" w:rsidRDefault="0058278C" w:rsidP="00F41B67">
            <w:pPr>
              <w:rPr>
                <w:ins w:id="241" w:author="Drees, Trevor" w:date="2022-11-05T20:18:00Z"/>
                <w:rFonts w:ascii="Times New Roman" w:hAnsi="Times New Roman" w:cs="Times New Roman"/>
              </w:rPr>
            </w:pPr>
            <w:ins w:id="242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32B5F073" w14:textId="77777777" w:rsidR="0058278C" w:rsidRPr="00B65D15" w:rsidRDefault="0058278C" w:rsidP="00F41B67">
            <w:pPr>
              <w:rPr>
                <w:ins w:id="243" w:author="Drees, Trevor" w:date="2022-11-05T20:18:00Z"/>
                <w:rFonts w:ascii="Times New Roman" w:hAnsi="Times New Roman" w:cs="Times New Roman"/>
              </w:rPr>
            </w:pPr>
            <w:ins w:id="244" w:author="Drees, Trevor" w:date="2022-11-05T20:18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08D62AB9" w14:textId="77777777" w:rsidR="0058278C" w:rsidRPr="00B65D15" w:rsidRDefault="0058278C" w:rsidP="00F41B67">
            <w:pPr>
              <w:rPr>
                <w:ins w:id="245" w:author="Drees, Trevor" w:date="2022-11-05T20:18:00Z"/>
                <w:rFonts w:ascii="Times New Roman" w:hAnsi="Times New Roman" w:cs="Times New Roman"/>
              </w:rPr>
            </w:pPr>
            <w:proofErr w:type="spellStart"/>
            <w:ins w:id="246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1B319E80" w14:textId="77777777" w:rsidR="0058278C" w:rsidRPr="00B65D15" w:rsidRDefault="0058278C" w:rsidP="00F41B67">
            <w:pPr>
              <w:jc w:val="center"/>
              <w:rPr>
                <w:ins w:id="247" w:author="Drees, Trevor" w:date="2022-11-05T20:18:00Z"/>
                <w:rFonts w:ascii="Times New Roman" w:hAnsi="Times New Roman" w:cs="Times New Roman"/>
              </w:rPr>
            </w:pPr>
            <w:ins w:id="248" w:author="Drees, Trevor" w:date="2022-11-05T20:18:00Z">
              <w:r w:rsidRPr="00B65D15">
                <w:rPr>
                  <w:rFonts w:ascii="Times New Roman" w:hAnsi="Times New Roman" w:cs="Times New Roman"/>
                </w:rPr>
                <w:t>2.84</w:t>
              </w:r>
            </w:ins>
          </w:p>
        </w:tc>
        <w:tc>
          <w:tcPr>
            <w:tcW w:w="1704" w:type="dxa"/>
          </w:tcPr>
          <w:p w14:paraId="599A5D2E" w14:textId="77777777" w:rsidR="0058278C" w:rsidRPr="00B65D15" w:rsidRDefault="0058278C" w:rsidP="00F41B67">
            <w:pPr>
              <w:jc w:val="center"/>
              <w:rPr>
                <w:ins w:id="249" w:author="Drees, Trevor" w:date="2022-11-05T20:18:00Z"/>
                <w:rFonts w:ascii="Times New Roman" w:hAnsi="Times New Roman" w:cs="Times New Roman"/>
              </w:rPr>
            </w:pPr>
            <w:ins w:id="250" w:author="Drees, Trevor" w:date="2022-11-05T20:18:00Z">
              <w:r w:rsidRPr="00B65D15">
                <w:rPr>
                  <w:rFonts w:ascii="Times New Roman" w:hAnsi="Times New Roman" w:cs="Times New Roman"/>
                </w:rPr>
                <w:t>3.05</w:t>
              </w:r>
            </w:ins>
          </w:p>
        </w:tc>
        <w:tc>
          <w:tcPr>
            <w:tcW w:w="1705" w:type="dxa"/>
          </w:tcPr>
          <w:p w14:paraId="11F58EE5" w14:textId="77777777" w:rsidR="0058278C" w:rsidRPr="00B65D15" w:rsidRDefault="0058278C" w:rsidP="00F41B67">
            <w:pPr>
              <w:jc w:val="center"/>
              <w:rPr>
                <w:ins w:id="251" w:author="Drees, Trevor" w:date="2022-11-05T20:18:00Z"/>
                <w:rFonts w:ascii="Times New Roman" w:hAnsi="Times New Roman" w:cs="Times New Roman"/>
              </w:rPr>
            </w:pPr>
            <w:ins w:id="252" w:author="Drees, Trevor" w:date="2022-11-05T20:18:00Z">
              <w:r w:rsidRPr="00B65D15">
                <w:rPr>
                  <w:rFonts w:ascii="Times New Roman" w:hAnsi="Times New Roman" w:cs="Times New Roman"/>
                </w:rPr>
                <w:t>3.2</w:t>
              </w:r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58278C" w:rsidRPr="00B65D15" w14:paraId="6A6BD428" w14:textId="77777777" w:rsidTr="00F41B67">
        <w:trPr>
          <w:ins w:id="253" w:author="Drees, Trevor" w:date="2022-11-05T20:18:00Z"/>
        </w:trPr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ins w:id="254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ins w:id="255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ins w:id="256" w:author="Drees, Trevor" w:date="2022-11-05T20:18:00Z"/>
                <w:rFonts w:ascii="Times New Roman" w:hAnsi="Times New Roman" w:cs="Times New Roman"/>
              </w:rPr>
            </w:pPr>
            <w:ins w:id="257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73319B5E" w14:textId="77777777" w:rsidR="0058278C" w:rsidRPr="00B65D15" w:rsidRDefault="0058278C" w:rsidP="00F41B67">
            <w:pPr>
              <w:jc w:val="center"/>
              <w:rPr>
                <w:ins w:id="258" w:author="Drees, Trevor" w:date="2022-11-05T20:18:00Z"/>
                <w:rFonts w:ascii="Times New Roman" w:hAnsi="Times New Roman" w:cs="Times New Roman"/>
              </w:rPr>
            </w:pPr>
            <w:ins w:id="259" w:author="Drees, Trevor" w:date="2022-11-05T20:18:00Z">
              <w:r w:rsidRPr="00B65D15">
                <w:rPr>
                  <w:rFonts w:ascii="Times New Roman" w:hAnsi="Times New Roman" w:cs="Times New Roman"/>
                </w:rPr>
                <w:t>3.4</w:t>
              </w:r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ins w:id="260" w:author="Drees, Trevor" w:date="2022-11-05T20:18:00Z"/>
                <w:rFonts w:ascii="Times New Roman" w:hAnsi="Times New Roman" w:cs="Times New Roman"/>
              </w:rPr>
            </w:pPr>
            <w:ins w:id="261" w:author="Drees, Trevor" w:date="2022-11-05T20:18:00Z">
              <w:r w:rsidRPr="00B65D15">
                <w:rPr>
                  <w:rFonts w:ascii="Times New Roman" w:hAnsi="Times New Roman" w:cs="Times New Roman"/>
                </w:rPr>
                <w:t>3.</w:t>
              </w:r>
              <w:r>
                <w:rPr>
                  <w:rFonts w:ascii="Times New Roman" w:hAnsi="Times New Roman" w:cs="Times New Roman"/>
                </w:rPr>
                <w:t>70</w:t>
              </w:r>
            </w:ins>
          </w:p>
        </w:tc>
        <w:tc>
          <w:tcPr>
            <w:tcW w:w="1705" w:type="dxa"/>
          </w:tcPr>
          <w:p w14:paraId="2F690183" w14:textId="77777777" w:rsidR="0058278C" w:rsidRPr="00B65D15" w:rsidRDefault="0058278C" w:rsidP="00F41B67">
            <w:pPr>
              <w:jc w:val="center"/>
              <w:rPr>
                <w:ins w:id="262" w:author="Drees, Trevor" w:date="2022-11-05T20:18:00Z"/>
                <w:rFonts w:ascii="Times New Roman" w:hAnsi="Times New Roman" w:cs="Times New Roman"/>
              </w:rPr>
            </w:pPr>
            <w:ins w:id="263" w:author="Drees, Trevor" w:date="2022-11-05T20:18:00Z">
              <w:r w:rsidRPr="00B65D15">
                <w:rPr>
                  <w:rFonts w:ascii="Times New Roman" w:hAnsi="Times New Roman" w:cs="Times New Roman"/>
                </w:rPr>
                <w:t>3.9</w:t>
              </w:r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</w:tr>
      <w:tr w:rsidR="0058278C" w:rsidRPr="00B65D15" w14:paraId="57A23F18" w14:textId="77777777" w:rsidTr="00F41B67">
        <w:trPr>
          <w:ins w:id="264" w:author="Drees, Trevor" w:date="2022-11-05T20:18:00Z"/>
        </w:trPr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ins w:id="265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7777777" w:rsidR="0058278C" w:rsidRPr="00B65D15" w:rsidRDefault="0058278C" w:rsidP="00F41B67">
            <w:pPr>
              <w:rPr>
                <w:ins w:id="266" w:author="Drees, Trevor" w:date="2022-11-05T20:18:00Z"/>
                <w:rFonts w:ascii="Times New Roman" w:hAnsi="Times New Roman" w:cs="Times New Roman"/>
              </w:rPr>
            </w:pPr>
            <w:ins w:id="267" w:author="Drees, Trevor" w:date="2022-11-05T20:18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ins w:id="268" w:author="Drees, Trevor" w:date="2022-11-05T20:18:00Z"/>
                <w:rFonts w:ascii="Times New Roman" w:hAnsi="Times New Roman" w:cs="Times New Roman"/>
              </w:rPr>
            </w:pPr>
            <w:proofErr w:type="spellStart"/>
            <w:ins w:id="269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01644E79" w14:textId="77777777" w:rsidR="0058278C" w:rsidRPr="00B65D15" w:rsidRDefault="0058278C" w:rsidP="00F41B67">
            <w:pPr>
              <w:jc w:val="center"/>
              <w:rPr>
                <w:ins w:id="270" w:author="Drees, Trevor" w:date="2022-11-05T20:18:00Z"/>
                <w:rFonts w:ascii="Times New Roman" w:hAnsi="Times New Roman" w:cs="Times New Roman"/>
              </w:rPr>
            </w:pPr>
            <w:ins w:id="271" w:author="Drees, Trevor" w:date="2022-11-05T20:18:00Z">
              <w:r w:rsidRPr="00B65D15">
                <w:rPr>
                  <w:rFonts w:ascii="Times New Roman" w:hAnsi="Times New Roman" w:cs="Times New Roman"/>
                </w:rPr>
                <w:t>3.2</w:t>
              </w:r>
              <w:r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1704" w:type="dxa"/>
          </w:tcPr>
          <w:p w14:paraId="00233554" w14:textId="77777777" w:rsidR="0058278C" w:rsidRPr="00B65D15" w:rsidRDefault="0058278C" w:rsidP="00F41B67">
            <w:pPr>
              <w:jc w:val="center"/>
              <w:rPr>
                <w:ins w:id="272" w:author="Drees, Trevor" w:date="2022-11-05T20:18:00Z"/>
                <w:rFonts w:ascii="Times New Roman" w:hAnsi="Times New Roman" w:cs="Times New Roman"/>
              </w:rPr>
            </w:pPr>
            <w:ins w:id="273" w:author="Drees, Trevor" w:date="2022-11-05T20:18:00Z">
              <w:r w:rsidRPr="00B65D15">
                <w:rPr>
                  <w:rFonts w:ascii="Times New Roman" w:hAnsi="Times New Roman" w:cs="Times New Roman"/>
                </w:rPr>
                <w:t>3.44</w:t>
              </w:r>
            </w:ins>
          </w:p>
        </w:tc>
        <w:tc>
          <w:tcPr>
            <w:tcW w:w="1705" w:type="dxa"/>
          </w:tcPr>
          <w:p w14:paraId="61C181ED" w14:textId="77777777" w:rsidR="0058278C" w:rsidRPr="00B65D15" w:rsidRDefault="0058278C" w:rsidP="00F41B67">
            <w:pPr>
              <w:jc w:val="center"/>
              <w:rPr>
                <w:ins w:id="274" w:author="Drees, Trevor" w:date="2022-11-05T20:18:00Z"/>
                <w:rFonts w:ascii="Times New Roman" w:hAnsi="Times New Roman" w:cs="Times New Roman"/>
              </w:rPr>
            </w:pPr>
            <w:ins w:id="275" w:author="Drees, Trevor" w:date="2022-11-05T20:18:00Z">
              <w:r w:rsidRPr="00B65D15">
                <w:rPr>
                  <w:rFonts w:ascii="Times New Roman" w:hAnsi="Times New Roman" w:cs="Times New Roman"/>
                </w:rPr>
                <w:t>3.6</w:t>
              </w:r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58278C" w:rsidRPr="00B65D15" w14:paraId="62A457F3" w14:textId="77777777" w:rsidTr="00F41B67">
        <w:trPr>
          <w:ins w:id="276" w:author="Drees, Trevor" w:date="2022-11-05T20:18:00Z"/>
        </w:trPr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ins w:id="277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ins w:id="278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ins w:id="279" w:author="Drees, Trevor" w:date="2022-11-05T20:18:00Z"/>
                <w:rFonts w:ascii="Times New Roman" w:hAnsi="Times New Roman" w:cs="Times New Roman"/>
              </w:rPr>
            </w:pPr>
            <w:ins w:id="280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01D18F40" w14:textId="77777777" w:rsidR="0058278C" w:rsidRPr="00B65D15" w:rsidRDefault="0058278C" w:rsidP="00F41B67">
            <w:pPr>
              <w:jc w:val="center"/>
              <w:rPr>
                <w:ins w:id="281" w:author="Drees, Trevor" w:date="2022-11-05T20:18:00Z"/>
                <w:rFonts w:ascii="Times New Roman" w:hAnsi="Times New Roman" w:cs="Times New Roman"/>
              </w:rPr>
            </w:pPr>
            <w:ins w:id="282" w:author="Drees, Trevor" w:date="2022-11-05T20:18:00Z">
              <w:r w:rsidRPr="00B65D15">
                <w:rPr>
                  <w:rFonts w:ascii="Times New Roman" w:hAnsi="Times New Roman" w:cs="Times New Roman"/>
                </w:rPr>
                <w:t>3.8</w:t>
              </w:r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704" w:type="dxa"/>
          </w:tcPr>
          <w:p w14:paraId="5F7143DE" w14:textId="77777777" w:rsidR="0058278C" w:rsidRPr="00B65D15" w:rsidRDefault="0058278C" w:rsidP="00F41B67">
            <w:pPr>
              <w:jc w:val="center"/>
              <w:rPr>
                <w:ins w:id="283" w:author="Drees, Trevor" w:date="2022-11-05T20:18:00Z"/>
                <w:rFonts w:ascii="Times New Roman" w:hAnsi="Times New Roman" w:cs="Times New Roman"/>
              </w:rPr>
            </w:pPr>
            <w:ins w:id="284" w:author="Drees, Trevor" w:date="2022-11-05T20:18:00Z">
              <w:r w:rsidRPr="00B65D15">
                <w:rPr>
                  <w:rFonts w:ascii="Times New Roman" w:hAnsi="Times New Roman" w:cs="Times New Roman"/>
                </w:rPr>
                <w:t>4.12</w:t>
              </w:r>
            </w:ins>
          </w:p>
        </w:tc>
        <w:tc>
          <w:tcPr>
            <w:tcW w:w="1705" w:type="dxa"/>
          </w:tcPr>
          <w:p w14:paraId="17458FA5" w14:textId="77777777" w:rsidR="0058278C" w:rsidRPr="00B65D15" w:rsidRDefault="0058278C" w:rsidP="00F41B67">
            <w:pPr>
              <w:jc w:val="center"/>
              <w:rPr>
                <w:ins w:id="285" w:author="Drees, Trevor" w:date="2022-11-05T20:18:00Z"/>
                <w:rFonts w:ascii="Times New Roman" w:hAnsi="Times New Roman" w:cs="Times New Roman"/>
              </w:rPr>
            </w:pPr>
            <w:ins w:id="286" w:author="Drees, Trevor" w:date="2022-11-05T20:18:00Z">
              <w:r w:rsidRPr="00B65D15">
                <w:rPr>
                  <w:rFonts w:ascii="Times New Roman" w:hAnsi="Times New Roman" w:cs="Times New Roman"/>
                </w:rPr>
                <w:t>4.3</w:t>
              </w:r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</w:tr>
      <w:tr w:rsidR="0058278C" w:rsidRPr="00B65D15" w14:paraId="650E1713" w14:textId="77777777" w:rsidTr="00F41B67">
        <w:trPr>
          <w:ins w:id="287" w:author="Drees, Trevor" w:date="2022-11-05T20:18:00Z"/>
        </w:trPr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ins w:id="288" w:author="Drees, Trevor" w:date="2022-11-05T20:18:00Z"/>
                <w:rFonts w:ascii="Times New Roman" w:hAnsi="Times New Roman" w:cs="Times New Roman"/>
              </w:rPr>
            </w:pPr>
            <w:ins w:id="289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7DD3823D" w14:textId="77777777" w:rsidR="0058278C" w:rsidRPr="00B65D15" w:rsidRDefault="0058278C" w:rsidP="00F41B67">
            <w:pPr>
              <w:rPr>
                <w:ins w:id="290" w:author="Drees, Trevor" w:date="2022-11-05T20:18:00Z"/>
                <w:rFonts w:ascii="Times New Roman" w:hAnsi="Times New Roman" w:cs="Times New Roman"/>
              </w:rPr>
            </w:pPr>
            <w:ins w:id="291" w:author="Drees, Trevor" w:date="2022-11-05T20:18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ins w:id="292" w:author="Drees, Trevor" w:date="2022-11-05T20:18:00Z"/>
                <w:rFonts w:ascii="Times New Roman" w:hAnsi="Times New Roman" w:cs="Times New Roman"/>
              </w:rPr>
            </w:pPr>
            <w:proofErr w:type="spellStart"/>
            <w:ins w:id="293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ins w:id="294" w:author="Drees, Trevor" w:date="2022-11-05T20:18:00Z"/>
                <w:rFonts w:ascii="Times New Roman" w:hAnsi="Times New Roman" w:cs="Times New Roman"/>
              </w:rPr>
            </w:pPr>
            <w:ins w:id="295" w:author="Drees, Trevor" w:date="2022-11-05T20:18:00Z">
              <w:r w:rsidRPr="00B65D15">
                <w:rPr>
                  <w:rFonts w:ascii="Times New Roman" w:hAnsi="Times New Roman" w:cs="Times New Roman"/>
                </w:rPr>
                <w:t>2.</w:t>
              </w:r>
              <w:r>
                <w:rPr>
                  <w:rFonts w:ascii="Times New Roman" w:hAnsi="Times New Roman" w:cs="Times New Roman"/>
                </w:rPr>
                <w:t>31</w:t>
              </w:r>
            </w:ins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ins w:id="296" w:author="Drees, Trevor" w:date="2022-11-05T20:18:00Z"/>
                <w:rFonts w:ascii="Times New Roman" w:hAnsi="Times New Roman" w:cs="Times New Roman"/>
              </w:rPr>
            </w:pPr>
            <w:ins w:id="297" w:author="Drees, Trevor" w:date="2022-11-05T20:18:00Z">
              <w:r w:rsidRPr="00B65D15">
                <w:rPr>
                  <w:rFonts w:ascii="Times New Roman" w:hAnsi="Times New Roman" w:cs="Times New Roman"/>
                </w:rPr>
                <w:t>2.47</w:t>
              </w:r>
            </w:ins>
          </w:p>
        </w:tc>
        <w:tc>
          <w:tcPr>
            <w:tcW w:w="1705" w:type="dxa"/>
          </w:tcPr>
          <w:p w14:paraId="51EBFB22" w14:textId="77777777" w:rsidR="0058278C" w:rsidRPr="00B65D15" w:rsidRDefault="0058278C" w:rsidP="00F41B67">
            <w:pPr>
              <w:jc w:val="center"/>
              <w:rPr>
                <w:ins w:id="298" w:author="Drees, Trevor" w:date="2022-11-05T20:18:00Z"/>
                <w:rFonts w:ascii="Times New Roman" w:hAnsi="Times New Roman" w:cs="Times New Roman"/>
              </w:rPr>
            </w:pPr>
            <w:ins w:id="299" w:author="Drees, Trevor" w:date="2022-11-05T20:18:00Z">
              <w:r w:rsidRPr="00B65D15">
                <w:rPr>
                  <w:rFonts w:ascii="Times New Roman" w:hAnsi="Times New Roman" w:cs="Times New Roman"/>
                </w:rPr>
                <w:t>2.63</w:t>
              </w:r>
            </w:ins>
          </w:p>
        </w:tc>
      </w:tr>
      <w:tr w:rsidR="0058278C" w:rsidRPr="00B65D15" w14:paraId="5C92D4CE" w14:textId="77777777" w:rsidTr="00F41B67">
        <w:trPr>
          <w:ins w:id="300" w:author="Drees, Trevor" w:date="2022-11-05T20:18:00Z"/>
        </w:trPr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ins w:id="301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ins w:id="302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ins w:id="303" w:author="Drees, Trevor" w:date="2022-11-05T20:18:00Z"/>
                <w:rFonts w:ascii="Times New Roman" w:hAnsi="Times New Roman" w:cs="Times New Roman"/>
              </w:rPr>
            </w:pPr>
            <w:ins w:id="304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ins w:id="305" w:author="Drees, Trevor" w:date="2022-11-05T20:18:00Z"/>
                <w:rFonts w:ascii="Times New Roman" w:hAnsi="Times New Roman" w:cs="Times New Roman"/>
              </w:rPr>
            </w:pPr>
            <w:ins w:id="306" w:author="Drees, Trevor" w:date="2022-11-05T20:18:00Z">
              <w:r w:rsidRPr="00B65D15">
                <w:rPr>
                  <w:rFonts w:ascii="Times New Roman" w:hAnsi="Times New Roman" w:cs="Times New Roman"/>
                </w:rPr>
                <w:t>3.18</w:t>
              </w:r>
            </w:ins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ins w:id="307" w:author="Drees, Trevor" w:date="2022-11-05T20:18:00Z"/>
                <w:rFonts w:ascii="Times New Roman" w:hAnsi="Times New Roman" w:cs="Times New Roman"/>
              </w:rPr>
            </w:pPr>
            <w:ins w:id="308" w:author="Drees, Trevor" w:date="2022-11-05T20:18:00Z">
              <w:r w:rsidRPr="00B65D15">
                <w:rPr>
                  <w:rFonts w:ascii="Times New Roman" w:hAnsi="Times New Roman" w:cs="Times New Roman"/>
                </w:rPr>
                <w:t>3.39</w:t>
              </w:r>
            </w:ins>
          </w:p>
        </w:tc>
        <w:tc>
          <w:tcPr>
            <w:tcW w:w="1705" w:type="dxa"/>
          </w:tcPr>
          <w:p w14:paraId="67AFC12D" w14:textId="77777777" w:rsidR="0058278C" w:rsidRPr="00B65D15" w:rsidRDefault="0058278C" w:rsidP="00F41B67">
            <w:pPr>
              <w:jc w:val="center"/>
              <w:rPr>
                <w:ins w:id="309" w:author="Drees, Trevor" w:date="2022-11-05T20:18:00Z"/>
                <w:rFonts w:ascii="Times New Roman" w:hAnsi="Times New Roman" w:cs="Times New Roman"/>
              </w:rPr>
            </w:pPr>
            <w:ins w:id="310" w:author="Drees, Trevor" w:date="2022-11-05T20:18:00Z">
              <w:r w:rsidRPr="00B65D15">
                <w:rPr>
                  <w:rFonts w:ascii="Times New Roman" w:hAnsi="Times New Roman" w:cs="Times New Roman"/>
                </w:rPr>
                <w:t>3.6</w:t>
              </w:r>
              <w:r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3BB9E7F8" w14:textId="77777777" w:rsidTr="00F41B67">
        <w:trPr>
          <w:ins w:id="311" w:author="Drees, Trevor" w:date="2022-11-05T20:18:00Z"/>
        </w:trPr>
        <w:tc>
          <w:tcPr>
            <w:tcW w:w="1218" w:type="dxa"/>
          </w:tcPr>
          <w:p w14:paraId="07FACD8A" w14:textId="77777777" w:rsidR="0058278C" w:rsidRPr="00B65D15" w:rsidRDefault="0058278C" w:rsidP="00F41B67">
            <w:pPr>
              <w:rPr>
                <w:ins w:id="312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77777777" w:rsidR="0058278C" w:rsidRPr="00B65D15" w:rsidRDefault="0058278C" w:rsidP="00F41B67">
            <w:pPr>
              <w:rPr>
                <w:ins w:id="313" w:author="Drees, Trevor" w:date="2022-11-05T20:18:00Z"/>
                <w:rFonts w:ascii="Times New Roman" w:hAnsi="Times New Roman" w:cs="Times New Roman"/>
              </w:rPr>
            </w:pPr>
            <w:ins w:id="314" w:author="Drees, Trevor" w:date="2022-11-05T20:18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48F47B1B" w14:textId="77777777" w:rsidR="0058278C" w:rsidRPr="00B65D15" w:rsidRDefault="0058278C" w:rsidP="00F41B67">
            <w:pPr>
              <w:rPr>
                <w:ins w:id="315" w:author="Drees, Trevor" w:date="2022-11-05T20:18:00Z"/>
                <w:rFonts w:ascii="Times New Roman" w:hAnsi="Times New Roman" w:cs="Times New Roman"/>
              </w:rPr>
            </w:pPr>
            <w:proofErr w:type="spellStart"/>
            <w:ins w:id="316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66239099" w14:textId="77777777" w:rsidR="0058278C" w:rsidRPr="00B65D15" w:rsidRDefault="0058278C" w:rsidP="00F41B67">
            <w:pPr>
              <w:jc w:val="center"/>
              <w:rPr>
                <w:ins w:id="317" w:author="Drees, Trevor" w:date="2022-11-05T20:18:00Z"/>
                <w:rFonts w:ascii="Times New Roman" w:hAnsi="Times New Roman" w:cs="Times New Roman"/>
              </w:rPr>
            </w:pPr>
            <w:ins w:id="318" w:author="Drees, Trevor" w:date="2022-11-05T20:18:00Z">
              <w:r w:rsidRPr="00B65D15">
                <w:rPr>
                  <w:rFonts w:ascii="Times New Roman" w:hAnsi="Times New Roman" w:cs="Times New Roman"/>
                </w:rPr>
                <w:t>2.4</w:t>
              </w:r>
              <w:r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704" w:type="dxa"/>
          </w:tcPr>
          <w:p w14:paraId="7D6F3CF5" w14:textId="77777777" w:rsidR="0058278C" w:rsidRPr="00B65D15" w:rsidRDefault="0058278C" w:rsidP="00F41B67">
            <w:pPr>
              <w:jc w:val="center"/>
              <w:rPr>
                <w:ins w:id="319" w:author="Drees, Trevor" w:date="2022-11-05T20:18:00Z"/>
                <w:rFonts w:ascii="Times New Roman" w:hAnsi="Times New Roman" w:cs="Times New Roman"/>
              </w:rPr>
            </w:pPr>
            <w:ins w:id="320" w:author="Drees, Trevor" w:date="2022-11-05T20:18:00Z">
              <w:r w:rsidRPr="00B65D15">
                <w:rPr>
                  <w:rFonts w:ascii="Times New Roman" w:hAnsi="Times New Roman" w:cs="Times New Roman"/>
                </w:rPr>
                <w:t>2.67</w:t>
              </w:r>
            </w:ins>
          </w:p>
        </w:tc>
        <w:tc>
          <w:tcPr>
            <w:tcW w:w="1705" w:type="dxa"/>
          </w:tcPr>
          <w:p w14:paraId="2F827B1E" w14:textId="77777777" w:rsidR="0058278C" w:rsidRPr="00B65D15" w:rsidRDefault="0058278C" w:rsidP="00F41B67">
            <w:pPr>
              <w:jc w:val="center"/>
              <w:rPr>
                <w:ins w:id="321" w:author="Drees, Trevor" w:date="2022-11-05T20:18:00Z"/>
                <w:rFonts w:ascii="Times New Roman" w:hAnsi="Times New Roman" w:cs="Times New Roman"/>
              </w:rPr>
            </w:pPr>
            <w:ins w:id="322" w:author="Drees, Trevor" w:date="2022-11-05T20:18:00Z">
              <w:r w:rsidRPr="00B65D15">
                <w:rPr>
                  <w:rFonts w:ascii="Times New Roman" w:hAnsi="Times New Roman" w:cs="Times New Roman"/>
                </w:rPr>
                <w:t>2.8</w:t>
              </w:r>
              <w:r>
                <w:rPr>
                  <w:rFonts w:ascii="Times New Roman" w:hAnsi="Times New Roman" w:cs="Times New Roman"/>
                </w:rPr>
                <w:t>9</w:t>
              </w:r>
            </w:ins>
          </w:p>
        </w:tc>
      </w:tr>
      <w:tr w:rsidR="0058278C" w:rsidRPr="00B65D15" w14:paraId="7A1FBB83" w14:textId="77777777" w:rsidTr="00F41B67">
        <w:trPr>
          <w:ins w:id="323" w:author="Drees, Trevor" w:date="2022-11-05T20:18:00Z"/>
        </w:trPr>
        <w:tc>
          <w:tcPr>
            <w:tcW w:w="1218" w:type="dxa"/>
          </w:tcPr>
          <w:p w14:paraId="6604E62A" w14:textId="77777777" w:rsidR="0058278C" w:rsidRPr="00B65D15" w:rsidRDefault="0058278C" w:rsidP="00F41B67">
            <w:pPr>
              <w:rPr>
                <w:ins w:id="324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8278C" w:rsidRPr="00B65D15" w:rsidRDefault="0058278C" w:rsidP="00F41B67">
            <w:pPr>
              <w:rPr>
                <w:ins w:id="325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8278C" w:rsidRPr="00B65D15" w:rsidRDefault="0058278C" w:rsidP="00F41B67">
            <w:pPr>
              <w:rPr>
                <w:ins w:id="326" w:author="Drees, Trevor" w:date="2022-11-05T20:18:00Z"/>
                <w:rFonts w:ascii="Times New Roman" w:hAnsi="Times New Roman" w:cs="Times New Roman"/>
              </w:rPr>
            </w:pPr>
            <w:ins w:id="327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500CF68B" w14:textId="77777777" w:rsidR="0058278C" w:rsidRPr="00B65D15" w:rsidRDefault="0058278C" w:rsidP="00F41B67">
            <w:pPr>
              <w:jc w:val="center"/>
              <w:rPr>
                <w:ins w:id="328" w:author="Drees, Trevor" w:date="2022-11-05T20:18:00Z"/>
                <w:rFonts w:ascii="Times New Roman" w:hAnsi="Times New Roman" w:cs="Times New Roman"/>
              </w:rPr>
            </w:pPr>
            <w:ins w:id="329" w:author="Drees, Trevor" w:date="2022-11-05T20:18:00Z">
              <w:r w:rsidRPr="00B65D15">
                <w:rPr>
                  <w:rFonts w:ascii="Times New Roman" w:hAnsi="Times New Roman" w:cs="Times New Roman"/>
                </w:rPr>
                <w:t>3.9</w:t>
              </w:r>
              <w:r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704" w:type="dxa"/>
          </w:tcPr>
          <w:p w14:paraId="1C5B1AA6" w14:textId="77777777" w:rsidR="0058278C" w:rsidRPr="00B65D15" w:rsidRDefault="0058278C" w:rsidP="00F41B67">
            <w:pPr>
              <w:jc w:val="center"/>
              <w:rPr>
                <w:ins w:id="330" w:author="Drees, Trevor" w:date="2022-11-05T20:18:00Z"/>
                <w:rFonts w:ascii="Times New Roman" w:hAnsi="Times New Roman" w:cs="Times New Roman"/>
              </w:rPr>
            </w:pPr>
            <w:ins w:id="331" w:author="Drees, Trevor" w:date="2022-11-05T20:18:00Z">
              <w:r w:rsidRPr="00B65D15">
                <w:rPr>
                  <w:rFonts w:ascii="Times New Roman" w:hAnsi="Times New Roman" w:cs="Times New Roman"/>
                </w:rPr>
                <w:t>4.1</w:t>
              </w:r>
              <w:r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1705" w:type="dxa"/>
          </w:tcPr>
          <w:p w14:paraId="6E1A1836" w14:textId="77777777" w:rsidR="0058278C" w:rsidRPr="00B65D15" w:rsidRDefault="0058278C" w:rsidP="00F41B67">
            <w:pPr>
              <w:jc w:val="center"/>
              <w:rPr>
                <w:ins w:id="332" w:author="Drees, Trevor" w:date="2022-11-05T20:18:00Z"/>
                <w:rFonts w:ascii="Times New Roman" w:hAnsi="Times New Roman" w:cs="Times New Roman"/>
              </w:rPr>
            </w:pPr>
            <w:ins w:id="333" w:author="Drees, Trevor" w:date="2022-11-05T20:18:00Z">
              <w:r w:rsidRPr="00B65D15">
                <w:rPr>
                  <w:rFonts w:ascii="Times New Roman" w:hAnsi="Times New Roman" w:cs="Times New Roman"/>
                </w:rPr>
                <w:t>4.3</w:t>
              </w:r>
              <w:r>
                <w:rPr>
                  <w:rFonts w:ascii="Times New Roman" w:hAnsi="Times New Roman" w:cs="Times New Roman"/>
                </w:rPr>
                <w:t>5</w:t>
              </w:r>
            </w:ins>
          </w:p>
        </w:tc>
      </w:tr>
      <w:tr w:rsidR="0058278C" w:rsidRPr="00B65D15" w14:paraId="2060AA77" w14:textId="77777777" w:rsidTr="00F41B67">
        <w:trPr>
          <w:ins w:id="334" w:author="Drees, Trevor" w:date="2022-11-05T20:18:00Z"/>
        </w:trPr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E698002" w14:textId="77777777" w:rsidR="0058278C" w:rsidRPr="00B65D15" w:rsidRDefault="0058278C" w:rsidP="00F41B67">
            <w:pPr>
              <w:jc w:val="center"/>
              <w:rPr>
                <w:ins w:id="335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D7C3C62" w14:textId="77777777" w:rsidTr="00F41B67">
        <w:trPr>
          <w:ins w:id="336" w:author="Drees, Trevor" w:date="2022-11-05T20:18:00Z"/>
        </w:trPr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377853A0" w14:textId="77777777" w:rsidR="0058278C" w:rsidRPr="00B65D15" w:rsidRDefault="0058278C" w:rsidP="00F41B67">
            <w:pPr>
              <w:rPr>
                <w:ins w:id="337" w:author="Drees, Trevor" w:date="2022-11-05T20:18:00Z"/>
                <w:rFonts w:ascii="Times New Roman" w:hAnsi="Times New Roman" w:cs="Times New Roman"/>
                <w:b/>
                <w:bCs/>
              </w:rPr>
            </w:pPr>
            <w:ins w:id="338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95</w:t>
              </w:r>
              <w:r w:rsidRPr="00B65D15">
                <w:rPr>
                  <w:rFonts w:ascii="Times New Roman" w:hAnsi="Times New Roman" w:cs="Times New Roman"/>
                  <w:b/>
                  <w:bCs/>
                  <w:vertAlign w:val="superscript"/>
                </w:rPr>
                <w:t>th</w:t>
              </w:r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percentile dispersal distance (m)</w:t>
              </w:r>
            </w:ins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1E2CE40A" w14:textId="77777777" w:rsidR="0058278C" w:rsidRPr="00B65D15" w:rsidRDefault="0058278C" w:rsidP="00F41B67">
            <w:pPr>
              <w:jc w:val="center"/>
              <w:rPr>
                <w:ins w:id="339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3B350EFA" w14:textId="77777777" w:rsidR="0058278C" w:rsidRPr="00B65D15" w:rsidRDefault="0058278C" w:rsidP="00F41B67">
            <w:pPr>
              <w:jc w:val="center"/>
              <w:rPr>
                <w:ins w:id="340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7D8C6143" w14:textId="77777777" w:rsidR="0058278C" w:rsidRPr="00B65D15" w:rsidRDefault="0058278C" w:rsidP="00F41B67">
            <w:pPr>
              <w:jc w:val="center"/>
              <w:rPr>
                <w:ins w:id="341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B017A50" w14:textId="77777777" w:rsidTr="00F41B67">
        <w:trPr>
          <w:ins w:id="342" w:author="Drees, Trevor" w:date="2022-11-05T20:18:00Z"/>
        </w:trPr>
        <w:tc>
          <w:tcPr>
            <w:tcW w:w="1218" w:type="dxa"/>
          </w:tcPr>
          <w:p w14:paraId="72252496" w14:textId="77777777" w:rsidR="0058278C" w:rsidRPr="00B65D15" w:rsidRDefault="0058278C" w:rsidP="00F41B67">
            <w:pPr>
              <w:rPr>
                <w:ins w:id="343" w:author="Drees, Trevor" w:date="2022-11-05T20:18:00Z"/>
                <w:rFonts w:ascii="Times New Roman" w:hAnsi="Times New Roman" w:cs="Times New Roman"/>
              </w:rPr>
            </w:pPr>
            <w:ins w:id="344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15F9760C" w14:textId="77777777" w:rsidR="0058278C" w:rsidRPr="00B65D15" w:rsidRDefault="0058278C" w:rsidP="00F41B67">
            <w:pPr>
              <w:rPr>
                <w:ins w:id="345" w:author="Drees, Trevor" w:date="2022-11-05T20:18:00Z"/>
                <w:rFonts w:ascii="Times New Roman" w:hAnsi="Times New Roman" w:cs="Times New Roman"/>
              </w:rPr>
            </w:pPr>
            <w:ins w:id="346" w:author="Drees, Trevor" w:date="2022-11-05T20:18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1E325F09" w14:textId="77777777" w:rsidR="0058278C" w:rsidRPr="00B65D15" w:rsidRDefault="0058278C" w:rsidP="00F41B67">
            <w:pPr>
              <w:rPr>
                <w:ins w:id="347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348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0D74AA59" w14:textId="77777777" w:rsidR="0058278C" w:rsidRPr="00B65D15" w:rsidRDefault="0058278C" w:rsidP="00F41B67">
            <w:pPr>
              <w:jc w:val="center"/>
              <w:rPr>
                <w:ins w:id="349" w:author="Drees, Trevor" w:date="2022-11-05T20:18:00Z"/>
                <w:rFonts w:ascii="Times New Roman" w:hAnsi="Times New Roman" w:cs="Times New Roman"/>
              </w:rPr>
            </w:pPr>
            <w:ins w:id="350" w:author="Drees, Trevor" w:date="2022-11-05T20:18:00Z">
              <w:r w:rsidRPr="00B65D15">
                <w:rPr>
                  <w:rFonts w:ascii="Times New Roman" w:hAnsi="Times New Roman" w:cs="Times New Roman"/>
                </w:rPr>
                <w:t>9.75</w:t>
              </w:r>
            </w:ins>
          </w:p>
        </w:tc>
        <w:tc>
          <w:tcPr>
            <w:tcW w:w="1704" w:type="dxa"/>
          </w:tcPr>
          <w:p w14:paraId="4FB7D626" w14:textId="77777777" w:rsidR="0058278C" w:rsidRPr="00B65D15" w:rsidRDefault="0058278C" w:rsidP="00F41B67">
            <w:pPr>
              <w:jc w:val="center"/>
              <w:rPr>
                <w:ins w:id="351" w:author="Drees, Trevor" w:date="2022-11-05T20:18:00Z"/>
                <w:rFonts w:ascii="Times New Roman" w:hAnsi="Times New Roman" w:cs="Times New Roman"/>
              </w:rPr>
            </w:pPr>
            <w:ins w:id="352" w:author="Drees, Trevor" w:date="2022-11-05T20:18:00Z">
              <w:r w:rsidRPr="00B65D15">
                <w:rPr>
                  <w:rFonts w:ascii="Times New Roman" w:hAnsi="Times New Roman" w:cs="Times New Roman"/>
                </w:rPr>
                <w:t>10.5</w:t>
              </w:r>
              <w:r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5" w:type="dxa"/>
          </w:tcPr>
          <w:p w14:paraId="5A9F4406" w14:textId="77777777" w:rsidR="0058278C" w:rsidRPr="00B65D15" w:rsidRDefault="0058278C" w:rsidP="00F41B67">
            <w:pPr>
              <w:jc w:val="center"/>
              <w:rPr>
                <w:ins w:id="353" w:author="Drees, Trevor" w:date="2022-11-05T20:18:00Z"/>
                <w:rFonts w:ascii="Times New Roman" w:hAnsi="Times New Roman" w:cs="Times New Roman"/>
              </w:rPr>
            </w:pPr>
            <w:ins w:id="354" w:author="Drees, Trevor" w:date="2022-11-05T20:18:00Z">
              <w:r w:rsidRPr="00B65D15">
                <w:rPr>
                  <w:rFonts w:ascii="Times New Roman" w:hAnsi="Times New Roman" w:cs="Times New Roman"/>
                </w:rPr>
                <w:t>11.3</w:t>
              </w:r>
              <w:r>
                <w:rPr>
                  <w:rFonts w:ascii="Times New Roman" w:hAnsi="Times New Roman" w:cs="Times New Roman"/>
                </w:rPr>
                <w:t>9</w:t>
              </w:r>
            </w:ins>
          </w:p>
        </w:tc>
      </w:tr>
      <w:tr w:rsidR="0058278C" w:rsidRPr="00B65D15" w14:paraId="4B24B199" w14:textId="77777777" w:rsidTr="00F41B67">
        <w:trPr>
          <w:ins w:id="355" w:author="Drees, Trevor" w:date="2022-11-05T20:18:00Z"/>
        </w:trPr>
        <w:tc>
          <w:tcPr>
            <w:tcW w:w="1218" w:type="dxa"/>
          </w:tcPr>
          <w:p w14:paraId="72BE2A9F" w14:textId="77777777" w:rsidR="0058278C" w:rsidRPr="00B65D15" w:rsidRDefault="0058278C" w:rsidP="00F41B67">
            <w:pPr>
              <w:rPr>
                <w:ins w:id="356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8278C" w:rsidRPr="00B65D15" w:rsidRDefault="0058278C" w:rsidP="00F41B67">
            <w:pPr>
              <w:rPr>
                <w:ins w:id="357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8278C" w:rsidRPr="00B65D15" w:rsidRDefault="0058278C" w:rsidP="00F41B67">
            <w:pPr>
              <w:rPr>
                <w:ins w:id="358" w:author="Drees, Trevor" w:date="2022-11-05T20:18:00Z"/>
                <w:rFonts w:ascii="Times New Roman" w:hAnsi="Times New Roman" w:cs="Times New Roman"/>
                <w:b/>
                <w:bCs/>
              </w:rPr>
            </w:pPr>
            <w:ins w:id="359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7A1B94A5" w14:textId="77777777" w:rsidR="0058278C" w:rsidRPr="00B65D15" w:rsidRDefault="0058278C" w:rsidP="00F41B67">
            <w:pPr>
              <w:jc w:val="center"/>
              <w:rPr>
                <w:ins w:id="360" w:author="Drees, Trevor" w:date="2022-11-05T20:18:00Z"/>
                <w:rFonts w:ascii="Times New Roman" w:hAnsi="Times New Roman" w:cs="Times New Roman"/>
              </w:rPr>
            </w:pPr>
            <w:ins w:id="361" w:author="Drees, Trevor" w:date="2022-11-05T20:18:00Z">
              <w:r w:rsidRPr="00B65D15">
                <w:rPr>
                  <w:rFonts w:ascii="Times New Roman" w:hAnsi="Times New Roman" w:cs="Times New Roman"/>
                </w:rPr>
                <w:t>11.</w:t>
              </w:r>
              <w:r>
                <w:rPr>
                  <w:rFonts w:ascii="Times New Roman" w:hAnsi="Times New Roman" w:cs="Times New Roman"/>
                </w:rPr>
                <w:t>87</w:t>
              </w:r>
            </w:ins>
          </w:p>
        </w:tc>
        <w:tc>
          <w:tcPr>
            <w:tcW w:w="1704" w:type="dxa"/>
          </w:tcPr>
          <w:p w14:paraId="0F2267AB" w14:textId="77777777" w:rsidR="0058278C" w:rsidRPr="00B65D15" w:rsidRDefault="0058278C" w:rsidP="00F41B67">
            <w:pPr>
              <w:jc w:val="center"/>
              <w:rPr>
                <w:ins w:id="362" w:author="Drees, Trevor" w:date="2022-11-05T20:18:00Z"/>
                <w:rFonts w:ascii="Times New Roman" w:hAnsi="Times New Roman" w:cs="Times New Roman"/>
              </w:rPr>
            </w:pPr>
            <w:ins w:id="363" w:author="Drees, Trevor" w:date="2022-11-05T20:18:00Z">
              <w:r w:rsidRPr="00B65D15">
                <w:rPr>
                  <w:rFonts w:ascii="Times New Roman" w:hAnsi="Times New Roman" w:cs="Times New Roman"/>
                </w:rPr>
                <w:t>12.75</w:t>
              </w:r>
            </w:ins>
          </w:p>
        </w:tc>
        <w:tc>
          <w:tcPr>
            <w:tcW w:w="1705" w:type="dxa"/>
          </w:tcPr>
          <w:p w14:paraId="35EFC9FD" w14:textId="77777777" w:rsidR="0058278C" w:rsidRPr="00B65D15" w:rsidRDefault="0058278C" w:rsidP="00F41B67">
            <w:pPr>
              <w:jc w:val="center"/>
              <w:rPr>
                <w:ins w:id="364" w:author="Drees, Trevor" w:date="2022-11-05T20:18:00Z"/>
                <w:rFonts w:ascii="Times New Roman" w:hAnsi="Times New Roman" w:cs="Times New Roman"/>
              </w:rPr>
            </w:pPr>
            <w:ins w:id="365" w:author="Drees, Trevor" w:date="2022-11-05T20:18:00Z">
              <w:r w:rsidRPr="00B65D15">
                <w:rPr>
                  <w:rFonts w:ascii="Times New Roman" w:hAnsi="Times New Roman" w:cs="Times New Roman"/>
                </w:rPr>
                <w:t>13.</w:t>
              </w:r>
              <w:r>
                <w:rPr>
                  <w:rFonts w:ascii="Times New Roman" w:hAnsi="Times New Roman" w:cs="Times New Roman"/>
                </w:rPr>
                <w:t>86</w:t>
              </w:r>
            </w:ins>
          </w:p>
        </w:tc>
      </w:tr>
      <w:tr w:rsidR="0058278C" w:rsidRPr="00B65D15" w14:paraId="63FC2BEA" w14:textId="77777777" w:rsidTr="00F41B67">
        <w:trPr>
          <w:ins w:id="366" w:author="Drees, Trevor" w:date="2022-11-05T20:18:00Z"/>
        </w:trPr>
        <w:tc>
          <w:tcPr>
            <w:tcW w:w="1218" w:type="dxa"/>
          </w:tcPr>
          <w:p w14:paraId="59BE0762" w14:textId="77777777" w:rsidR="0058278C" w:rsidRPr="00B65D15" w:rsidRDefault="0058278C" w:rsidP="00F41B67">
            <w:pPr>
              <w:rPr>
                <w:ins w:id="367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77777777" w:rsidR="0058278C" w:rsidRPr="00B65D15" w:rsidRDefault="0058278C" w:rsidP="00F41B67">
            <w:pPr>
              <w:rPr>
                <w:ins w:id="368" w:author="Drees, Trevor" w:date="2022-11-05T20:18:00Z"/>
                <w:rFonts w:ascii="Times New Roman" w:hAnsi="Times New Roman" w:cs="Times New Roman"/>
              </w:rPr>
            </w:pPr>
            <w:ins w:id="369" w:author="Drees, Trevor" w:date="2022-11-05T20:18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05DE58B3" w14:textId="77777777" w:rsidR="0058278C" w:rsidRPr="00B65D15" w:rsidRDefault="0058278C" w:rsidP="00F41B67">
            <w:pPr>
              <w:rPr>
                <w:ins w:id="370" w:author="Drees, Trevor" w:date="2022-11-05T20:18:00Z"/>
                <w:rFonts w:ascii="Times New Roman" w:hAnsi="Times New Roman" w:cs="Times New Roman"/>
              </w:rPr>
            </w:pPr>
            <w:proofErr w:type="spellStart"/>
            <w:ins w:id="371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3DFD7E6E" w14:textId="77777777" w:rsidR="0058278C" w:rsidRPr="00B65D15" w:rsidRDefault="0058278C" w:rsidP="00F41B67">
            <w:pPr>
              <w:jc w:val="center"/>
              <w:rPr>
                <w:ins w:id="372" w:author="Drees, Trevor" w:date="2022-11-05T20:18:00Z"/>
                <w:rFonts w:ascii="Times New Roman" w:hAnsi="Times New Roman" w:cs="Times New Roman"/>
              </w:rPr>
            </w:pPr>
            <w:ins w:id="373" w:author="Drees, Trevor" w:date="2022-11-05T20:18:00Z">
              <w:r w:rsidRPr="00B65D15">
                <w:rPr>
                  <w:rFonts w:ascii="Times New Roman" w:hAnsi="Times New Roman" w:cs="Times New Roman"/>
                </w:rPr>
                <w:t>11.03</w:t>
              </w:r>
            </w:ins>
          </w:p>
        </w:tc>
        <w:tc>
          <w:tcPr>
            <w:tcW w:w="1704" w:type="dxa"/>
          </w:tcPr>
          <w:p w14:paraId="40E80CAA" w14:textId="77777777" w:rsidR="0058278C" w:rsidRPr="00B65D15" w:rsidRDefault="0058278C" w:rsidP="00F41B67">
            <w:pPr>
              <w:jc w:val="center"/>
              <w:rPr>
                <w:ins w:id="374" w:author="Drees, Trevor" w:date="2022-11-05T20:18:00Z"/>
                <w:rFonts w:ascii="Times New Roman" w:hAnsi="Times New Roman" w:cs="Times New Roman"/>
              </w:rPr>
            </w:pPr>
            <w:ins w:id="375" w:author="Drees, Trevor" w:date="2022-11-05T20:18:00Z">
              <w:r w:rsidRPr="00B65D15">
                <w:rPr>
                  <w:rFonts w:ascii="Times New Roman" w:hAnsi="Times New Roman" w:cs="Times New Roman"/>
                </w:rPr>
                <w:t>11.86</w:t>
              </w:r>
            </w:ins>
          </w:p>
        </w:tc>
        <w:tc>
          <w:tcPr>
            <w:tcW w:w="1705" w:type="dxa"/>
          </w:tcPr>
          <w:p w14:paraId="213AB345" w14:textId="77777777" w:rsidR="0058278C" w:rsidRPr="00B65D15" w:rsidRDefault="0058278C" w:rsidP="00F41B67">
            <w:pPr>
              <w:jc w:val="center"/>
              <w:rPr>
                <w:ins w:id="376" w:author="Drees, Trevor" w:date="2022-11-05T20:18:00Z"/>
                <w:rFonts w:ascii="Times New Roman" w:hAnsi="Times New Roman" w:cs="Times New Roman"/>
              </w:rPr>
            </w:pPr>
            <w:ins w:id="377" w:author="Drees, Trevor" w:date="2022-11-05T20:18:00Z">
              <w:r w:rsidRPr="00B65D15">
                <w:rPr>
                  <w:rFonts w:ascii="Times New Roman" w:hAnsi="Times New Roman" w:cs="Times New Roman"/>
                </w:rPr>
                <w:t>12.74</w:t>
              </w:r>
            </w:ins>
          </w:p>
        </w:tc>
      </w:tr>
      <w:tr w:rsidR="0058278C" w:rsidRPr="00B65D15" w14:paraId="151547BE" w14:textId="77777777" w:rsidTr="00F41B67">
        <w:trPr>
          <w:ins w:id="378" w:author="Drees, Trevor" w:date="2022-11-05T20:18:00Z"/>
        </w:trPr>
        <w:tc>
          <w:tcPr>
            <w:tcW w:w="1218" w:type="dxa"/>
          </w:tcPr>
          <w:p w14:paraId="5C2DA5A5" w14:textId="77777777" w:rsidR="0058278C" w:rsidRPr="00B65D15" w:rsidRDefault="0058278C" w:rsidP="00F41B67">
            <w:pPr>
              <w:rPr>
                <w:ins w:id="379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8278C" w:rsidRPr="00B65D15" w:rsidRDefault="0058278C" w:rsidP="00F41B67">
            <w:pPr>
              <w:rPr>
                <w:ins w:id="380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8278C" w:rsidRPr="00B65D15" w:rsidRDefault="0058278C" w:rsidP="00F41B67">
            <w:pPr>
              <w:rPr>
                <w:ins w:id="381" w:author="Drees, Trevor" w:date="2022-11-05T20:18:00Z"/>
                <w:rFonts w:ascii="Times New Roman" w:hAnsi="Times New Roman" w:cs="Times New Roman"/>
              </w:rPr>
            </w:pPr>
            <w:ins w:id="382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4835B011" w14:textId="77777777" w:rsidR="0058278C" w:rsidRPr="00B65D15" w:rsidRDefault="0058278C" w:rsidP="00F41B67">
            <w:pPr>
              <w:jc w:val="center"/>
              <w:rPr>
                <w:ins w:id="383" w:author="Drees, Trevor" w:date="2022-11-05T20:18:00Z"/>
                <w:rFonts w:ascii="Times New Roman" w:hAnsi="Times New Roman" w:cs="Times New Roman"/>
              </w:rPr>
            </w:pPr>
            <w:ins w:id="384" w:author="Drees, Trevor" w:date="2022-11-05T20:18:00Z">
              <w:r w:rsidRPr="00B65D15">
                <w:rPr>
                  <w:rFonts w:ascii="Times New Roman" w:hAnsi="Times New Roman" w:cs="Times New Roman"/>
                </w:rPr>
                <w:t>13.19</w:t>
              </w:r>
            </w:ins>
          </w:p>
        </w:tc>
        <w:tc>
          <w:tcPr>
            <w:tcW w:w="1704" w:type="dxa"/>
          </w:tcPr>
          <w:p w14:paraId="4EB045C1" w14:textId="77777777" w:rsidR="0058278C" w:rsidRPr="00B65D15" w:rsidRDefault="0058278C" w:rsidP="00F41B67">
            <w:pPr>
              <w:jc w:val="center"/>
              <w:rPr>
                <w:ins w:id="385" w:author="Drees, Trevor" w:date="2022-11-05T20:18:00Z"/>
                <w:rFonts w:ascii="Times New Roman" w:hAnsi="Times New Roman" w:cs="Times New Roman"/>
              </w:rPr>
            </w:pPr>
            <w:ins w:id="386" w:author="Drees, Trevor" w:date="2022-11-05T20:18:00Z">
              <w:r w:rsidRPr="00B65D15">
                <w:rPr>
                  <w:rFonts w:ascii="Times New Roman" w:hAnsi="Times New Roman" w:cs="Times New Roman"/>
                </w:rPr>
                <w:t>14.17</w:t>
              </w:r>
            </w:ins>
          </w:p>
        </w:tc>
        <w:tc>
          <w:tcPr>
            <w:tcW w:w="1705" w:type="dxa"/>
          </w:tcPr>
          <w:p w14:paraId="5B70E530" w14:textId="77777777" w:rsidR="0058278C" w:rsidRPr="00B65D15" w:rsidRDefault="0058278C" w:rsidP="00F41B67">
            <w:pPr>
              <w:jc w:val="center"/>
              <w:rPr>
                <w:ins w:id="387" w:author="Drees, Trevor" w:date="2022-11-05T20:18:00Z"/>
                <w:rFonts w:ascii="Times New Roman" w:hAnsi="Times New Roman" w:cs="Times New Roman"/>
              </w:rPr>
            </w:pPr>
            <w:ins w:id="388" w:author="Drees, Trevor" w:date="2022-11-05T20:18:00Z">
              <w:r w:rsidRPr="00B65D15">
                <w:rPr>
                  <w:rFonts w:ascii="Times New Roman" w:hAnsi="Times New Roman" w:cs="Times New Roman"/>
                </w:rPr>
                <w:t>15.17</w:t>
              </w:r>
            </w:ins>
          </w:p>
        </w:tc>
      </w:tr>
      <w:tr w:rsidR="0058278C" w:rsidRPr="00B65D15" w14:paraId="0E681035" w14:textId="77777777" w:rsidTr="00F41B67">
        <w:trPr>
          <w:ins w:id="389" w:author="Drees, Trevor" w:date="2022-11-05T20:18:00Z"/>
        </w:trPr>
        <w:tc>
          <w:tcPr>
            <w:tcW w:w="1218" w:type="dxa"/>
          </w:tcPr>
          <w:p w14:paraId="6C6E0DAD" w14:textId="77777777" w:rsidR="0058278C" w:rsidRPr="00B65D15" w:rsidRDefault="0058278C" w:rsidP="00F41B67">
            <w:pPr>
              <w:rPr>
                <w:ins w:id="390" w:author="Drees, Trevor" w:date="2022-11-05T20:18:00Z"/>
                <w:rFonts w:ascii="Times New Roman" w:hAnsi="Times New Roman" w:cs="Times New Roman"/>
              </w:rPr>
            </w:pPr>
            <w:ins w:id="391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550F94E4" w14:textId="77777777" w:rsidR="0058278C" w:rsidRPr="00B65D15" w:rsidRDefault="0058278C" w:rsidP="00F41B67">
            <w:pPr>
              <w:rPr>
                <w:ins w:id="392" w:author="Drees, Trevor" w:date="2022-11-05T20:18:00Z"/>
                <w:rFonts w:ascii="Times New Roman" w:hAnsi="Times New Roman" w:cs="Times New Roman"/>
              </w:rPr>
            </w:pPr>
            <w:ins w:id="393" w:author="Drees, Trevor" w:date="2022-11-05T20:18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51CFD029" w14:textId="77777777" w:rsidR="0058278C" w:rsidRPr="00B65D15" w:rsidRDefault="0058278C" w:rsidP="00F41B67">
            <w:pPr>
              <w:rPr>
                <w:ins w:id="394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395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2C718CDD" w14:textId="77777777" w:rsidR="0058278C" w:rsidRPr="00B65D15" w:rsidRDefault="0058278C" w:rsidP="00F41B67">
            <w:pPr>
              <w:jc w:val="center"/>
              <w:rPr>
                <w:ins w:id="396" w:author="Drees, Trevor" w:date="2022-11-05T20:18:00Z"/>
                <w:rFonts w:ascii="Times New Roman" w:hAnsi="Times New Roman" w:cs="Times New Roman"/>
              </w:rPr>
            </w:pPr>
            <w:ins w:id="397" w:author="Drees, Trevor" w:date="2022-11-05T20:18:00Z">
              <w:r w:rsidRPr="00B65D15">
                <w:rPr>
                  <w:rFonts w:ascii="Times New Roman" w:hAnsi="Times New Roman" w:cs="Times New Roman"/>
                </w:rPr>
                <w:t>7.8</w:t>
              </w:r>
              <w:r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4" w:type="dxa"/>
          </w:tcPr>
          <w:p w14:paraId="1B35B734" w14:textId="77777777" w:rsidR="0058278C" w:rsidRPr="00B65D15" w:rsidRDefault="0058278C" w:rsidP="00F41B67">
            <w:pPr>
              <w:jc w:val="center"/>
              <w:rPr>
                <w:ins w:id="398" w:author="Drees, Trevor" w:date="2022-11-05T20:18:00Z"/>
                <w:rFonts w:ascii="Times New Roman" w:hAnsi="Times New Roman" w:cs="Times New Roman"/>
              </w:rPr>
            </w:pPr>
            <w:ins w:id="399" w:author="Drees, Trevor" w:date="2022-11-05T20:18:00Z">
              <w:r w:rsidRPr="00B65D15">
                <w:rPr>
                  <w:rFonts w:ascii="Times New Roman" w:hAnsi="Times New Roman" w:cs="Times New Roman"/>
                </w:rPr>
                <w:t>8.</w:t>
              </w:r>
              <w:r>
                <w:rPr>
                  <w:rFonts w:ascii="Times New Roman" w:hAnsi="Times New Roman" w:cs="Times New Roman"/>
                </w:rPr>
                <w:t>50</w:t>
              </w:r>
            </w:ins>
          </w:p>
        </w:tc>
        <w:tc>
          <w:tcPr>
            <w:tcW w:w="1705" w:type="dxa"/>
          </w:tcPr>
          <w:p w14:paraId="76C21337" w14:textId="77777777" w:rsidR="0058278C" w:rsidRPr="00B65D15" w:rsidRDefault="0058278C" w:rsidP="00F41B67">
            <w:pPr>
              <w:jc w:val="center"/>
              <w:rPr>
                <w:ins w:id="400" w:author="Drees, Trevor" w:date="2022-11-05T20:18:00Z"/>
                <w:rFonts w:ascii="Times New Roman" w:hAnsi="Times New Roman" w:cs="Times New Roman"/>
              </w:rPr>
            </w:pPr>
            <w:ins w:id="401" w:author="Drees, Trevor" w:date="2022-11-05T20:18:00Z">
              <w:r w:rsidRPr="00B65D15">
                <w:rPr>
                  <w:rFonts w:ascii="Times New Roman" w:hAnsi="Times New Roman" w:cs="Times New Roman"/>
                </w:rPr>
                <w:t>9.1</w:t>
              </w:r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58278C" w:rsidRPr="00B65D15" w14:paraId="2C6458F3" w14:textId="77777777" w:rsidTr="00F41B67">
        <w:trPr>
          <w:ins w:id="402" w:author="Drees, Trevor" w:date="2022-11-05T20:18:00Z"/>
        </w:trPr>
        <w:tc>
          <w:tcPr>
            <w:tcW w:w="1218" w:type="dxa"/>
          </w:tcPr>
          <w:p w14:paraId="49427208" w14:textId="77777777" w:rsidR="0058278C" w:rsidRPr="00B65D15" w:rsidRDefault="0058278C" w:rsidP="00F41B67">
            <w:pPr>
              <w:rPr>
                <w:ins w:id="403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8278C" w:rsidRPr="00B65D15" w:rsidRDefault="0058278C" w:rsidP="00F41B67">
            <w:pPr>
              <w:rPr>
                <w:ins w:id="404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8278C" w:rsidRPr="00B65D15" w:rsidRDefault="0058278C" w:rsidP="00F41B67">
            <w:pPr>
              <w:rPr>
                <w:ins w:id="405" w:author="Drees, Trevor" w:date="2022-11-05T20:18:00Z"/>
                <w:rFonts w:ascii="Times New Roman" w:hAnsi="Times New Roman" w:cs="Times New Roman"/>
                <w:b/>
                <w:bCs/>
              </w:rPr>
            </w:pPr>
            <w:ins w:id="406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331153F4" w14:textId="77777777" w:rsidR="0058278C" w:rsidRPr="00B65D15" w:rsidRDefault="0058278C" w:rsidP="00F41B67">
            <w:pPr>
              <w:jc w:val="center"/>
              <w:rPr>
                <w:ins w:id="407" w:author="Drees, Trevor" w:date="2022-11-05T20:18:00Z"/>
                <w:rFonts w:ascii="Times New Roman" w:hAnsi="Times New Roman" w:cs="Times New Roman"/>
              </w:rPr>
            </w:pPr>
            <w:ins w:id="408" w:author="Drees, Trevor" w:date="2022-11-05T20:18:00Z">
              <w:r w:rsidRPr="00B65D15">
                <w:rPr>
                  <w:rFonts w:ascii="Times New Roman" w:hAnsi="Times New Roman" w:cs="Times New Roman"/>
                </w:rPr>
                <w:t>10.8</w:t>
              </w:r>
              <w:r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704" w:type="dxa"/>
          </w:tcPr>
          <w:p w14:paraId="3ACE8F15" w14:textId="77777777" w:rsidR="0058278C" w:rsidRPr="00B65D15" w:rsidRDefault="0058278C" w:rsidP="00F41B67">
            <w:pPr>
              <w:jc w:val="center"/>
              <w:rPr>
                <w:ins w:id="409" w:author="Drees, Trevor" w:date="2022-11-05T20:18:00Z"/>
                <w:rFonts w:ascii="Times New Roman" w:hAnsi="Times New Roman" w:cs="Times New Roman"/>
              </w:rPr>
            </w:pPr>
            <w:ins w:id="410" w:author="Drees, Trevor" w:date="2022-11-05T20:18:00Z">
              <w:r w:rsidRPr="00B65D15">
                <w:rPr>
                  <w:rFonts w:ascii="Times New Roman" w:hAnsi="Times New Roman" w:cs="Times New Roman"/>
                </w:rPr>
                <w:t>11.6</w:t>
              </w:r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705" w:type="dxa"/>
          </w:tcPr>
          <w:p w14:paraId="2153F17F" w14:textId="77777777" w:rsidR="0058278C" w:rsidRPr="00B65D15" w:rsidRDefault="0058278C" w:rsidP="00F41B67">
            <w:pPr>
              <w:jc w:val="center"/>
              <w:rPr>
                <w:ins w:id="411" w:author="Drees, Trevor" w:date="2022-11-05T20:18:00Z"/>
                <w:rFonts w:ascii="Times New Roman" w:hAnsi="Times New Roman" w:cs="Times New Roman"/>
              </w:rPr>
            </w:pPr>
            <w:ins w:id="412" w:author="Drees, Trevor" w:date="2022-11-05T20:18:00Z">
              <w:r w:rsidRPr="00B65D15">
                <w:rPr>
                  <w:rFonts w:ascii="Times New Roman" w:hAnsi="Times New Roman" w:cs="Times New Roman"/>
                </w:rPr>
                <w:t>12.</w:t>
              </w:r>
              <w:r>
                <w:rPr>
                  <w:rFonts w:ascii="Times New Roman" w:hAnsi="Times New Roman" w:cs="Times New Roman"/>
                </w:rPr>
                <w:t>56</w:t>
              </w:r>
            </w:ins>
          </w:p>
        </w:tc>
      </w:tr>
      <w:tr w:rsidR="0058278C" w:rsidRPr="00B65D15" w14:paraId="4F6BD698" w14:textId="77777777" w:rsidTr="00F41B67">
        <w:trPr>
          <w:ins w:id="413" w:author="Drees, Trevor" w:date="2022-11-05T20:18:00Z"/>
        </w:trPr>
        <w:tc>
          <w:tcPr>
            <w:tcW w:w="1218" w:type="dxa"/>
          </w:tcPr>
          <w:p w14:paraId="20B52484" w14:textId="77777777" w:rsidR="0058278C" w:rsidRPr="00B65D15" w:rsidRDefault="0058278C" w:rsidP="00F41B67">
            <w:pPr>
              <w:rPr>
                <w:ins w:id="414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77777777" w:rsidR="0058278C" w:rsidRPr="00B65D15" w:rsidRDefault="0058278C" w:rsidP="00F41B67">
            <w:pPr>
              <w:rPr>
                <w:ins w:id="415" w:author="Drees, Trevor" w:date="2022-11-05T20:18:00Z"/>
                <w:rFonts w:ascii="Times New Roman" w:hAnsi="Times New Roman" w:cs="Times New Roman"/>
              </w:rPr>
            </w:pPr>
            <w:ins w:id="416" w:author="Drees, Trevor" w:date="2022-11-05T20:18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11409ADF" w14:textId="77777777" w:rsidR="0058278C" w:rsidRPr="00B65D15" w:rsidRDefault="0058278C" w:rsidP="00F41B67">
            <w:pPr>
              <w:rPr>
                <w:ins w:id="417" w:author="Drees, Trevor" w:date="2022-11-05T20:18:00Z"/>
                <w:rFonts w:ascii="Times New Roman" w:hAnsi="Times New Roman" w:cs="Times New Roman"/>
              </w:rPr>
            </w:pPr>
            <w:proofErr w:type="spellStart"/>
            <w:ins w:id="418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76822850" w14:textId="77777777" w:rsidR="0058278C" w:rsidRPr="00B65D15" w:rsidRDefault="0058278C" w:rsidP="00F41B67">
            <w:pPr>
              <w:jc w:val="center"/>
              <w:rPr>
                <w:ins w:id="419" w:author="Drees, Trevor" w:date="2022-11-05T20:18:00Z"/>
                <w:rFonts w:ascii="Times New Roman" w:hAnsi="Times New Roman" w:cs="Times New Roman"/>
              </w:rPr>
            </w:pPr>
            <w:ins w:id="420" w:author="Drees, Trevor" w:date="2022-11-05T20:18:00Z">
              <w:r w:rsidRPr="00B65D15">
                <w:rPr>
                  <w:rFonts w:ascii="Times New Roman" w:hAnsi="Times New Roman" w:cs="Times New Roman"/>
                </w:rPr>
                <w:t>8.5</w:t>
              </w:r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704" w:type="dxa"/>
          </w:tcPr>
          <w:p w14:paraId="7A5173F4" w14:textId="77777777" w:rsidR="0058278C" w:rsidRPr="00B65D15" w:rsidRDefault="0058278C" w:rsidP="00F41B67">
            <w:pPr>
              <w:jc w:val="center"/>
              <w:rPr>
                <w:ins w:id="421" w:author="Drees, Trevor" w:date="2022-11-05T20:18:00Z"/>
                <w:rFonts w:ascii="Times New Roman" w:hAnsi="Times New Roman" w:cs="Times New Roman"/>
              </w:rPr>
            </w:pPr>
            <w:ins w:id="422" w:author="Drees, Trevor" w:date="2022-11-05T20:18:00Z">
              <w:r w:rsidRPr="00B65D15">
                <w:rPr>
                  <w:rFonts w:ascii="Times New Roman" w:hAnsi="Times New Roman" w:cs="Times New Roman"/>
                </w:rPr>
                <w:t>9.26</w:t>
              </w:r>
            </w:ins>
          </w:p>
        </w:tc>
        <w:tc>
          <w:tcPr>
            <w:tcW w:w="1705" w:type="dxa"/>
          </w:tcPr>
          <w:p w14:paraId="21DA5140" w14:textId="77777777" w:rsidR="0058278C" w:rsidRPr="00B65D15" w:rsidRDefault="0058278C" w:rsidP="00F41B67">
            <w:pPr>
              <w:jc w:val="center"/>
              <w:rPr>
                <w:ins w:id="423" w:author="Drees, Trevor" w:date="2022-11-05T20:18:00Z"/>
                <w:rFonts w:ascii="Times New Roman" w:hAnsi="Times New Roman" w:cs="Times New Roman"/>
              </w:rPr>
            </w:pPr>
            <w:ins w:id="424" w:author="Drees, Trevor" w:date="2022-11-05T20:18:00Z">
              <w:r w:rsidRPr="00B65D15">
                <w:rPr>
                  <w:rFonts w:ascii="Times New Roman" w:hAnsi="Times New Roman" w:cs="Times New Roman"/>
                </w:rPr>
                <w:t>9.96</w:t>
              </w:r>
            </w:ins>
          </w:p>
        </w:tc>
      </w:tr>
      <w:tr w:rsidR="0058278C" w:rsidRPr="00B65D15" w14:paraId="1653C95B" w14:textId="77777777" w:rsidTr="00F41B67">
        <w:trPr>
          <w:trHeight w:val="50"/>
          <w:ins w:id="425" w:author="Drees, Trevor" w:date="2022-11-05T20:18:00Z"/>
        </w:trPr>
        <w:tc>
          <w:tcPr>
            <w:tcW w:w="1218" w:type="dxa"/>
          </w:tcPr>
          <w:p w14:paraId="771476F5" w14:textId="77777777" w:rsidR="0058278C" w:rsidRPr="00B65D15" w:rsidRDefault="0058278C" w:rsidP="00F41B67">
            <w:pPr>
              <w:rPr>
                <w:ins w:id="426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8278C" w:rsidRPr="00B65D15" w:rsidRDefault="0058278C" w:rsidP="00F41B67">
            <w:pPr>
              <w:rPr>
                <w:ins w:id="427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8278C" w:rsidRPr="00B65D15" w:rsidRDefault="0058278C" w:rsidP="00F41B67">
            <w:pPr>
              <w:rPr>
                <w:ins w:id="428" w:author="Drees, Trevor" w:date="2022-11-05T20:18:00Z"/>
                <w:rFonts w:ascii="Times New Roman" w:hAnsi="Times New Roman" w:cs="Times New Roman"/>
              </w:rPr>
            </w:pPr>
            <w:ins w:id="429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3D4E9F72" w14:textId="77777777" w:rsidR="0058278C" w:rsidRPr="00B65D15" w:rsidRDefault="0058278C" w:rsidP="00F41B67">
            <w:pPr>
              <w:jc w:val="center"/>
              <w:rPr>
                <w:ins w:id="430" w:author="Drees, Trevor" w:date="2022-11-05T20:18:00Z"/>
                <w:rFonts w:ascii="Times New Roman" w:hAnsi="Times New Roman" w:cs="Times New Roman"/>
              </w:rPr>
            </w:pPr>
            <w:ins w:id="431" w:author="Drees, Trevor" w:date="2022-11-05T20:18:00Z">
              <w:r w:rsidRPr="00B65D15">
                <w:rPr>
                  <w:rFonts w:ascii="Times New Roman" w:hAnsi="Times New Roman" w:cs="Times New Roman"/>
                </w:rPr>
                <w:t>13.17</w:t>
              </w:r>
            </w:ins>
          </w:p>
        </w:tc>
        <w:tc>
          <w:tcPr>
            <w:tcW w:w="1704" w:type="dxa"/>
          </w:tcPr>
          <w:p w14:paraId="0C47BB8C" w14:textId="77777777" w:rsidR="0058278C" w:rsidRPr="00B65D15" w:rsidRDefault="0058278C" w:rsidP="00F41B67">
            <w:pPr>
              <w:jc w:val="center"/>
              <w:rPr>
                <w:ins w:id="432" w:author="Drees, Trevor" w:date="2022-11-05T20:18:00Z"/>
                <w:rFonts w:ascii="Times New Roman" w:hAnsi="Times New Roman" w:cs="Times New Roman"/>
              </w:rPr>
            </w:pPr>
            <w:ins w:id="433" w:author="Drees, Trevor" w:date="2022-11-05T20:18:00Z">
              <w:r w:rsidRPr="00B65D15">
                <w:rPr>
                  <w:rFonts w:ascii="Times New Roman" w:hAnsi="Times New Roman" w:cs="Times New Roman"/>
                </w:rPr>
                <w:t>14.07</w:t>
              </w:r>
            </w:ins>
          </w:p>
        </w:tc>
        <w:tc>
          <w:tcPr>
            <w:tcW w:w="1705" w:type="dxa"/>
          </w:tcPr>
          <w:p w14:paraId="36F2A940" w14:textId="77777777" w:rsidR="0058278C" w:rsidRPr="00B65D15" w:rsidRDefault="0058278C" w:rsidP="00F41B67">
            <w:pPr>
              <w:jc w:val="center"/>
              <w:rPr>
                <w:ins w:id="434" w:author="Drees, Trevor" w:date="2022-11-05T20:18:00Z"/>
                <w:rFonts w:ascii="Times New Roman" w:hAnsi="Times New Roman" w:cs="Times New Roman"/>
              </w:rPr>
            </w:pPr>
            <w:ins w:id="435" w:author="Drees, Trevor" w:date="2022-11-05T20:18:00Z">
              <w:r w:rsidRPr="00B65D15">
                <w:rPr>
                  <w:rFonts w:ascii="Times New Roman" w:hAnsi="Times New Roman" w:cs="Times New Roman"/>
                </w:rPr>
                <w:t>15.05</w:t>
              </w:r>
            </w:ins>
          </w:p>
        </w:tc>
      </w:tr>
      <w:tr w:rsidR="0058278C" w:rsidRPr="00B65D15" w14:paraId="361D4E85" w14:textId="77777777" w:rsidTr="00F41B67">
        <w:trPr>
          <w:ins w:id="436" w:author="Drees, Trevor" w:date="2022-11-05T20:18:00Z"/>
        </w:trPr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7605804" w14:textId="77777777" w:rsidR="0058278C" w:rsidRPr="00B65D15" w:rsidRDefault="0058278C" w:rsidP="00F41B67">
            <w:pPr>
              <w:jc w:val="center"/>
              <w:rPr>
                <w:ins w:id="437" w:author="Drees, Trevor" w:date="2022-11-05T20:18:00Z"/>
                <w:rFonts w:ascii="Times New Roman" w:hAnsi="Times New Roman" w:cs="Times New Roman"/>
              </w:rPr>
            </w:pPr>
          </w:p>
        </w:tc>
      </w:tr>
      <w:tr w:rsidR="0058278C" w:rsidRPr="00B65D15" w14:paraId="6FF9015D" w14:textId="77777777" w:rsidTr="00F41B67">
        <w:trPr>
          <w:ins w:id="438" w:author="Drees, Trevor" w:date="2022-11-05T20:18:00Z"/>
        </w:trPr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D5A1F95" w14:textId="77777777" w:rsidR="0058278C" w:rsidRPr="00B65D15" w:rsidRDefault="0058278C" w:rsidP="00F41B67">
            <w:pPr>
              <w:rPr>
                <w:ins w:id="439" w:author="Drees, Trevor" w:date="2022-11-05T20:18:00Z"/>
                <w:rFonts w:ascii="Times New Roman" w:hAnsi="Times New Roman" w:cs="Times New Roman"/>
                <w:b/>
                <w:bCs/>
              </w:rPr>
            </w:pPr>
            <w:ins w:id="440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99</w:t>
              </w:r>
              <w:r w:rsidRPr="00B65D15">
                <w:rPr>
                  <w:rFonts w:ascii="Times New Roman" w:hAnsi="Times New Roman" w:cs="Times New Roman"/>
                  <w:b/>
                  <w:bCs/>
                  <w:vertAlign w:val="superscript"/>
                </w:rPr>
                <w:t>th</w:t>
              </w:r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percentile dispersal distance (m)</w:t>
              </w:r>
            </w:ins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257A53BF" w14:textId="77777777" w:rsidR="0058278C" w:rsidRPr="00B65D15" w:rsidRDefault="0058278C" w:rsidP="00F41B67">
            <w:pPr>
              <w:jc w:val="center"/>
              <w:rPr>
                <w:ins w:id="441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0EB9E33" w14:textId="77777777" w:rsidR="0058278C" w:rsidRPr="00B65D15" w:rsidRDefault="0058278C" w:rsidP="00F41B67">
            <w:pPr>
              <w:jc w:val="center"/>
              <w:rPr>
                <w:ins w:id="442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4A21063C" w14:textId="77777777" w:rsidR="0058278C" w:rsidRPr="00B65D15" w:rsidRDefault="0058278C" w:rsidP="00F41B67">
            <w:pPr>
              <w:jc w:val="center"/>
              <w:rPr>
                <w:ins w:id="443" w:author="Drees, Trevor" w:date="2022-11-05T20:18:00Z"/>
                <w:rFonts w:ascii="Times New Roman" w:hAnsi="Times New Roman" w:cs="Times New Roman"/>
              </w:rPr>
            </w:pPr>
          </w:p>
        </w:tc>
      </w:tr>
      <w:tr w:rsidR="0058278C" w:rsidRPr="00B65D15" w14:paraId="608972CE" w14:textId="77777777" w:rsidTr="00F41B67">
        <w:trPr>
          <w:ins w:id="444" w:author="Drees, Trevor" w:date="2022-11-05T20:18:00Z"/>
        </w:trPr>
        <w:tc>
          <w:tcPr>
            <w:tcW w:w="1218" w:type="dxa"/>
          </w:tcPr>
          <w:p w14:paraId="3EB63742" w14:textId="77777777" w:rsidR="0058278C" w:rsidRPr="00B65D15" w:rsidRDefault="0058278C" w:rsidP="00F41B67">
            <w:pPr>
              <w:rPr>
                <w:ins w:id="445" w:author="Drees, Trevor" w:date="2022-11-05T20:18:00Z"/>
                <w:rFonts w:ascii="Times New Roman" w:hAnsi="Times New Roman" w:cs="Times New Roman"/>
              </w:rPr>
            </w:pPr>
            <w:ins w:id="446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6F72BD29" w14:textId="77777777" w:rsidR="0058278C" w:rsidRPr="00B65D15" w:rsidRDefault="0058278C" w:rsidP="00F41B67">
            <w:pPr>
              <w:rPr>
                <w:ins w:id="447" w:author="Drees, Trevor" w:date="2022-11-05T20:18:00Z"/>
                <w:rFonts w:ascii="Times New Roman" w:hAnsi="Times New Roman" w:cs="Times New Roman"/>
              </w:rPr>
            </w:pPr>
            <w:ins w:id="448" w:author="Drees, Trevor" w:date="2022-11-05T20:18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1FCFB419" w14:textId="77777777" w:rsidR="0058278C" w:rsidRPr="00B65D15" w:rsidRDefault="0058278C" w:rsidP="00F41B67">
            <w:pPr>
              <w:rPr>
                <w:ins w:id="449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450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7E3CF3A0" w14:textId="77777777" w:rsidR="0058278C" w:rsidRPr="00B65D15" w:rsidRDefault="0058278C" w:rsidP="00F41B67">
            <w:pPr>
              <w:jc w:val="center"/>
              <w:rPr>
                <w:ins w:id="451" w:author="Drees, Trevor" w:date="2022-11-05T20:18:00Z"/>
                <w:rFonts w:ascii="Times New Roman" w:hAnsi="Times New Roman" w:cs="Times New Roman"/>
              </w:rPr>
            </w:pPr>
            <w:ins w:id="452" w:author="Drees, Trevor" w:date="2022-11-05T20:18:00Z">
              <w:r w:rsidRPr="00B65D15">
                <w:rPr>
                  <w:rFonts w:ascii="Times New Roman" w:hAnsi="Times New Roman" w:cs="Times New Roman"/>
                </w:rPr>
                <w:t>22.</w:t>
              </w:r>
              <w:r>
                <w:rPr>
                  <w:rFonts w:ascii="Times New Roman" w:hAnsi="Times New Roman" w:cs="Times New Roman"/>
                </w:rPr>
                <w:t>55</w:t>
              </w:r>
            </w:ins>
          </w:p>
        </w:tc>
        <w:tc>
          <w:tcPr>
            <w:tcW w:w="1704" w:type="dxa"/>
          </w:tcPr>
          <w:p w14:paraId="035B4B72" w14:textId="77777777" w:rsidR="0058278C" w:rsidRPr="00B65D15" w:rsidRDefault="0058278C" w:rsidP="00F41B67">
            <w:pPr>
              <w:jc w:val="center"/>
              <w:rPr>
                <w:ins w:id="453" w:author="Drees, Trevor" w:date="2022-11-05T20:18:00Z"/>
                <w:rFonts w:ascii="Times New Roman" w:hAnsi="Times New Roman" w:cs="Times New Roman"/>
              </w:rPr>
            </w:pPr>
            <w:ins w:id="454" w:author="Drees, Trevor" w:date="2022-11-05T20:18:00Z">
              <w:r w:rsidRPr="00B65D15">
                <w:rPr>
                  <w:rFonts w:ascii="Times New Roman" w:hAnsi="Times New Roman" w:cs="Times New Roman"/>
                </w:rPr>
                <w:t>2</w:t>
              </w:r>
              <w:r>
                <w:rPr>
                  <w:rFonts w:ascii="Times New Roman" w:hAnsi="Times New Roman" w:cs="Times New Roman"/>
                </w:rPr>
                <w:t>5.04</w:t>
              </w:r>
            </w:ins>
          </w:p>
        </w:tc>
        <w:tc>
          <w:tcPr>
            <w:tcW w:w="1705" w:type="dxa"/>
          </w:tcPr>
          <w:p w14:paraId="606A13E0" w14:textId="77777777" w:rsidR="0058278C" w:rsidRPr="00B65D15" w:rsidRDefault="0058278C" w:rsidP="00F41B67">
            <w:pPr>
              <w:jc w:val="center"/>
              <w:rPr>
                <w:ins w:id="455" w:author="Drees, Trevor" w:date="2022-11-05T20:18:00Z"/>
                <w:rFonts w:ascii="Times New Roman" w:hAnsi="Times New Roman" w:cs="Times New Roman"/>
              </w:rPr>
            </w:pPr>
            <w:ins w:id="456" w:author="Drees, Trevor" w:date="2022-11-05T20:18:00Z">
              <w:r w:rsidRPr="00B65D15">
                <w:rPr>
                  <w:rFonts w:ascii="Times New Roman" w:hAnsi="Times New Roman" w:cs="Times New Roman"/>
                </w:rPr>
                <w:t>27.</w:t>
              </w:r>
              <w:r>
                <w:rPr>
                  <w:rFonts w:ascii="Times New Roman" w:hAnsi="Times New Roman" w:cs="Times New Roman"/>
                </w:rPr>
                <w:t>89</w:t>
              </w:r>
            </w:ins>
          </w:p>
        </w:tc>
      </w:tr>
      <w:tr w:rsidR="0058278C" w:rsidRPr="00B65D15" w14:paraId="78456E31" w14:textId="77777777" w:rsidTr="00F41B67">
        <w:trPr>
          <w:ins w:id="457" w:author="Drees, Trevor" w:date="2022-11-05T20:18:00Z"/>
        </w:trPr>
        <w:tc>
          <w:tcPr>
            <w:tcW w:w="1218" w:type="dxa"/>
          </w:tcPr>
          <w:p w14:paraId="14064166" w14:textId="77777777" w:rsidR="0058278C" w:rsidRPr="00B65D15" w:rsidRDefault="0058278C" w:rsidP="00F41B67">
            <w:pPr>
              <w:rPr>
                <w:ins w:id="458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8278C" w:rsidRPr="00B65D15" w:rsidRDefault="0058278C" w:rsidP="00F41B67">
            <w:pPr>
              <w:rPr>
                <w:ins w:id="459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8278C" w:rsidRPr="00B65D15" w:rsidRDefault="0058278C" w:rsidP="00F41B67">
            <w:pPr>
              <w:rPr>
                <w:ins w:id="460" w:author="Drees, Trevor" w:date="2022-11-05T20:18:00Z"/>
                <w:rFonts w:ascii="Times New Roman" w:hAnsi="Times New Roman" w:cs="Times New Roman"/>
                <w:b/>
                <w:bCs/>
              </w:rPr>
            </w:pPr>
            <w:ins w:id="461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7E32841C" w14:textId="77777777" w:rsidR="0058278C" w:rsidRPr="00B65D15" w:rsidRDefault="0058278C" w:rsidP="00F41B67">
            <w:pPr>
              <w:jc w:val="center"/>
              <w:rPr>
                <w:ins w:id="462" w:author="Drees, Trevor" w:date="2022-11-05T20:18:00Z"/>
                <w:rFonts w:ascii="Times New Roman" w:hAnsi="Times New Roman" w:cs="Times New Roman"/>
              </w:rPr>
            </w:pPr>
            <w:ins w:id="463" w:author="Drees, Trevor" w:date="2022-11-05T20:18:00Z">
              <w:r w:rsidRPr="00B65D15">
                <w:rPr>
                  <w:rFonts w:ascii="Times New Roman" w:hAnsi="Times New Roman" w:cs="Times New Roman"/>
                </w:rPr>
                <w:t>27.</w:t>
              </w:r>
              <w:r>
                <w:rPr>
                  <w:rFonts w:ascii="Times New Roman" w:hAnsi="Times New Roman" w:cs="Times New Roman"/>
                </w:rPr>
                <w:t>45</w:t>
              </w:r>
            </w:ins>
          </w:p>
        </w:tc>
        <w:tc>
          <w:tcPr>
            <w:tcW w:w="1704" w:type="dxa"/>
          </w:tcPr>
          <w:p w14:paraId="7303265F" w14:textId="77777777" w:rsidR="0058278C" w:rsidRPr="00B65D15" w:rsidRDefault="0058278C" w:rsidP="00F41B67">
            <w:pPr>
              <w:jc w:val="center"/>
              <w:rPr>
                <w:ins w:id="464" w:author="Drees, Trevor" w:date="2022-11-05T20:18:00Z"/>
                <w:rFonts w:ascii="Times New Roman" w:hAnsi="Times New Roman" w:cs="Times New Roman"/>
              </w:rPr>
            </w:pPr>
            <w:ins w:id="465" w:author="Drees, Trevor" w:date="2022-11-05T20:18:00Z">
              <w:r w:rsidRPr="00B65D15">
                <w:rPr>
                  <w:rFonts w:ascii="Times New Roman" w:hAnsi="Times New Roman" w:cs="Times New Roman"/>
                </w:rPr>
                <w:t>30.3</w:t>
              </w:r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705" w:type="dxa"/>
          </w:tcPr>
          <w:p w14:paraId="5AE4029F" w14:textId="77777777" w:rsidR="0058278C" w:rsidRPr="00B65D15" w:rsidRDefault="0058278C" w:rsidP="00F41B67">
            <w:pPr>
              <w:jc w:val="center"/>
              <w:rPr>
                <w:ins w:id="466" w:author="Drees, Trevor" w:date="2022-11-05T20:18:00Z"/>
                <w:rFonts w:ascii="Times New Roman" w:hAnsi="Times New Roman" w:cs="Times New Roman"/>
              </w:rPr>
            </w:pPr>
            <w:ins w:id="467" w:author="Drees, Trevor" w:date="2022-11-05T20:18:00Z">
              <w:r w:rsidRPr="00B65D15">
                <w:rPr>
                  <w:rFonts w:ascii="Times New Roman" w:hAnsi="Times New Roman" w:cs="Times New Roman"/>
                </w:rPr>
                <w:t>33.</w:t>
              </w:r>
              <w:r>
                <w:rPr>
                  <w:rFonts w:ascii="Times New Roman" w:hAnsi="Times New Roman" w:cs="Times New Roman"/>
                </w:rPr>
                <w:t>77</w:t>
              </w:r>
            </w:ins>
          </w:p>
        </w:tc>
      </w:tr>
      <w:tr w:rsidR="0058278C" w:rsidRPr="00B65D15" w14:paraId="77CA2A15" w14:textId="77777777" w:rsidTr="00F41B67">
        <w:trPr>
          <w:ins w:id="468" w:author="Drees, Trevor" w:date="2022-11-05T20:18:00Z"/>
        </w:trPr>
        <w:tc>
          <w:tcPr>
            <w:tcW w:w="1218" w:type="dxa"/>
          </w:tcPr>
          <w:p w14:paraId="1AA1453D" w14:textId="77777777" w:rsidR="0058278C" w:rsidRPr="00B65D15" w:rsidRDefault="0058278C" w:rsidP="00F41B67">
            <w:pPr>
              <w:rPr>
                <w:ins w:id="469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77777777" w:rsidR="0058278C" w:rsidRPr="00B65D15" w:rsidRDefault="0058278C" w:rsidP="00F41B67">
            <w:pPr>
              <w:rPr>
                <w:ins w:id="470" w:author="Drees, Trevor" w:date="2022-11-05T20:18:00Z"/>
                <w:rFonts w:ascii="Times New Roman" w:hAnsi="Times New Roman" w:cs="Times New Roman"/>
              </w:rPr>
            </w:pPr>
            <w:ins w:id="471" w:author="Drees, Trevor" w:date="2022-11-05T20:18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26A7E332" w14:textId="77777777" w:rsidR="0058278C" w:rsidRPr="00B65D15" w:rsidRDefault="0058278C" w:rsidP="00F41B67">
            <w:pPr>
              <w:rPr>
                <w:ins w:id="472" w:author="Drees, Trevor" w:date="2022-11-05T20:18:00Z"/>
                <w:rFonts w:ascii="Times New Roman" w:hAnsi="Times New Roman" w:cs="Times New Roman"/>
              </w:rPr>
            </w:pPr>
            <w:proofErr w:type="spellStart"/>
            <w:ins w:id="473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11C3B5AE" w14:textId="77777777" w:rsidR="0058278C" w:rsidRPr="00B65D15" w:rsidRDefault="0058278C" w:rsidP="00F41B67">
            <w:pPr>
              <w:jc w:val="center"/>
              <w:rPr>
                <w:ins w:id="474" w:author="Drees, Trevor" w:date="2022-11-05T20:18:00Z"/>
                <w:rFonts w:ascii="Times New Roman" w:hAnsi="Times New Roman" w:cs="Times New Roman"/>
              </w:rPr>
            </w:pPr>
            <w:ins w:id="475" w:author="Drees, Trevor" w:date="2022-11-05T20:18:00Z">
              <w:r w:rsidRPr="00B65D15">
                <w:rPr>
                  <w:rFonts w:ascii="Times New Roman" w:hAnsi="Times New Roman" w:cs="Times New Roman"/>
                </w:rPr>
                <w:t>25.30</w:t>
              </w:r>
            </w:ins>
          </w:p>
        </w:tc>
        <w:tc>
          <w:tcPr>
            <w:tcW w:w="1704" w:type="dxa"/>
          </w:tcPr>
          <w:p w14:paraId="1C1D96C0" w14:textId="77777777" w:rsidR="0058278C" w:rsidRPr="00B65D15" w:rsidRDefault="0058278C" w:rsidP="00F41B67">
            <w:pPr>
              <w:jc w:val="center"/>
              <w:rPr>
                <w:ins w:id="476" w:author="Drees, Trevor" w:date="2022-11-05T20:18:00Z"/>
                <w:rFonts w:ascii="Times New Roman" w:hAnsi="Times New Roman" w:cs="Times New Roman"/>
              </w:rPr>
            </w:pPr>
            <w:ins w:id="477" w:author="Drees, Trevor" w:date="2022-11-05T20:18:00Z">
              <w:r w:rsidRPr="00B65D15">
                <w:rPr>
                  <w:rFonts w:ascii="Times New Roman" w:hAnsi="Times New Roman" w:cs="Times New Roman"/>
                </w:rPr>
                <w:t>28.14</w:t>
              </w:r>
            </w:ins>
          </w:p>
        </w:tc>
        <w:tc>
          <w:tcPr>
            <w:tcW w:w="1705" w:type="dxa"/>
          </w:tcPr>
          <w:p w14:paraId="362D029E" w14:textId="77777777" w:rsidR="0058278C" w:rsidRPr="00B65D15" w:rsidRDefault="0058278C" w:rsidP="00F41B67">
            <w:pPr>
              <w:jc w:val="center"/>
              <w:rPr>
                <w:ins w:id="478" w:author="Drees, Trevor" w:date="2022-11-05T20:18:00Z"/>
                <w:rFonts w:ascii="Times New Roman" w:hAnsi="Times New Roman" w:cs="Times New Roman"/>
              </w:rPr>
            </w:pPr>
            <w:ins w:id="479" w:author="Drees, Trevor" w:date="2022-11-05T20:18:00Z">
              <w:r w:rsidRPr="00B65D15">
                <w:rPr>
                  <w:rFonts w:ascii="Times New Roman" w:hAnsi="Times New Roman" w:cs="Times New Roman"/>
                </w:rPr>
                <w:t>31.38</w:t>
              </w:r>
            </w:ins>
          </w:p>
        </w:tc>
      </w:tr>
      <w:tr w:rsidR="0058278C" w:rsidRPr="00B65D15" w14:paraId="29A3E414" w14:textId="77777777" w:rsidTr="00F41B67">
        <w:trPr>
          <w:ins w:id="480" w:author="Drees, Trevor" w:date="2022-11-05T20:18:00Z"/>
        </w:trPr>
        <w:tc>
          <w:tcPr>
            <w:tcW w:w="1218" w:type="dxa"/>
          </w:tcPr>
          <w:p w14:paraId="21BD5ACC" w14:textId="77777777" w:rsidR="0058278C" w:rsidRPr="00B65D15" w:rsidRDefault="0058278C" w:rsidP="00F41B67">
            <w:pPr>
              <w:rPr>
                <w:ins w:id="481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8278C" w:rsidRPr="00B65D15" w:rsidRDefault="0058278C" w:rsidP="00F41B67">
            <w:pPr>
              <w:rPr>
                <w:ins w:id="482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8278C" w:rsidRPr="00B65D15" w:rsidRDefault="0058278C" w:rsidP="00F41B67">
            <w:pPr>
              <w:rPr>
                <w:ins w:id="483" w:author="Drees, Trevor" w:date="2022-11-05T20:18:00Z"/>
                <w:rFonts w:ascii="Times New Roman" w:hAnsi="Times New Roman" w:cs="Times New Roman"/>
              </w:rPr>
            </w:pPr>
            <w:ins w:id="484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38F5915F" w14:textId="77777777" w:rsidR="0058278C" w:rsidRPr="00B65D15" w:rsidRDefault="0058278C" w:rsidP="00F41B67">
            <w:pPr>
              <w:jc w:val="center"/>
              <w:rPr>
                <w:ins w:id="485" w:author="Drees, Trevor" w:date="2022-11-05T20:18:00Z"/>
                <w:rFonts w:ascii="Times New Roman" w:hAnsi="Times New Roman" w:cs="Times New Roman"/>
              </w:rPr>
            </w:pPr>
            <w:ins w:id="486" w:author="Drees, Trevor" w:date="2022-11-05T20:18:00Z">
              <w:r w:rsidRPr="00B65D15">
                <w:rPr>
                  <w:rFonts w:ascii="Times New Roman" w:hAnsi="Times New Roman" w:cs="Times New Roman"/>
                </w:rPr>
                <w:t>30.34</w:t>
              </w:r>
            </w:ins>
          </w:p>
        </w:tc>
        <w:tc>
          <w:tcPr>
            <w:tcW w:w="1704" w:type="dxa"/>
          </w:tcPr>
          <w:p w14:paraId="3FD6B497" w14:textId="77777777" w:rsidR="0058278C" w:rsidRPr="00B65D15" w:rsidRDefault="0058278C" w:rsidP="00F41B67">
            <w:pPr>
              <w:jc w:val="center"/>
              <w:rPr>
                <w:ins w:id="487" w:author="Drees, Trevor" w:date="2022-11-05T20:18:00Z"/>
                <w:rFonts w:ascii="Times New Roman" w:hAnsi="Times New Roman" w:cs="Times New Roman"/>
              </w:rPr>
            </w:pPr>
            <w:ins w:id="488" w:author="Drees, Trevor" w:date="2022-11-05T20:18:00Z">
              <w:r w:rsidRPr="00B65D15">
                <w:rPr>
                  <w:rFonts w:ascii="Times New Roman" w:hAnsi="Times New Roman" w:cs="Times New Roman"/>
                </w:rPr>
                <w:t>33.70</w:t>
              </w:r>
            </w:ins>
          </w:p>
        </w:tc>
        <w:tc>
          <w:tcPr>
            <w:tcW w:w="1705" w:type="dxa"/>
          </w:tcPr>
          <w:p w14:paraId="2ADADED9" w14:textId="77777777" w:rsidR="0058278C" w:rsidRPr="00B65D15" w:rsidRDefault="0058278C" w:rsidP="00F41B67">
            <w:pPr>
              <w:jc w:val="center"/>
              <w:rPr>
                <w:ins w:id="489" w:author="Drees, Trevor" w:date="2022-11-05T20:18:00Z"/>
                <w:rFonts w:ascii="Times New Roman" w:hAnsi="Times New Roman" w:cs="Times New Roman"/>
              </w:rPr>
            </w:pPr>
            <w:ins w:id="490" w:author="Drees, Trevor" w:date="2022-11-05T20:18:00Z">
              <w:r w:rsidRPr="00B65D15">
                <w:rPr>
                  <w:rFonts w:ascii="Times New Roman" w:hAnsi="Times New Roman" w:cs="Times New Roman"/>
                </w:rPr>
                <w:t>37.56</w:t>
              </w:r>
            </w:ins>
          </w:p>
        </w:tc>
      </w:tr>
      <w:tr w:rsidR="0058278C" w:rsidRPr="00B65D15" w14:paraId="3832CDF7" w14:textId="77777777" w:rsidTr="00F41B67">
        <w:trPr>
          <w:ins w:id="491" w:author="Drees, Trevor" w:date="2022-11-05T20:18:00Z"/>
        </w:trPr>
        <w:tc>
          <w:tcPr>
            <w:tcW w:w="1218" w:type="dxa"/>
          </w:tcPr>
          <w:p w14:paraId="0F71A46B" w14:textId="77777777" w:rsidR="0058278C" w:rsidRPr="00B65D15" w:rsidRDefault="0058278C" w:rsidP="00F41B67">
            <w:pPr>
              <w:rPr>
                <w:ins w:id="492" w:author="Drees, Trevor" w:date="2022-11-05T20:18:00Z"/>
                <w:rFonts w:ascii="Times New Roman" w:hAnsi="Times New Roman" w:cs="Times New Roman"/>
              </w:rPr>
            </w:pPr>
            <w:ins w:id="493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15BD457C" w14:textId="77777777" w:rsidR="0058278C" w:rsidRPr="00B65D15" w:rsidRDefault="0058278C" w:rsidP="00F41B67">
            <w:pPr>
              <w:rPr>
                <w:ins w:id="494" w:author="Drees, Trevor" w:date="2022-11-05T20:18:00Z"/>
                <w:rFonts w:ascii="Times New Roman" w:hAnsi="Times New Roman" w:cs="Times New Roman"/>
              </w:rPr>
            </w:pPr>
            <w:ins w:id="495" w:author="Drees, Trevor" w:date="2022-11-05T20:18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191F6AC2" w14:textId="77777777" w:rsidR="0058278C" w:rsidRPr="00B65D15" w:rsidRDefault="0058278C" w:rsidP="00F41B67">
            <w:pPr>
              <w:rPr>
                <w:ins w:id="496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497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654F5D9B" w14:textId="77777777" w:rsidR="0058278C" w:rsidRPr="00B65D15" w:rsidRDefault="0058278C" w:rsidP="00F41B67">
            <w:pPr>
              <w:jc w:val="center"/>
              <w:rPr>
                <w:ins w:id="498" w:author="Drees, Trevor" w:date="2022-11-05T20:18:00Z"/>
                <w:rFonts w:ascii="Times New Roman" w:hAnsi="Times New Roman" w:cs="Times New Roman"/>
              </w:rPr>
            </w:pPr>
            <w:ins w:id="499" w:author="Drees, Trevor" w:date="2022-11-05T20:18:00Z">
              <w:r>
                <w:rPr>
                  <w:rFonts w:ascii="Times New Roman" w:hAnsi="Times New Roman" w:cs="Times New Roman"/>
                </w:rPr>
                <w:t>17.97</w:t>
              </w:r>
            </w:ins>
          </w:p>
        </w:tc>
        <w:tc>
          <w:tcPr>
            <w:tcW w:w="1704" w:type="dxa"/>
          </w:tcPr>
          <w:p w14:paraId="30C6E7F0" w14:textId="77777777" w:rsidR="0058278C" w:rsidRPr="00B65D15" w:rsidRDefault="0058278C" w:rsidP="00F41B67">
            <w:pPr>
              <w:jc w:val="center"/>
              <w:rPr>
                <w:ins w:id="500" w:author="Drees, Trevor" w:date="2022-11-05T20:18:00Z"/>
                <w:rFonts w:ascii="Times New Roman" w:hAnsi="Times New Roman" w:cs="Times New Roman"/>
              </w:rPr>
            </w:pPr>
            <w:ins w:id="501" w:author="Drees, Trevor" w:date="2022-11-05T20:18:00Z">
              <w:r w:rsidRPr="00B65D15">
                <w:rPr>
                  <w:rFonts w:ascii="Times New Roman" w:hAnsi="Times New Roman" w:cs="Times New Roman"/>
                </w:rPr>
                <w:t>20.0</w:t>
              </w:r>
              <w:r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5" w:type="dxa"/>
          </w:tcPr>
          <w:p w14:paraId="59BCB9DA" w14:textId="77777777" w:rsidR="0058278C" w:rsidRPr="00B65D15" w:rsidRDefault="0058278C" w:rsidP="00F41B67">
            <w:pPr>
              <w:jc w:val="center"/>
              <w:rPr>
                <w:ins w:id="502" w:author="Drees, Trevor" w:date="2022-11-05T20:18:00Z"/>
                <w:rFonts w:ascii="Times New Roman" w:hAnsi="Times New Roman" w:cs="Times New Roman"/>
              </w:rPr>
            </w:pPr>
            <w:ins w:id="503" w:author="Drees, Trevor" w:date="2022-11-05T20:18:00Z">
              <w:r w:rsidRPr="00B65D15">
                <w:rPr>
                  <w:rFonts w:ascii="Times New Roman" w:hAnsi="Times New Roman" w:cs="Times New Roman"/>
                </w:rPr>
                <w:t>22.</w:t>
              </w:r>
              <w:r>
                <w:rPr>
                  <w:rFonts w:ascii="Times New Roman" w:hAnsi="Times New Roman" w:cs="Times New Roman"/>
                </w:rPr>
                <w:t>48</w:t>
              </w:r>
            </w:ins>
          </w:p>
        </w:tc>
      </w:tr>
      <w:tr w:rsidR="0058278C" w:rsidRPr="00B65D15" w14:paraId="17EA44D7" w14:textId="77777777" w:rsidTr="00F41B67">
        <w:trPr>
          <w:ins w:id="504" w:author="Drees, Trevor" w:date="2022-11-05T20:18:00Z"/>
        </w:trPr>
        <w:tc>
          <w:tcPr>
            <w:tcW w:w="1218" w:type="dxa"/>
          </w:tcPr>
          <w:p w14:paraId="10145A8B" w14:textId="77777777" w:rsidR="0058278C" w:rsidRPr="00B65D15" w:rsidRDefault="0058278C" w:rsidP="00F41B67">
            <w:pPr>
              <w:rPr>
                <w:ins w:id="505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8278C" w:rsidRPr="00B65D15" w:rsidRDefault="0058278C" w:rsidP="00F41B67">
            <w:pPr>
              <w:rPr>
                <w:ins w:id="506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8278C" w:rsidRPr="00B65D15" w:rsidRDefault="0058278C" w:rsidP="00F41B67">
            <w:pPr>
              <w:rPr>
                <w:ins w:id="507" w:author="Drees, Trevor" w:date="2022-11-05T20:18:00Z"/>
                <w:rFonts w:ascii="Times New Roman" w:hAnsi="Times New Roman" w:cs="Times New Roman"/>
                <w:b/>
                <w:bCs/>
              </w:rPr>
            </w:pPr>
            <w:ins w:id="508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6B579759" w14:textId="77777777" w:rsidR="0058278C" w:rsidRPr="00B65D15" w:rsidRDefault="0058278C" w:rsidP="00F41B67">
            <w:pPr>
              <w:jc w:val="center"/>
              <w:rPr>
                <w:ins w:id="509" w:author="Drees, Trevor" w:date="2022-11-05T20:18:00Z"/>
                <w:rFonts w:ascii="Times New Roman" w:hAnsi="Times New Roman" w:cs="Times New Roman"/>
              </w:rPr>
            </w:pPr>
            <w:ins w:id="510" w:author="Drees, Trevor" w:date="2022-11-05T20:18:00Z">
              <w:r w:rsidRPr="00B65D15">
                <w:rPr>
                  <w:rFonts w:ascii="Times New Roman" w:hAnsi="Times New Roman" w:cs="Times New Roman"/>
                </w:rPr>
                <w:t>24.8</w:t>
              </w:r>
              <w:r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1704" w:type="dxa"/>
          </w:tcPr>
          <w:p w14:paraId="1A561032" w14:textId="77777777" w:rsidR="0058278C" w:rsidRPr="00B65D15" w:rsidRDefault="0058278C" w:rsidP="00F41B67">
            <w:pPr>
              <w:jc w:val="center"/>
              <w:rPr>
                <w:ins w:id="511" w:author="Drees, Trevor" w:date="2022-11-05T20:18:00Z"/>
                <w:rFonts w:ascii="Times New Roman" w:hAnsi="Times New Roman" w:cs="Times New Roman"/>
              </w:rPr>
            </w:pPr>
            <w:ins w:id="512" w:author="Drees, Trevor" w:date="2022-11-05T20:18:00Z">
              <w:r w:rsidRPr="00B65D15">
                <w:rPr>
                  <w:rFonts w:ascii="Times New Roman" w:hAnsi="Times New Roman" w:cs="Times New Roman"/>
                </w:rPr>
                <w:t>27.</w:t>
              </w:r>
              <w:r>
                <w:rPr>
                  <w:rFonts w:ascii="Times New Roman" w:hAnsi="Times New Roman" w:cs="Times New Roman"/>
                </w:rPr>
                <w:t>60</w:t>
              </w:r>
            </w:ins>
          </w:p>
        </w:tc>
        <w:tc>
          <w:tcPr>
            <w:tcW w:w="1705" w:type="dxa"/>
          </w:tcPr>
          <w:p w14:paraId="72B80023" w14:textId="77777777" w:rsidR="0058278C" w:rsidRPr="00B65D15" w:rsidRDefault="0058278C" w:rsidP="00F41B67">
            <w:pPr>
              <w:jc w:val="center"/>
              <w:rPr>
                <w:ins w:id="513" w:author="Drees, Trevor" w:date="2022-11-05T20:18:00Z"/>
                <w:rFonts w:ascii="Times New Roman" w:hAnsi="Times New Roman" w:cs="Times New Roman"/>
              </w:rPr>
            </w:pPr>
            <w:ins w:id="514" w:author="Drees, Trevor" w:date="2022-11-05T20:18:00Z">
              <w:r w:rsidRPr="00B65D15">
                <w:rPr>
                  <w:rFonts w:ascii="Times New Roman" w:hAnsi="Times New Roman" w:cs="Times New Roman"/>
                </w:rPr>
                <w:t>30.7</w:t>
              </w:r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58278C" w:rsidRPr="00B65D15" w14:paraId="5211B8EB" w14:textId="77777777" w:rsidTr="00F41B67">
        <w:trPr>
          <w:ins w:id="515" w:author="Drees, Trevor" w:date="2022-11-05T20:18:00Z"/>
        </w:trPr>
        <w:tc>
          <w:tcPr>
            <w:tcW w:w="1218" w:type="dxa"/>
          </w:tcPr>
          <w:p w14:paraId="115FA4FB" w14:textId="77777777" w:rsidR="0058278C" w:rsidRPr="00B65D15" w:rsidRDefault="0058278C" w:rsidP="00F41B67">
            <w:pPr>
              <w:rPr>
                <w:ins w:id="516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77777777" w:rsidR="0058278C" w:rsidRPr="00B65D15" w:rsidRDefault="0058278C" w:rsidP="00F41B67">
            <w:pPr>
              <w:rPr>
                <w:ins w:id="517" w:author="Drees, Trevor" w:date="2022-11-05T20:18:00Z"/>
                <w:rFonts w:ascii="Times New Roman" w:hAnsi="Times New Roman" w:cs="Times New Roman"/>
              </w:rPr>
            </w:pPr>
            <w:ins w:id="518" w:author="Drees, Trevor" w:date="2022-11-05T20:18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0FB2A1FE" w14:textId="77777777" w:rsidR="0058278C" w:rsidRPr="00B65D15" w:rsidRDefault="0058278C" w:rsidP="00F41B67">
            <w:pPr>
              <w:rPr>
                <w:ins w:id="519" w:author="Drees, Trevor" w:date="2022-11-05T20:18:00Z"/>
                <w:rFonts w:ascii="Times New Roman" w:hAnsi="Times New Roman" w:cs="Times New Roman"/>
              </w:rPr>
            </w:pPr>
            <w:proofErr w:type="spellStart"/>
            <w:ins w:id="520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52FD501C" w14:textId="77777777" w:rsidR="0058278C" w:rsidRPr="00B65D15" w:rsidRDefault="0058278C" w:rsidP="00F41B67">
            <w:pPr>
              <w:jc w:val="center"/>
              <w:rPr>
                <w:ins w:id="521" w:author="Drees, Trevor" w:date="2022-11-05T20:18:00Z"/>
                <w:rFonts w:ascii="Times New Roman" w:hAnsi="Times New Roman" w:cs="Times New Roman"/>
              </w:rPr>
            </w:pPr>
            <w:ins w:id="522" w:author="Drees, Trevor" w:date="2022-11-05T20:18:00Z">
              <w:r w:rsidRPr="00B65D15">
                <w:rPr>
                  <w:rFonts w:ascii="Times New Roman" w:hAnsi="Times New Roman" w:cs="Times New Roman"/>
                </w:rPr>
                <w:t>19.59</w:t>
              </w:r>
            </w:ins>
          </w:p>
        </w:tc>
        <w:tc>
          <w:tcPr>
            <w:tcW w:w="1704" w:type="dxa"/>
          </w:tcPr>
          <w:p w14:paraId="5AF71CE9" w14:textId="77777777" w:rsidR="0058278C" w:rsidRPr="00B65D15" w:rsidRDefault="0058278C" w:rsidP="00F41B67">
            <w:pPr>
              <w:jc w:val="center"/>
              <w:rPr>
                <w:ins w:id="523" w:author="Drees, Trevor" w:date="2022-11-05T20:18:00Z"/>
                <w:rFonts w:ascii="Times New Roman" w:hAnsi="Times New Roman" w:cs="Times New Roman"/>
              </w:rPr>
            </w:pPr>
            <w:ins w:id="524" w:author="Drees, Trevor" w:date="2022-11-05T20:18:00Z">
              <w:r w:rsidRPr="00B65D15">
                <w:rPr>
                  <w:rFonts w:ascii="Times New Roman" w:hAnsi="Times New Roman" w:cs="Times New Roman"/>
                </w:rPr>
                <w:t>21.91</w:t>
              </w:r>
            </w:ins>
          </w:p>
        </w:tc>
        <w:tc>
          <w:tcPr>
            <w:tcW w:w="1705" w:type="dxa"/>
          </w:tcPr>
          <w:p w14:paraId="551CEF35" w14:textId="77777777" w:rsidR="0058278C" w:rsidRPr="00B65D15" w:rsidRDefault="0058278C" w:rsidP="00F41B67">
            <w:pPr>
              <w:jc w:val="center"/>
              <w:rPr>
                <w:ins w:id="525" w:author="Drees, Trevor" w:date="2022-11-05T20:18:00Z"/>
                <w:rFonts w:ascii="Times New Roman" w:hAnsi="Times New Roman" w:cs="Times New Roman"/>
              </w:rPr>
            </w:pPr>
            <w:ins w:id="526" w:author="Drees, Trevor" w:date="2022-11-05T20:18:00Z">
              <w:r w:rsidRPr="00B65D15">
                <w:rPr>
                  <w:rFonts w:ascii="Times New Roman" w:hAnsi="Times New Roman" w:cs="Times New Roman"/>
                </w:rPr>
                <w:t>24.38</w:t>
              </w:r>
            </w:ins>
          </w:p>
        </w:tc>
      </w:tr>
      <w:tr w:rsidR="0058278C" w:rsidRPr="00B65D15" w14:paraId="61175FD8" w14:textId="77777777" w:rsidTr="00F41B67">
        <w:trPr>
          <w:ins w:id="527" w:author="Drees, Trevor" w:date="2022-11-05T20:18:00Z"/>
        </w:trPr>
        <w:tc>
          <w:tcPr>
            <w:tcW w:w="1218" w:type="dxa"/>
          </w:tcPr>
          <w:p w14:paraId="0CEFE218" w14:textId="77777777" w:rsidR="0058278C" w:rsidRPr="00B65D15" w:rsidRDefault="0058278C" w:rsidP="00F41B67">
            <w:pPr>
              <w:rPr>
                <w:ins w:id="528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8278C" w:rsidRPr="00B65D15" w:rsidRDefault="0058278C" w:rsidP="00F41B67">
            <w:pPr>
              <w:rPr>
                <w:ins w:id="529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8278C" w:rsidRPr="00B65D15" w:rsidRDefault="0058278C" w:rsidP="00F41B67">
            <w:pPr>
              <w:rPr>
                <w:ins w:id="530" w:author="Drees, Trevor" w:date="2022-11-05T20:18:00Z"/>
                <w:rFonts w:ascii="Times New Roman" w:hAnsi="Times New Roman" w:cs="Times New Roman"/>
              </w:rPr>
            </w:pPr>
            <w:ins w:id="531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0B3F3665" w14:textId="77777777" w:rsidR="0058278C" w:rsidRPr="00B65D15" w:rsidRDefault="0058278C" w:rsidP="00F41B67">
            <w:pPr>
              <w:jc w:val="center"/>
              <w:rPr>
                <w:ins w:id="532" w:author="Drees, Trevor" w:date="2022-11-05T20:18:00Z"/>
                <w:rFonts w:ascii="Times New Roman" w:hAnsi="Times New Roman" w:cs="Times New Roman"/>
              </w:rPr>
            </w:pPr>
            <w:ins w:id="533" w:author="Drees, Trevor" w:date="2022-11-05T20:18:00Z">
              <w:r w:rsidRPr="00B65D15">
                <w:rPr>
                  <w:rFonts w:ascii="Times New Roman" w:hAnsi="Times New Roman" w:cs="Times New Roman"/>
                </w:rPr>
                <w:t>29.57</w:t>
              </w:r>
            </w:ins>
          </w:p>
        </w:tc>
        <w:tc>
          <w:tcPr>
            <w:tcW w:w="1704" w:type="dxa"/>
          </w:tcPr>
          <w:p w14:paraId="131681BB" w14:textId="77777777" w:rsidR="0058278C" w:rsidRPr="00B65D15" w:rsidRDefault="0058278C" w:rsidP="00F41B67">
            <w:pPr>
              <w:jc w:val="center"/>
              <w:rPr>
                <w:ins w:id="534" w:author="Drees, Trevor" w:date="2022-11-05T20:18:00Z"/>
                <w:rFonts w:ascii="Times New Roman" w:hAnsi="Times New Roman" w:cs="Times New Roman"/>
              </w:rPr>
            </w:pPr>
            <w:ins w:id="535" w:author="Drees, Trevor" w:date="2022-11-05T20:18:00Z">
              <w:r w:rsidRPr="00B65D15">
                <w:rPr>
                  <w:rFonts w:ascii="Times New Roman" w:hAnsi="Times New Roman" w:cs="Times New Roman"/>
                </w:rPr>
                <w:t>33.06</w:t>
              </w:r>
            </w:ins>
          </w:p>
        </w:tc>
        <w:tc>
          <w:tcPr>
            <w:tcW w:w="1705" w:type="dxa"/>
          </w:tcPr>
          <w:p w14:paraId="617BAFE2" w14:textId="77777777" w:rsidR="0058278C" w:rsidRPr="00B65D15" w:rsidRDefault="0058278C" w:rsidP="00F41B67">
            <w:pPr>
              <w:jc w:val="center"/>
              <w:rPr>
                <w:ins w:id="536" w:author="Drees, Trevor" w:date="2022-11-05T20:18:00Z"/>
                <w:rFonts w:ascii="Times New Roman" w:hAnsi="Times New Roman" w:cs="Times New Roman"/>
              </w:rPr>
            </w:pPr>
            <w:ins w:id="537" w:author="Drees, Trevor" w:date="2022-11-05T20:18:00Z">
              <w:r w:rsidRPr="00B65D15">
                <w:rPr>
                  <w:rFonts w:ascii="Times New Roman" w:hAnsi="Times New Roman" w:cs="Times New Roman"/>
                </w:rPr>
                <w:t>36.84</w:t>
              </w:r>
            </w:ins>
          </w:p>
        </w:tc>
      </w:tr>
      <w:tr w:rsidR="0058278C" w:rsidRPr="00B65D15" w14:paraId="10FEB898" w14:textId="77777777" w:rsidTr="00F41B67">
        <w:trPr>
          <w:ins w:id="538" w:author="Drees, Trevor" w:date="2022-11-05T20:18:00Z"/>
        </w:trPr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58C4CD24" w14:textId="77777777" w:rsidR="0058278C" w:rsidRPr="00B65D15" w:rsidRDefault="0058278C" w:rsidP="00F41B67">
            <w:pPr>
              <w:rPr>
                <w:ins w:id="539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60920797" w14:textId="77777777" w:rsidTr="00F41B67">
        <w:trPr>
          <w:ins w:id="540" w:author="Drees, Trevor" w:date="2022-11-05T20:18:00Z"/>
        </w:trPr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6FC62E2" w14:textId="77777777" w:rsidR="0058278C" w:rsidRPr="00B65D15" w:rsidRDefault="0058278C" w:rsidP="00F41B67">
            <w:pPr>
              <w:rPr>
                <w:ins w:id="541" w:author="Drees, Trevor" w:date="2022-11-05T20:18:00Z"/>
                <w:rFonts w:ascii="Times New Roman" w:hAnsi="Times New Roman" w:cs="Times New Roman"/>
                <w:b/>
                <w:bCs/>
              </w:rPr>
            </w:pPr>
            <w:ins w:id="542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10-m maximum/distribution risk ratio</w:t>
              </w:r>
            </w:ins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B6A2C66" w14:textId="77777777" w:rsidR="0058278C" w:rsidRPr="00B65D15" w:rsidRDefault="0058278C" w:rsidP="00F41B67">
            <w:pPr>
              <w:rPr>
                <w:ins w:id="543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3363D03" w14:textId="77777777" w:rsidR="0058278C" w:rsidRPr="00B65D15" w:rsidRDefault="0058278C" w:rsidP="00F41B67">
            <w:pPr>
              <w:rPr>
                <w:ins w:id="544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32CF94F3" w14:textId="77777777" w:rsidR="0058278C" w:rsidRPr="00B65D15" w:rsidRDefault="0058278C" w:rsidP="00F41B67">
            <w:pPr>
              <w:rPr>
                <w:ins w:id="545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6013F47" w14:textId="77777777" w:rsidTr="00F41B67">
        <w:trPr>
          <w:ins w:id="546" w:author="Drees, Trevor" w:date="2022-11-05T20:18:00Z"/>
        </w:trPr>
        <w:tc>
          <w:tcPr>
            <w:tcW w:w="1218" w:type="dxa"/>
          </w:tcPr>
          <w:p w14:paraId="5D3A1979" w14:textId="77777777" w:rsidR="0058278C" w:rsidRPr="00B65D15" w:rsidRDefault="0058278C" w:rsidP="00F41B67">
            <w:pPr>
              <w:rPr>
                <w:ins w:id="547" w:author="Drees, Trevor" w:date="2022-11-05T20:18:00Z"/>
                <w:rFonts w:ascii="Times New Roman" w:hAnsi="Times New Roman" w:cs="Times New Roman"/>
              </w:rPr>
            </w:pPr>
            <w:ins w:id="548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18F02D32" w14:textId="77777777" w:rsidR="0058278C" w:rsidRPr="00B65D15" w:rsidRDefault="0058278C" w:rsidP="00F41B67">
            <w:pPr>
              <w:rPr>
                <w:ins w:id="549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02A2C4" w14:textId="77777777" w:rsidR="0058278C" w:rsidRPr="00B65D15" w:rsidRDefault="0058278C" w:rsidP="00F41B67">
            <w:pPr>
              <w:rPr>
                <w:ins w:id="550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551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6D2B1D9B" w14:textId="77777777" w:rsidR="0058278C" w:rsidRPr="00B65D15" w:rsidRDefault="0058278C" w:rsidP="00F41B67">
            <w:pPr>
              <w:jc w:val="center"/>
              <w:rPr>
                <w:ins w:id="552" w:author="Drees, Trevor" w:date="2022-11-05T20:18:00Z"/>
                <w:rFonts w:ascii="Times New Roman" w:hAnsi="Times New Roman" w:cs="Times New Roman"/>
              </w:rPr>
            </w:pPr>
            <w:ins w:id="553" w:author="Drees, Trevor" w:date="2022-11-05T20:18:00Z">
              <w:r w:rsidRPr="00B65D15">
                <w:rPr>
                  <w:rFonts w:ascii="Times New Roman" w:hAnsi="Times New Roman" w:cs="Times New Roman"/>
                </w:rPr>
                <w:t>1.00</w:t>
              </w:r>
            </w:ins>
          </w:p>
        </w:tc>
        <w:tc>
          <w:tcPr>
            <w:tcW w:w="1704" w:type="dxa"/>
          </w:tcPr>
          <w:p w14:paraId="2A1BAC6F" w14:textId="77777777" w:rsidR="0058278C" w:rsidRPr="00B65D15" w:rsidRDefault="0058278C" w:rsidP="00F41B67">
            <w:pPr>
              <w:jc w:val="center"/>
              <w:rPr>
                <w:ins w:id="554" w:author="Drees, Trevor" w:date="2022-11-05T20:18:00Z"/>
                <w:rFonts w:ascii="Times New Roman" w:hAnsi="Times New Roman" w:cs="Times New Roman"/>
              </w:rPr>
            </w:pPr>
            <w:ins w:id="555" w:author="Drees, Trevor" w:date="2022-11-05T20:18:00Z">
              <w:r w:rsidRPr="00B65D15">
                <w:rPr>
                  <w:rFonts w:ascii="Times New Roman" w:hAnsi="Times New Roman" w:cs="Times New Roman"/>
                </w:rPr>
                <w:t>1.18</w:t>
              </w:r>
            </w:ins>
          </w:p>
        </w:tc>
        <w:tc>
          <w:tcPr>
            <w:tcW w:w="1705" w:type="dxa"/>
          </w:tcPr>
          <w:p w14:paraId="02B2F22C" w14:textId="77777777" w:rsidR="0058278C" w:rsidRPr="00B65D15" w:rsidRDefault="0058278C" w:rsidP="00F41B67">
            <w:pPr>
              <w:jc w:val="center"/>
              <w:rPr>
                <w:ins w:id="556" w:author="Drees, Trevor" w:date="2022-11-05T20:18:00Z"/>
                <w:rFonts w:ascii="Times New Roman" w:hAnsi="Times New Roman" w:cs="Times New Roman"/>
              </w:rPr>
            </w:pPr>
            <w:ins w:id="557" w:author="Drees, Trevor" w:date="2022-11-05T20:18:00Z">
              <w:r w:rsidRPr="00B65D15">
                <w:rPr>
                  <w:rFonts w:ascii="Times New Roman" w:hAnsi="Times New Roman" w:cs="Times New Roman"/>
                </w:rPr>
                <w:t>1.37</w:t>
              </w:r>
            </w:ins>
          </w:p>
        </w:tc>
      </w:tr>
      <w:tr w:rsidR="0058278C" w:rsidRPr="00B65D15" w14:paraId="3430B34A" w14:textId="77777777" w:rsidTr="00F41B67">
        <w:trPr>
          <w:ins w:id="558" w:author="Drees, Trevor" w:date="2022-11-05T20:18:00Z"/>
        </w:trPr>
        <w:tc>
          <w:tcPr>
            <w:tcW w:w="1218" w:type="dxa"/>
          </w:tcPr>
          <w:p w14:paraId="18E5509A" w14:textId="77777777" w:rsidR="0058278C" w:rsidRPr="00B65D15" w:rsidRDefault="0058278C" w:rsidP="00F41B67">
            <w:pPr>
              <w:rPr>
                <w:ins w:id="559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8278C" w:rsidRPr="00B65D15" w:rsidRDefault="0058278C" w:rsidP="00F41B67">
            <w:pPr>
              <w:rPr>
                <w:ins w:id="560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8278C" w:rsidRPr="00B65D15" w:rsidRDefault="0058278C" w:rsidP="00F41B67">
            <w:pPr>
              <w:rPr>
                <w:ins w:id="561" w:author="Drees, Trevor" w:date="2022-11-05T20:18:00Z"/>
                <w:rFonts w:ascii="Times New Roman" w:hAnsi="Times New Roman" w:cs="Times New Roman"/>
                <w:b/>
                <w:bCs/>
              </w:rPr>
            </w:pPr>
            <w:ins w:id="562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40529FCE" w14:textId="77777777" w:rsidR="0058278C" w:rsidRPr="00B65D15" w:rsidRDefault="0058278C" w:rsidP="00F41B67">
            <w:pPr>
              <w:jc w:val="center"/>
              <w:rPr>
                <w:ins w:id="563" w:author="Drees, Trevor" w:date="2022-11-05T20:18:00Z"/>
                <w:rFonts w:ascii="Times New Roman" w:hAnsi="Times New Roman" w:cs="Times New Roman"/>
              </w:rPr>
            </w:pPr>
            <w:ins w:id="564" w:author="Drees, Trevor" w:date="2022-11-05T20:18:00Z">
              <w:r w:rsidRPr="00B65D15">
                <w:rPr>
                  <w:rFonts w:ascii="Times New Roman" w:hAnsi="Times New Roman" w:cs="Times New Roman"/>
                </w:rPr>
                <w:t>1.02</w:t>
              </w:r>
            </w:ins>
          </w:p>
        </w:tc>
        <w:tc>
          <w:tcPr>
            <w:tcW w:w="1704" w:type="dxa"/>
          </w:tcPr>
          <w:p w14:paraId="3CC9863E" w14:textId="77777777" w:rsidR="0058278C" w:rsidRPr="00B65D15" w:rsidRDefault="0058278C" w:rsidP="00F41B67">
            <w:pPr>
              <w:jc w:val="center"/>
              <w:rPr>
                <w:ins w:id="565" w:author="Drees, Trevor" w:date="2022-11-05T20:18:00Z"/>
                <w:rFonts w:ascii="Times New Roman" w:hAnsi="Times New Roman" w:cs="Times New Roman"/>
              </w:rPr>
            </w:pPr>
            <w:ins w:id="566" w:author="Drees, Trevor" w:date="2022-11-05T20:18:00Z">
              <w:r w:rsidRPr="00B65D15">
                <w:rPr>
                  <w:rFonts w:ascii="Times New Roman" w:hAnsi="Times New Roman" w:cs="Times New Roman"/>
                </w:rPr>
                <w:t>1.22</w:t>
              </w:r>
            </w:ins>
          </w:p>
        </w:tc>
        <w:tc>
          <w:tcPr>
            <w:tcW w:w="1705" w:type="dxa"/>
          </w:tcPr>
          <w:p w14:paraId="1A2FBB4A" w14:textId="77777777" w:rsidR="0058278C" w:rsidRPr="00B65D15" w:rsidRDefault="0058278C" w:rsidP="00F41B67">
            <w:pPr>
              <w:jc w:val="center"/>
              <w:rPr>
                <w:ins w:id="567" w:author="Drees, Trevor" w:date="2022-11-05T20:18:00Z"/>
                <w:rFonts w:ascii="Times New Roman" w:hAnsi="Times New Roman" w:cs="Times New Roman"/>
              </w:rPr>
            </w:pPr>
            <w:ins w:id="568" w:author="Drees, Trevor" w:date="2022-11-05T20:18:00Z">
              <w:r w:rsidRPr="00B65D15">
                <w:rPr>
                  <w:rFonts w:ascii="Times New Roman" w:hAnsi="Times New Roman" w:cs="Times New Roman"/>
                </w:rPr>
                <w:t>1.45</w:t>
              </w:r>
            </w:ins>
          </w:p>
        </w:tc>
      </w:tr>
      <w:tr w:rsidR="0058278C" w:rsidRPr="00B65D15" w14:paraId="46BFC946" w14:textId="77777777" w:rsidTr="00F41B67">
        <w:trPr>
          <w:ins w:id="569" w:author="Drees, Trevor" w:date="2022-11-05T20:18:00Z"/>
        </w:trPr>
        <w:tc>
          <w:tcPr>
            <w:tcW w:w="1218" w:type="dxa"/>
          </w:tcPr>
          <w:p w14:paraId="4B5AFA92" w14:textId="77777777" w:rsidR="0058278C" w:rsidRPr="00B65D15" w:rsidRDefault="0058278C" w:rsidP="00F41B67">
            <w:pPr>
              <w:rPr>
                <w:ins w:id="570" w:author="Drees, Trevor" w:date="2022-11-05T20:18:00Z"/>
                <w:rFonts w:ascii="Times New Roman" w:hAnsi="Times New Roman" w:cs="Times New Roman"/>
              </w:rPr>
            </w:pPr>
            <w:ins w:id="571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7C4B80F6" w14:textId="77777777" w:rsidR="0058278C" w:rsidRPr="00B65D15" w:rsidRDefault="0058278C" w:rsidP="00F41B67">
            <w:pPr>
              <w:rPr>
                <w:ins w:id="572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8278C" w:rsidRPr="00B65D15" w:rsidRDefault="0058278C" w:rsidP="00F41B67">
            <w:pPr>
              <w:rPr>
                <w:ins w:id="573" w:author="Drees, Trevor" w:date="2022-11-05T20:18:00Z"/>
                <w:rFonts w:ascii="Times New Roman" w:hAnsi="Times New Roman" w:cs="Times New Roman"/>
                <w:b/>
                <w:bCs/>
              </w:rPr>
            </w:pPr>
            <w:proofErr w:type="spellStart"/>
            <w:ins w:id="574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374B81FF" w14:textId="77777777" w:rsidR="0058278C" w:rsidRPr="00B65D15" w:rsidRDefault="0058278C" w:rsidP="00F41B67">
            <w:pPr>
              <w:jc w:val="center"/>
              <w:rPr>
                <w:ins w:id="575" w:author="Drees, Trevor" w:date="2022-11-05T20:18:00Z"/>
                <w:rFonts w:ascii="Times New Roman" w:hAnsi="Times New Roman" w:cs="Times New Roman"/>
              </w:rPr>
            </w:pPr>
            <w:ins w:id="576" w:author="Drees, Trevor" w:date="2022-11-05T20:18:00Z">
              <w:r w:rsidRPr="00B65D15">
                <w:rPr>
                  <w:rFonts w:ascii="Times New Roman" w:hAnsi="Times New Roman" w:cs="Times New Roman"/>
                </w:rPr>
                <w:t>1.16</w:t>
              </w:r>
            </w:ins>
          </w:p>
        </w:tc>
        <w:tc>
          <w:tcPr>
            <w:tcW w:w="1704" w:type="dxa"/>
          </w:tcPr>
          <w:p w14:paraId="66C6D3B3" w14:textId="77777777" w:rsidR="0058278C" w:rsidRPr="00B65D15" w:rsidRDefault="0058278C" w:rsidP="00F41B67">
            <w:pPr>
              <w:jc w:val="center"/>
              <w:rPr>
                <w:ins w:id="577" w:author="Drees, Trevor" w:date="2022-11-05T20:18:00Z"/>
                <w:rFonts w:ascii="Times New Roman" w:hAnsi="Times New Roman" w:cs="Times New Roman"/>
              </w:rPr>
            </w:pPr>
            <w:ins w:id="578" w:author="Drees, Trevor" w:date="2022-11-05T20:18:00Z">
              <w:r w:rsidRPr="00B65D15">
                <w:rPr>
                  <w:rFonts w:ascii="Times New Roman" w:hAnsi="Times New Roman" w:cs="Times New Roman"/>
                </w:rPr>
                <w:t>1.35</w:t>
              </w:r>
            </w:ins>
          </w:p>
        </w:tc>
        <w:tc>
          <w:tcPr>
            <w:tcW w:w="1705" w:type="dxa"/>
          </w:tcPr>
          <w:p w14:paraId="74B45F7A" w14:textId="77777777" w:rsidR="0058278C" w:rsidRPr="00B65D15" w:rsidRDefault="0058278C" w:rsidP="00F41B67">
            <w:pPr>
              <w:jc w:val="center"/>
              <w:rPr>
                <w:ins w:id="579" w:author="Drees, Trevor" w:date="2022-11-05T20:18:00Z"/>
                <w:rFonts w:ascii="Times New Roman" w:hAnsi="Times New Roman" w:cs="Times New Roman"/>
              </w:rPr>
            </w:pPr>
            <w:ins w:id="580" w:author="Drees, Trevor" w:date="2022-11-05T20:18:00Z">
              <w:r w:rsidRPr="00B65D15">
                <w:rPr>
                  <w:rFonts w:ascii="Times New Roman" w:hAnsi="Times New Roman" w:cs="Times New Roman"/>
                </w:rPr>
                <w:t>1.55</w:t>
              </w:r>
            </w:ins>
          </w:p>
        </w:tc>
      </w:tr>
      <w:tr w:rsidR="0058278C" w:rsidRPr="00B65D15" w14:paraId="3FB8B5DC" w14:textId="77777777" w:rsidTr="00F41B67">
        <w:trPr>
          <w:ins w:id="581" w:author="Drees, Trevor" w:date="2022-11-05T20:18:00Z"/>
        </w:trPr>
        <w:tc>
          <w:tcPr>
            <w:tcW w:w="1218" w:type="dxa"/>
          </w:tcPr>
          <w:p w14:paraId="4699694E" w14:textId="77777777" w:rsidR="0058278C" w:rsidRPr="00B65D15" w:rsidRDefault="0058278C" w:rsidP="00F41B67">
            <w:pPr>
              <w:rPr>
                <w:ins w:id="582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8278C" w:rsidRPr="00B65D15" w:rsidRDefault="0058278C" w:rsidP="00F41B67">
            <w:pPr>
              <w:rPr>
                <w:ins w:id="583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8278C" w:rsidRPr="00B65D15" w:rsidRDefault="0058278C" w:rsidP="00F41B67">
            <w:pPr>
              <w:rPr>
                <w:ins w:id="584" w:author="Drees, Trevor" w:date="2022-11-05T20:18:00Z"/>
                <w:rFonts w:ascii="Times New Roman" w:hAnsi="Times New Roman" w:cs="Times New Roman"/>
                <w:b/>
                <w:bCs/>
              </w:rPr>
            </w:pPr>
            <w:ins w:id="585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0DFF743C" w14:textId="77777777" w:rsidR="0058278C" w:rsidRPr="00B65D15" w:rsidRDefault="0058278C" w:rsidP="00F41B67">
            <w:pPr>
              <w:jc w:val="center"/>
              <w:rPr>
                <w:ins w:id="586" w:author="Drees, Trevor" w:date="2022-11-05T20:18:00Z"/>
                <w:rFonts w:ascii="Times New Roman" w:hAnsi="Times New Roman" w:cs="Times New Roman"/>
              </w:rPr>
            </w:pPr>
            <w:ins w:id="587" w:author="Drees, Trevor" w:date="2022-11-05T20:18:00Z">
              <w:r w:rsidRPr="00B65D15">
                <w:rPr>
                  <w:rFonts w:ascii="Times New Roman" w:hAnsi="Times New Roman" w:cs="Times New Roman"/>
                </w:rPr>
                <w:t>0.94</w:t>
              </w:r>
            </w:ins>
          </w:p>
        </w:tc>
        <w:tc>
          <w:tcPr>
            <w:tcW w:w="1704" w:type="dxa"/>
          </w:tcPr>
          <w:p w14:paraId="1C1AC83D" w14:textId="77777777" w:rsidR="0058278C" w:rsidRPr="00B65D15" w:rsidRDefault="0058278C" w:rsidP="00F41B67">
            <w:pPr>
              <w:jc w:val="center"/>
              <w:rPr>
                <w:ins w:id="588" w:author="Drees, Trevor" w:date="2022-11-05T20:18:00Z"/>
                <w:rFonts w:ascii="Times New Roman" w:hAnsi="Times New Roman" w:cs="Times New Roman"/>
              </w:rPr>
            </w:pPr>
            <w:ins w:id="589" w:author="Drees, Trevor" w:date="2022-11-05T20:18:00Z">
              <w:r w:rsidRPr="00B65D15">
                <w:rPr>
                  <w:rFonts w:ascii="Times New Roman" w:hAnsi="Times New Roman" w:cs="Times New Roman"/>
                </w:rPr>
                <w:t>1.16</w:t>
              </w:r>
            </w:ins>
          </w:p>
        </w:tc>
        <w:tc>
          <w:tcPr>
            <w:tcW w:w="1705" w:type="dxa"/>
          </w:tcPr>
          <w:p w14:paraId="4A80869B" w14:textId="77777777" w:rsidR="0058278C" w:rsidRPr="00B65D15" w:rsidRDefault="0058278C" w:rsidP="00F41B67">
            <w:pPr>
              <w:jc w:val="center"/>
              <w:rPr>
                <w:ins w:id="590" w:author="Drees, Trevor" w:date="2022-11-05T20:18:00Z"/>
                <w:rFonts w:ascii="Times New Roman" w:hAnsi="Times New Roman" w:cs="Times New Roman"/>
              </w:rPr>
            </w:pPr>
            <w:ins w:id="591" w:author="Drees, Trevor" w:date="2022-11-05T20:18:00Z">
              <w:r w:rsidRPr="00B65D15">
                <w:rPr>
                  <w:rFonts w:ascii="Times New Roman" w:hAnsi="Times New Roman" w:cs="Times New Roman"/>
                </w:rPr>
                <w:t>1.40</w:t>
              </w:r>
            </w:ins>
          </w:p>
        </w:tc>
      </w:tr>
      <w:tr w:rsidR="0058278C" w:rsidRPr="00B65D15" w14:paraId="387934A4" w14:textId="77777777" w:rsidTr="00F41B67">
        <w:trPr>
          <w:ins w:id="592" w:author="Drees, Trevor" w:date="2022-11-05T20:18:00Z"/>
        </w:trPr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2C2592B0" w14:textId="77777777" w:rsidR="0058278C" w:rsidRPr="00B65D15" w:rsidRDefault="0058278C" w:rsidP="00F41B67">
            <w:pPr>
              <w:jc w:val="center"/>
              <w:rPr>
                <w:ins w:id="593" w:author="Drees, Trevor" w:date="2022-11-05T20:18:00Z"/>
                <w:rFonts w:ascii="Times New Roman" w:hAnsi="Times New Roman" w:cs="Times New Roman"/>
              </w:rPr>
            </w:pPr>
          </w:p>
        </w:tc>
      </w:tr>
      <w:tr w:rsidR="0058278C" w:rsidRPr="00B65D15" w14:paraId="24FE2135" w14:textId="77777777" w:rsidTr="00F41B67">
        <w:trPr>
          <w:ins w:id="594" w:author="Drees, Trevor" w:date="2022-11-05T20:18:00Z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1CE55517" w14:textId="77777777" w:rsidR="0058278C" w:rsidRPr="00B65D15" w:rsidRDefault="0058278C" w:rsidP="00F41B67">
            <w:pPr>
              <w:rPr>
                <w:ins w:id="595" w:author="Drees, Trevor" w:date="2022-11-05T20:18:00Z"/>
                <w:rFonts w:ascii="Times New Roman" w:hAnsi="Times New Roman" w:cs="Times New Roman"/>
              </w:rPr>
            </w:pPr>
            <w:ins w:id="596" w:author="Drees, Trevor" w:date="2022-11-05T20:18:00Z">
              <w:r w:rsidRPr="00B65D15">
                <w:rPr>
                  <w:rFonts w:ascii="Times New Roman" w:hAnsi="Times New Roman" w:cs="Times New Roman"/>
                  <w:b/>
                  <w:bCs/>
                </w:rPr>
                <w:t>50-m maximum/distribution risk ratio</w:t>
              </w:r>
            </w:ins>
          </w:p>
        </w:tc>
      </w:tr>
      <w:tr w:rsidR="0058278C" w:rsidRPr="00B65D15" w14:paraId="03F03CE4" w14:textId="77777777" w:rsidTr="00F41B67">
        <w:trPr>
          <w:ins w:id="597" w:author="Drees, Trevor" w:date="2022-11-05T20:18:00Z"/>
        </w:trPr>
        <w:tc>
          <w:tcPr>
            <w:tcW w:w="1218" w:type="dxa"/>
          </w:tcPr>
          <w:p w14:paraId="444CBD87" w14:textId="77777777" w:rsidR="0058278C" w:rsidRPr="00B65D15" w:rsidRDefault="0058278C" w:rsidP="00F41B67">
            <w:pPr>
              <w:rPr>
                <w:ins w:id="598" w:author="Drees, Trevor" w:date="2022-11-05T20:18:00Z"/>
                <w:rFonts w:ascii="Times New Roman" w:hAnsi="Times New Roman" w:cs="Times New Roman"/>
                <w:b/>
                <w:bCs/>
              </w:rPr>
            </w:pPr>
            <w:ins w:id="599" w:author="Drees, Trevor" w:date="2022-11-05T20:18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4F0FC4A0" w14:textId="77777777" w:rsidR="0058278C" w:rsidRPr="00B65D15" w:rsidRDefault="0058278C" w:rsidP="00F41B67">
            <w:pPr>
              <w:rPr>
                <w:ins w:id="600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AF70D23" w14:textId="77777777" w:rsidR="0058278C" w:rsidRPr="00B65D15" w:rsidRDefault="0058278C" w:rsidP="00F41B67">
            <w:pPr>
              <w:rPr>
                <w:ins w:id="601" w:author="Drees, Trevor" w:date="2022-11-05T20:18:00Z"/>
                <w:rFonts w:ascii="Times New Roman" w:hAnsi="Times New Roman" w:cs="Times New Roman"/>
              </w:rPr>
            </w:pPr>
            <w:proofErr w:type="spellStart"/>
            <w:ins w:id="602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62BFB77A" w14:textId="77777777" w:rsidR="0058278C" w:rsidRPr="00B65D15" w:rsidRDefault="0058278C" w:rsidP="00F41B67">
            <w:pPr>
              <w:jc w:val="center"/>
              <w:rPr>
                <w:ins w:id="603" w:author="Drees, Trevor" w:date="2022-11-05T20:18:00Z"/>
                <w:rFonts w:ascii="Times New Roman" w:hAnsi="Times New Roman" w:cs="Times New Roman"/>
              </w:rPr>
            </w:pPr>
            <w:ins w:id="604" w:author="Drees, Trevor" w:date="2022-11-05T20:18:00Z">
              <w:r w:rsidRPr="00B65D15">
                <w:rPr>
                  <w:rFonts w:ascii="Times New Roman" w:hAnsi="Times New Roman" w:cs="Times New Roman"/>
                </w:rPr>
                <w:t>0.78</w:t>
              </w:r>
            </w:ins>
          </w:p>
        </w:tc>
        <w:tc>
          <w:tcPr>
            <w:tcW w:w="1704" w:type="dxa"/>
          </w:tcPr>
          <w:p w14:paraId="6FEEB343" w14:textId="77777777" w:rsidR="0058278C" w:rsidRPr="00B65D15" w:rsidRDefault="0058278C" w:rsidP="00F41B67">
            <w:pPr>
              <w:jc w:val="center"/>
              <w:rPr>
                <w:ins w:id="605" w:author="Drees, Trevor" w:date="2022-11-05T20:18:00Z"/>
                <w:rFonts w:ascii="Times New Roman" w:hAnsi="Times New Roman" w:cs="Times New Roman"/>
              </w:rPr>
            </w:pPr>
            <w:ins w:id="606" w:author="Drees, Trevor" w:date="2022-11-05T20:18:00Z">
              <w:r w:rsidRPr="00B65D15">
                <w:rPr>
                  <w:rFonts w:ascii="Times New Roman" w:hAnsi="Times New Roman" w:cs="Times New Roman"/>
                </w:rPr>
                <w:t>1.31</w:t>
              </w:r>
            </w:ins>
          </w:p>
        </w:tc>
        <w:tc>
          <w:tcPr>
            <w:tcW w:w="1705" w:type="dxa"/>
          </w:tcPr>
          <w:p w14:paraId="335FF96B" w14:textId="77777777" w:rsidR="0058278C" w:rsidRPr="00B65D15" w:rsidRDefault="0058278C" w:rsidP="00F41B67">
            <w:pPr>
              <w:jc w:val="center"/>
              <w:rPr>
                <w:ins w:id="607" w:author="Drees, Trevor" w:date="2022-11-05T20:18:00Z"/>
                <w:rFonts w:ascii="Times New Roman" w:hAnsi="Times New Roman" w:cs="Times New Roman"/>
              </w:rPr>
            </w:pPr>
            <w:ins w:id="608" w:author="Drees, Trevor" w:date="2022-11-05T20:18:00Z">
              <w:r w:rsidRPr="00B65D15">
                <w:rPr>
                  <w:rFonts w:ascii="Times New Roman" w:hAnsi="Times New Roman" w:cs="Times New Roman"/>
                </w:rPr>
                <w:t>2.14</w:t>
              </w:r>
            </w:ins>
          </w:p>
        </w:tc>
      </w:tr>
      <w:tr w:rsidR="0058278C" w:rsidRPr="00B65D15" w14:paraId="60CCB6DD" w14:textId="77777777" w:rsidTr="00F41B67">
        <w:trPr>
          <w:ins w:id="609" w:author="Drees, Trevor" w:date="2022-11-05T20:18:00Z"/>
        </w:trPr>
        <w:tc>
          <w:tcPr>
            <w:tcW w:w="1218" w:type="dxa"/>
          </w:tcPr>
          <w:p w14:paraId="325CA117" w14:textId="77777777" w:rsidR="0058278C" w:rsidRPr="00B65D15" w:rsidRDefault="0058278C" w:rsidP="00F41B67">
            <w:pPr>
              <w:rPr>
                <w:ins w:id="610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8278C" w:rsidRPr="00B65D15" w:rsidRDefault="0058278C" w:rsidP="00F41B67">
            <w:pPr>
              <w:rPr>
                <w:ins w:id="611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8278C" w:rsidRPr="00B65D15" w:rsidRDefault="0058278C" w:rsidP="00F41B67">
            <w:pPr>
              <w:rPr>
                <w:ins w:id="612" w:author="Drees, Trevor" w:date="2022-11-05T20:18:00Z"/>
                <w:rFonts w:ascii="Times New Roman" w:hAnsi="Times New Roman" w:cs="Times New Roman"/>
              </w:rPr>
            </w:pPr>
            <w:ins w:id="613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7A8F62F" w14:textId="77777777" w:rsidR="0058278C" w:rsidRPr="00B65D15" w:rsidRDefault="0058278C" w:rsidP="00F41B67">
            <w:pPr>
              <w:jc w:val="center"/>
              <w:rPr>
                <w:ins w:id="614" w:author="Drees, Trevor" w:date="2022-11-05T20:18:00Z"/>
                <w:rFonts w:ascii="Times New Roman" w:hAnsi="Times New Roman" w:cs="Times New Roman"/>
              </w:rPr>
            </w:pPr>
            <w:ins w:id="615" w:author="Drees, Trevor" w:date="2022-11-05T20:18:00Z">
              <w:r w:rsidRPr="00B65D15">
                <w:rPr>
                  <w:rFonts w:ascii="Times New Roman" w:hAnsi="Times New Roman" w:cs="Times New Roman"/>
                </w:rPr>
                <w:t>0.73</w:t>
              </w:r>
            </w:ins>
          </w:p>
        </w:tc>
        <w:tc>
          <w:tcPr>
            <w:tcW w:w="1704" w:type="dxa"/>
          </w:tcPr>
          <w:p w14:paraId="17F93FFE" w14:textId="77777777" w:rsidR="0058278C" w:rsidRPr="00B65D15" w:rsidRDefault="0058278C" w:rsidP="00F41B67">
            <w:pPr>
              <w:jc w:val="center"/>
              <w:rPr>
                <w:ins w:id="616" w:author="Drees, Trevor" w:date="2022-11-05T20:18:00Z"/>
                <w:rFonts w:ascii="Times New Roman" w:hAnsi="Times New Roman" w:cs="Times New Roman"/>
              </w:rPr>
            </w:pPr>
            <w:ins w:id="617" w:author="Drees, Trevor" w:date="2022-11-05T20:18:00Z">
              <w:r w:rsidRPr="00B65D15">
                <w:rPr>
                  <w:rFonts w:ascii="Times New Roman" w:hAnsi="Times New Roman" w:cs="Times New Roman"/>
                </w:rPr>
                <w:t>1.38</w:t>
              </w:r>
            </w:ins>
          </w:p>
        </w:tc>
        <w:tc>
          <w:tcPr>
            <w:tcW w:w="1705" w:type="dxa"/>
          </w:tcPr>
          <w:p w14:paraId="5018C1B9" w14:textId="77777777" w:rsidR="0058278C" w:rsidRPr="00B65D15" w:rsidRDefault="0058278C" w:rsidP="00F41B67">
            <w:pPr>
              <w:jc w:val="center"/>
              <w:rPr>
                <w:ins w:id="618" w:author="Drees, Trevor" w:date="2022-11-05T20:18:00Z"/>
                <w:rFonts w:ascii="Times New Roman" w:hAnsi="Times New Roman" w:cs="Times New Roman"/>
              </w:rPr>
            </w:pPr>
            <w:ins w:id="619" w:author="Drees, Trevor" w:date="2022-11-05T20:18:00Z">
              <w:r w:rsidRPr="00B65D15">
                <w:rPr>
                  <w:rFonts w:ascii="Times New Roman" w:hAnsi="Times New Roman" w:cs="Times New Roman"/>
                </w:rPr>
                <w:t>2.46</w:t>
              </w:r>
            </w:ins>
          </w:p>
        </w:tc>
      </w:tr>
      <w:tr w:rsidR="0058278C" w:rsidRPr="00B65D15" w14:paraId="722D9E2C" w14:textId="77777777" w:rsidTr="00F41B67">
        <w:trPr>
          <w:ins w:id="620" w:author="Drees, Trevor" w:date="2022-11-05T20:18:00Z"/>
        </w:trPr>
        <w:tc>
          <w:tcPr>
            <w:tcW w:w="1218" w:type="dxa"/>
          </w:tcPr>
          <w:p w14:paraId="28902244" w14:textId="77777777" w:rsidR="0058278C" w:rsidRPr="00B65D15" w:rsidRDefault="0058278C" w:rsidP="00F41B67">
            <w:pPr>
              <w:rPr>
                <w:ins w:id="621" w:author="Drees, Trevor" w:date="2022-11-05T20:18:00Z"/>
                <w:rFonts w:ascii="Times New Roman" w:hAnsi="Times New Roman" w:cs="Times New Roman"/>
              </w:rPr>
            </w:pPr>
            <w:ins w:id="622" w:author="Drees, Trevor" w:date="2022-11-05T20:18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3C7F4659" w14:textId="77777777" w:rsidR="0058278C" w:rsidRPr="00B65D15" w:rsidRDefault="0058278C" w:rsidP="00F41B67">
            <w:pPr>
              <w:rPr>
                <w:ins w:id="623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8278C" w:rsidRPr="00B65D15" w:rsidRDefault="0058278C" w:rsidP="00F41B67">
            <w:pPr>
              <w:rPr>
                <w:ins w:id="624" w:author="Drees, Trevor" w:date="2022-11-05T20:18:00Z"/>
                <w:rFonts w:ascii="Times New Roman" w:hAnsi="Times New Roman" w:cs="Times New Roman"/>
              </w:rPr>
            </w:pPr>
            <w:proofErr w:type="spellStart"/>
            <w:ins w:id="625" w:author="Drees, Trevor" w:date="2022-11-05T20:18:00Z">
              <w:r w:rsidRPr="00B65D15">
                <w:rPr>
                  <w:rFonts w:ascii="Times New Roman" w:hAnsi="Times New Roman" w:cs="Times New Roman"/>
                </w:rPr>
                <w:t>Unwarmed</w:t>
              </w:r>
              <w:proofErr w:type="spellEnd"/>
            </w:ins>
          </w:p>
        </w:tc>
        <w:tc>
          <w:tcPr>
            <w:tcW w:w="1704" w:type="dxa"/>
          </w:tcPr>
          <w:p w14:paraId="04F16B14" w14:textId="77777777" w:rsidR="0058278C" w:rsidRPr="00B65D15" w:rsidRDefault="0058278C" w:rsidP="00F41B67">
            <w:pPr>
              <w:jc w:val="center"/>
              <w:rPr>
                <w:ins w:id="626" w:author="Drees, Trevor" w:date="2022-11-05T20:18:00Z"/>
                <w:rFonts w:ascii="Times New Roman" w:hAnsi="Times New Roman" w:cs="Times New Roman"/>
              </w:rPr>
            </w:pPr>
            <w:ins w:id="627" w:author="Drees, Trevor" w:date="2022-11-05T20:18:00Z">
              <w:r w:rsidRPr="00B65D15">
                <w:rPr>
                  <w:rFonts w:ascii="Times New Roman" w:hAnsi="Times New Roman" w:cs="Times New Roman"/>
                </w:rPr>
                <w:t>0.91</w:t>
              </w:r>
            </w:ins>
          </w:p>
        </w:tc>
        <w:tc>
          <w:tcPr>
            <w:tcW w:w="1704" w:type="dxa"/>
          </w:tcPr>
          <w:p w14:paraId="3CA588C0" w14:textId="77777777" w:rsidR="0058278C" w:rsidRPr="00B65D15" w:rsidRDefault="0058278C" w:rsidP="00F41B67">
            <w:pPr>
              <w:jc w:val="center"/>
              <w:rPr>
                <w:ins w:id="628" w:author="Drees, Trevor" w:date="2022-11-05T20:18:00Z"/>
                <w:rFonts w:ascii="Times New Roman" w:hAnsi="Times New Roman" w:cs="Times New Roman"/>
              </w:rPr>
            </w:pPr>
            <w:ins w:id="629" w:author="Drees, Trevor" w:date="2022-11-05T20:18:00Z">
              <w:r w:rsidRPr="00B65D15">
                <w:rPr>
                  <w:rFonts w:ascii="Times New Roman" w:hAnsi="Times New Roman" w:cs="Times New Roman"/>
                </w:rPr>
                <w:t>1.57</w:t>
              </w:r>
            </w:ins>
          </w:p>
        </w:tc>
        <w:tc>
          <w:tcPr>
            <w:tcW w:w="1705" w:type="dxa"/>
          </w:tcPr>
          <w:p w14:paraId="357C0737" w14:textId="77777777" w:rsidR="0058278C" w:rsidRPr="00B65D15" w:rsidRDefault="0058278C" w:rsidP="00F41B67">
            <w:pPr>
              <w:jc w:val="center"/>
              <w:rPr>
                <w:ins w:id="630" w:author="Drees, Trevor" w:date="2022-11-05T20:18:00Z"/>
                <w:rFonts w:ascii="Times New Roman" w:hAnsi="Times New Roman" w:cs="Times New Roman"/>
              </w:rPr>
            </w:pPr>
            <w:ins w:id="631" w:author="Drees, Trevor" w:date="2022-11-05T20:18:00Z">
              <w:r w:rsidRPr="00B65D15">
                <w:rPr>
                  <w:rFonts w:ascii="Times New Roman" w:hAnsi="Times New Roman" w:cs="Times New Roman"/>
                </w:rPr>
                <w:t>2.60</w:t>
              </w:r>
            </w:ins>
          </w:p>
        </w:tc>
      </w:tr>
      <w:tr w:rsidR="0058278C" w:rsidRPr="00B65D15" w14:paraId="1867DF4B" w14:textId="77777777" w:rsidTr="00F41B67">
        <w:trPr>
          <w:ins w:id="632" w:author="Drees, Trevor" w:date="2022-11-05T20:18:00Z"/>
        </w:trPr>
        <w:tc>
          <w:tcPr>
            <w:tcW w:w="1218" w:type="dxa"/>
          </w:tcPr>
          <w:p w14:paraId="5B19EBFA" w14:textId="77777777" w:rsidR="0058278C" w:rsidRPr="00B65D15" w:rsidRDefault="0058278C" w:rsidP="00F41B67">
            <w:pPr>
              <w:rPr>
                <w:ins w:id="633" w:author="Drees, Trevor" w:date="2022-11-05T20:18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8278C" w:rsidRPr="00B65D15" w:rsidRDefault="0058278C" w:rsidP="00F41B67">
            <w:pPr>
              <w:rPr>
                <w:ins w:id="634" w:author="Drees, Trevor" w:date="2022-11-05T20:18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8278C" w:rsidRPr="00B65D15" w:rsidRDefault="0058278C" w:rsidP="00F41B67">
            <w:pPr>
              <w:rPr>
                <w:ins w:id="635" w:author="Drees, Trevor" w:date="2022-11-05T20:18:00Z"/>
                <w:rFonts w:ascii="Times New Roman" w:hAnsi="Times New Roman" w:cs="Times New Roman"/>
              </w:rPr>
            </w:pPr>
            <w:ins w:id="636" w:author="Drees, Trevor" w:date="2022-11-05T20:18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0C649145" w14:textId="77777777" w:rsidR="0058278C" w:rsidRPr="00B65D15" w:rsidRDefault="0058278C" w:rsidP="00F41B67">
            <w:pPr>
              <w:jc w:val="center"/>
              <w:rPr>
                <w:ins w:id="637" w:author="Drees, Trevor" w:date="2022-11-05T20:18:00Z"/>
                <w:rFonts w:ascii="Times New Roman" w:hAnsi="Times New Roman" w:cs="Times New Roman"/>
              </w:rPr>
            </w:pPr>
            <w:ins w:id="638" w:author="Drees, Trevor" w:date="2022-11-05T20:18:00Z">
              <w:r w:rsidRPr="00B65D15">
                <w:rPr>
                  <w:rFonts w:ascii="Times New Roman" w:hAnsi="Times New Roman" w:cs="Times New Roman"/>
                </w:rPr>
                <w:t>0.58</w:t>
              </w:r>
            </w:ins>
          </w:p>
        </w:tc>
        <w:tc>
          <w:tcPr>
            <w:tcW w:w="1704" w:type="dxa"/>
          </w:tcPr>
          <w:p w14:paraId="0925B54C" w14:textId="77777777" w:rsidR="0058278C" w:rsidRPr="00B65D15" w:rsidRDefault="0058278C" w:rsidP="00F41B67">
            <w:pPr>
              <w:jc w:val="center"/>
              <w:rPr>
                <w:ins w:id="639" w:author="Drees, Trevor" w:date="2022-11-05T20:18:00Z"/>
                <w:rFonts w:ascii="Times New Roman" w:hAnsi="Times New Roman" w:cs="Times New Roman"/>
              </w:rPr>
            </w:pPr>
            <w:ins w:id="640" w:author="Drees, Trevor" w:date="2022-11-05T20:18:00Z">
              <w:r w:rsidRPr="00B65D15">
                <w:rPr>
                  <w:rFonts w:ascii="Times New Roman" w:hAnsi="Times New Roman" w:cs="Times New Roman"/>
                </w:rPr>
                <w:t>1.38</w:t>
              </w:r>
            </w:ins>
          </w:p>
        </w:tc>
        <w:tc>
          <w:tcPr>
            <w:tcW w:w="1705" w:type="dxa"/>
          </w:tcPr>
          <w:p w14:paraId="06A8E50D" w14:textId="77777777" w:rsidR="0058278C" w:rsidRPr="00B65D15" w:rsidRDefault="0058278C" w:rsidP="00F41B67">
            <w:pPr>
              <w:jc w:val="center"/>
              <w:rPr>
                <w:ins w:id="641" w:author="Drees, Trevor" w:date="2022-11-05T20:18:00Z"/>
                <w:rFonts w:ascii="Times New Roman" w:hAnsi="Times New Roman" w:cs="Times New Roman"/>
              </w:rPr>
            </w:pPr>
            <w:ins w:id="642" w:author="Drees, Trevor" w:date="2022-11-05T20:18:00Z">
              <w:r w:rsidRPr="00B65D15">
                <w:rPr>
                  <w:rFonts w:ascii="Times New Roman" w:hAnsi="Times New Roman" w:cs="Times New Roman"/>
                </w:rPr>
                <w:t>2.92</w:t>
              </w:r>
            </w:ins>
          </w:p>
        </w:tc>
      </w:tr>
    </w:tbl>
    <w:p w14:paraId="402B495E" w14:textId="77777777" w:rsidR="00051D57" w:rsidDel="0058278C" w:rsidRDefault="00051D57" w:rsidP="00A53AEE">
      <w:pPr>
        <w:jc w:val="both"/>
        <w:rPr>
          <w:del w:id="643" w:author="Drees, Trevor" w:date="2022-11-05T20:18:00Z"/>
          <w:rFonts w:ascii="Times New Roman" w:hAnsi="Times New Roman" w:cs="Times New Roman"/>
          <w:sz w:val="24"/>
          <w:szCs w:val="24"/>
        </w:rPr>
      </w:pPr>
    </w:p>
    <w:p w14:paraId="047C934F" w14:textId="77777777" w:rsidR="00CD16CB" w:rsidRPr="00CD16CB" w:rsidRDefault="00CD16CB" w:rsidP="003023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None" w15:userId="Drees, Trev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6CB"/>
    <w:rsid w:val="00051D57"/>
    <w:rsid w:val="001B1B43"/>
    <w:rsid w:val="002B3B46"/>
    <w:rsid w:val="00302354"/>
    <w:rsid w:val="0058278C"/>
    <w:rsid w:val="00646A62"/>
    <w:rsid w:val="007B422A"/>
    <w:rsid w:val="007C313F"/>
    <w:rsid w:val="008E0941"/>
    <w:rsid w:val="00A17E7C"/>
    <w:rsid w:val="00A53AEE"/>
    <w:rsid w:val="00CD16CB"/>
    <w:rsid w:val="00D73578"/>
    <w:rsid w:val="00E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2</cp:revision>
  <dcterms:created xsi:type="dcterms:W3CDTF">2022-11-06T03:55:00Z</dcterms:created>
  <dcterms:modified xsi:type="dcterms:W3CDTF">2022-11-06T03:55:00Z</dcterms:modified>
</cp:coreProperties>
</file>