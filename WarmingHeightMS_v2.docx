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35AAE" w14:textId="295480E5" w:rsidR="00DB3FB9" w:rsidRDefault="00DB3FB9" w:rsidP="00B0072C">
      <w:pPr>
        <w:spacing w:after="120" w:line="240" w:lineRule="auto"/>
        <w:jc w:val="both"/>
        <w:rPr>
          <w:ins w:id="0" w:author="Trevor D." w:date="2021-06-22T14:03:00Z"/>
          <w:rFonts w:ascii="Times New Roman" w:hAnsi="Times New Roman" w:cs="Times New Roman"/>
          <w:b/>
          <w:bCs/>
          <w:sz w:val="32"/>
          <w:szCs w:val="32"/>
        </w:rPr>
      </w:pPr>
      <w:r>
        <w:rPr>
          <w:rFonts w:ascii="Times New Roman" w:hAnsi="Times New Roman" w:cs="Times New Roman"/>
          <w:b/>
          <w:bCs/>
          <w:sz w:val="32"/>
          <w:szCs w:val="32"/>
        </w:rPr>
        <w:t>Title</w:t>
      </w:r>
      <w:del w:id="1" w:author="Trevor D." w:date="2021-06-22T14:05:00Z">
        <w:r w:rsidDel="00E3504A">
          <w:rPr>
            <w:rFonts w:ascii="Times New Roman" w:hAnsi="Times New Roman" w:cs="Times New Roman"/>
            <w:b/>
            <w:bCs/>
            <w:sz w:val="32"/>
            <w:szCs w:val="32"/>
          </w:rPr>
          <w:delText>:</w:delText>
        </w:r>
      </w:del>
    </w:p>
    <w:p w14:paraId="29E1AC15" w14:textId="1E63E5D5" w:rsidR="00E3504A" w:rsidRPr="00E3504A" w:rsidRDefault="00E3504A" w:rsidP="00B0072C">
      <w:pPr>
        <w:spacing w:after="120" w:line="240" w:lineRule="auto"/>
        <w:jc w:val="both"/>
        <w:rPr>
          <w:ins w:id="2" w:author="Trevor D." w:date="2021-06-22T14:03:00Z"/>
          <w:rFonts w:ascii="Times New Roman" w:hAnsi="Times New Roman" w:cs="Times New Roman"/>
          <w:sz w:val="24"/>
          <w:szCs w:val="24"/>
          <w:rPrChange w:id="3" w:author="Trevor D." w:date="2021-06-22T14:05:00Z">
            <w:rPr>
              <w:ins w:id="4" w:author="Trevor D." w:date="2021-06-22T14:03:00Z"/>
              <w:rFonts w:ascii="Times New Roman" w:hAnsi="Times New Roman" w:cs="Times New Roman"/>
              <w:b/>
              <w:bCs/>
              <w:sz w:val="24"/>
              <w:szCs w:val="24"/>
            </w:rPr>
          </w:rPrChange>
        </w:rPr>
      </w:pPr>
      <w:ins w:id="5" w:author="Trevor D." w:date="2021-06-22T14:05:00Z">
        <w:r w:rsidRPr="00E3504A">
          <w:rPr>
            <w:rFonts w:ascii="Times New Roman" w:hAnsi="Times New Roman" w:cs="Times New Roman"/>
            <w:sz w:val="24"/>
            <w:szCs w:val="24"/>
            <w:rPrChange w:id="6" w:author="Trevor D." w:date="2021-06-22T14:05:00Z">
              <w:rPr>
                <w:rFonts w:ascii="Times New Roman" w:hAnsi="Times New Roman" w:cs="Times New Roman"/>
                <w:b/>
                <w:bCs/>
                <w:sz w:val="24"/>
                <w:szCs w:val="24"/>
              </w:rPr>
            </w:rPrChange>
          </w:rPr>
          <w:t>Increased temperatures shift flower height distributions and seed dispersal patterns in invasive thistles</w:t>
        </w:r>
      </w:ins>
    </w:p>
    <w:p w14:paraId="1F2CEF66" w14:textId="77777777" w:rsidR="00E3504A" w:rsidRPr="00E3504A" w:rsidRDefault="00E3504A" w:rsidP="00B0072C">
      <w:pPr>
        <w:spacing w:after="120" w:line="240" w:lineRule="auto"/>
        <w:jc w:val="both"/>
        <w:rPr>
          <w:rFonts w:ascii="Times New Roman" w:hAnsi="Times New Roman" w:cs="Times New Roman"/>
          <w:b/>
          <w:bCs/>
          <w:sz w:val="24"/>
          <w:szCs w:val="24"/>
          <w:rPrChange w:id="7" w:author="Trevor D." w:date="2021-06-22T14:03:00Z">
            <w:rPr>
              <w:rFonts w:ascii="Times New Roman" w:hAnsi="Times New Roman" w:cs="Times New Roman"/>
              <w:b/>
              <w:bCs/>
              <w:sz w:val="32"/>
              <w:szCs w:val="32"/>
            </w:rPr>
          </w:rPrChange>
        </w:rPr>
      </w:pPr>
    </w:p>
    <w:p w14:paraId="7B6DACF2" w14:textId="483EB938" w:rsidR="00E3504A" w:rsidRDefault="00DB3FB9" w:rsidP="00B0072C">
      <w:pPr>
        <w:spacing w:after="120" w:line="240" w:lineRule="auto"/>
        <w:jc w:val="both"/>
        <w:rPr>
          <w:rFonts w:ascii="Times New Roman" w:hAnsi="Times New Roman" w:cs="Times New Roman"/>
          <w:b/>
          <w:bCs/>
          <w:sz w:val="32"/>
          <w:szCs w:val="32"/>
        </w:rPr>
      </w:pPr>
      <w:commentRangeStart w:id="8"/>
      <w:del w:id="9" w:author="Trevor D." w:date="2021-06-22T14:03:00Z">
        <w:r w:rsidDel="00E3504A">
          <w:rPr>
            <w:rFonts w:ascii="Times New Roman" w:hAnsi="Times New Roman" w:cs="Times New Roman"/>
            <w:b/>
            <w:bCs/>
            <w:sz w:val="32"/>
            <w:szCs w:val="32"/>
          </w:rPr>
          <w:delText xml:space="preserve">Trevor Drees, </w:delText>
        </w:r>
      </w:del>
      <w:commentRangeStart w:id="10"/>
      <w:del w:id="11" w:author="Trevor D." w:date="2021-06-22T13:34:00Z">
        <w:r w:rsidDel="00B84E1B">
          <w:rPr>
            <w:rFonts w:ascii="Times New Roman" w:hAnsi="Times New Roman" w:cs="Times New Roman"/>
            <w:b/>
            <w:bCs/>
            <w:sz w:val="32"/>
            <w:szCs w:val="32"/>
          </w:rPr>
          <w:delText>anyone else?</w:delText>
        </w:r>
      </w:del>
      <w:del w:id="12" w:author="Trevor D." w:date="2021-06-22T14:03:00Z">
        <w:r w:rsidDel="00E3504A">
          <w:rPr>
            <w:rFonts w:ascii="Times New Roman" w:hAnsi="Times New Roman" w:cs="Times New Roman"/>
            <w:b/>
            <w:bCs/>
            <w:sz w:val="32"/>
            <w:szCs w:val="32"/>
          </w:rPr>
          <w:delText xml:space="preserve">, </w:delText>
        </w:r>
        <w:commentRangeEnd w:id="10"/>
        <w:r w:rsidR="00B61374" w:rsidDel="00E3504A">
          <w:rPr>
            <w:rStyle w:val="CommentReference"/>
          </w:rPr>
          <w:commentReference w:id="10"/>
        </w:r>
        <w:r w:rsidDel="00E3504A">
          <w:rPr>
            <w:rFonts w:ascii="Times New Roman" w:hAnsi="Times New Roman" w:cs="Times New Roman"/>
            <w:b/>
            <w:bCs/>
            <w:sz w:val="32"/>
            <w:szCs w:val="32"/>
          </w:rPr>
          <w:delText>Katriona Shea</w:delText>
        </w:r>
      </w:del>
      <w:ins w:id="13" w:author="Trevor D." w:date="2021-06-22T14:03:00Z">
        <w:r w:rsidR="00E3504A">
          <w:rPr>
            <w:rFonts w:ascii="Times New Roman" w:hAnsi="Times New Roman" w:cs="Times New Roman"/>
            <w:b/>
            <w:bCs/>
            <w:sz w:val="32"/>
            <w:szCs w:val="32"/>
          </w:rPr>
          <w:t>Authors</w:t>
        </w:r>
      </w:ins>
      <w:commentRangeEnd w:id="8"/>
      <w:ins w:id="14" w:author="Trevor D." w:date="2021-06-22T14:07:00Z">
        <w:r w:rsidR="00E3504A">
          <w:rPr>
            <w:rStyle w:val="CommentReference"/>
          </w:rPr>
          <w:commentReference w:id="8"/>
        </w:r>
      </w:ins>
    </w:p>
    <w:p w14:paraId="0A30CDFA" w14:textId="130EBC31" w:rsidR="00DB3FB9" w:rsidRDefault="00E3504A" w:rsidP="00B0072C">
      <w:pPr>
        <w:spacing w:after="120" w:line="240" w:lineRule="auto"/>
        <w:jc w:val="both"/>
        <w:rPr>
          <w:ins w:id="15" w:author="Trevor D." w:date="2021-06-22T14:08:00Z"/>
          <w:rFonts w:ascii="Times New Roman" w:hAnsi="Times New Roman" w:cs="Times New Roman"/>
          <w:sz w:val="24"/>
          <w:szCs w:val="24"/>
        </w:rPr>
      </w:pPr>
      <w:ins w:id="16" w:author="Trevor D." w:date="2021-06-22T14:03:00Z">
        <w:r w:rsidRPr="00E3504A">
          <w:rPr>
            <w:rFonts w:ascii="Times New Roman" w:hAnsi="Times New Roman" w:cs="Times New Roman"/>
            <w:sz w:val="24"/>
            <w:szCs w:val="24"/>
            <w:rPrChange w:id="17" w:author="Trevor D." w:date="2021-06-22T14:03:00Z">
              <w:rPr>
                <w:rFonts w:ascii="Times New Roman" w:hAnsi="Times New Roman" w:cs="Times New Roman"/>
                <w:b/>
                <w:bCs/>
                <w:sz w:val="24"/>
                <w:szCs w:val="24"/>
              </w:rPr>
            </w:rPrChange>
          </w:rPr>
          <w:t>Trevor Drees</w:t>
        </w:r>
      </w:ins>
      <w:ins w:id="18" w:author="Trevor D." w:date="2021-06-22T14:08:00Z">
        <w:r w:rsidRPr="00E3504A">
          <w:rPr>
            <w:rFonts w:ascii="Times New Roman" w:hAnsi="Times New Roman" w:cs="Times New Roman"/>
            <w:sz w:val="24"/>
            <w:szCs w:val="24"/>
            <w:vertAlign w:val="superscript"/>
            <w:rPrChange w:id="19" w:author="Trevor D." w:date="2021-06-22T14:09:00Z">
              <w:rPr>
                <w:rFonts w:ascii="Times New Roman" w:hAnsi="Times New Roman" w:cs="Times New Roman"/>
                <w:sz w:val="24"/>
                <w:szCs w:val="24"/>
              </w:rPr>
            </w:rPrChange>
          </w:rPr>
          <w:t>1</w:t>
        </w:r>
      </w:ins>
      <w:ins w:id="20" w:author="Trevor D." w:date="2021-06-22T14:03:00Z">
        <w:r w:rsidRPr="00E3504A">
          <w:rPr>
            <w:rFonts w:ascii="Times New Roman" w:hAnsi="Times New Roman" w:cs="Times New Roman"/>
            <w:sz w:val="24"/>
            <w:szCs w:val="24"/>
            <w:rPrChange w:id="21" w:author="Trevor D." w:date="2021-06-22T14:03:00Z">
              <w:rPr>
                <w:rFonts w:ascii="Times New Roman" w:hAnsi="Times New Roman" w:cs="Times New Roman"/>
                <w:b/>
                <w:bCs/>
                <w:sz w:val="24"/>
                <w:szCs w:val="24"/>
              </w:rPr>
            </w:rPrChange>
          </w:rPr>
          <w:t>, Katie Marchetto</w:t>
        </w:r>
      </w:ins>
      <w:ins w:id="22" w:author="Trevor D." w:date="2021-06-22T14:11:00Z">
        <w:r w:rsidRPr="00E3504A">
          <w:rPr>
            <w:rFonts w:ascii="Times New Roman" w:hAnsi="Times New Roman" w:cs="Times New Roman"/>
            <w:sz w:val="24"/>
            <w:szCs w:val="24"/>
            <w:vertAlign w:val="superscript"/>
            <w:rPrChange w:id="23" w:author="Trevor D." w:date="2021-06-22T14:11:00Z">
              <w:rPr>
                <w:rFonts w:ascii="Times New Roman" w:hAnsi="Times New Roman" w:cs="Times New Roman"/>
                <w:sz w:val="24"/>
                <w:szCs w:val="24"/>
              </w:rPr>
            </w:rPrChange>
          </w:rPr>
          <w:t>1</w:t>
        </w:r>
      </w:ins>
      <w:ins w:id="24" w:author="Trevor D." w:date="2021-06-22T14:03:00Z">
        <w:r w:rsidRPr="00E3504A">
          <w:rPr>
            <w:rFonts w:ascii="Times New Roman" w:hAnsi="Times New Roman" w:cs="Times New Roman"/>
            <w:sz w:val="24"/>
            <w:szCs w:val="24"/>
            <w:rPrChange w:id="25" w:author="Trevor D." w:date="2021-06-22T14:03:00Z">
              <w:rPr>
                <w:rFonts w:ascii="Times New Roman" w:hAnsi="Times New Roman" w:cs="Times New Roman"/>
                <w:b/>
                <w:bCs/>
                <w:sz w:val="24"/>
                <w:szCs w:val="24"/>
              </w:rPr>
            </w:rPrChange>
          </w:rPr>
          <w:t xml:space="preserve">, </w:t>
        </w:r>
        <w:proofErr w:type="spellStart"/>
        <w:r w:rsidRPr="00E3504A">
          <w:rPr>
            <w:rFonts w:ascii="Times New Roman" w:hAnsi="Times New Roman" w:cs="Times New Roman"/>
            <w:sz w:val="24"/>
            <w:szCs w:val="24"/>
            <w:rPrChange w:id="26" w:author="Trevor D." w:date="2021-06-22T14:03:00Z">
              <w:rPr>
                <w:rFonts w:ascii="Times New Roman" w:hAnsi="Times New Roman" w:cs="Times New Roman"/>
                <w:b/>
                <w:bCs/>
                <w:sz w:val="24"/>
                <w:szCs w:val="24"/>
              </w:rPr>
            </w:rPrChange>
          </w:rPr>
          <w:t>Katriona</w:t>
        </w:r>
        <w:proofErr w:type="spellEnd"/>
        <w:r w:rsidRPr="00E3504A">
          <w:rPr>
            <w:rFonts w:ascii="Times New Roman" w:hAnsi="Times New Roman" w:cs="Times New Roman"/>
            <w:sz w:val="24"/>
            <w:szCs w:val="24"/>
            <w:rPrChange w:id="27" w:author="Trevor D." w:date="2021-06-22T14:03:00Z">
              <w:rPr>
                <w:rFonts w:ascii="Times New Roman" w:hAnsi="Times New Roman" w:cs="Times New Roman"/>
                <w:b/>
                <w:bCs/>
                <w:sz w:val="24"/>
                <w:szCs w:val="24"/>
              </w:rPr>
            </w:rPrChange>
          </w:rPr>
          <w:t xml:space="preserve"> Shea</w:t>
        </w:r>
      </w:ins>
      <w:ins w:id="28" w:author="Trevor D." w:date="2021-06-22T14:08:00Z">
        <w:r w:rsidRPr="00E3504A">
          <w:rPr>
            <w:rFonts w:ascii="Times New Roman" w:hAnsi="Times New Roman" w:cs="Times New Roman"/>
            <w:sz w:val="24"/>
            <w:szCs w:val="24"/>
            <w:vertAlign w:val="superscript"/>
            <w:rPrChange w:id="29" w:author="Trevor D." w:date="2021-06-22T14:09:00Z">
              <w:rPr>
                <w:rFonts w:ascii="Times New Roman" w:hAnsi="Times New Roman" w:cs="Times New Roman"/>
                <w:sz w:val="24"/>
                <w:szCs w:val="24"/>
              </w:rPr>
            </w:rPrChange>
          </w:rPr>
          <w:t>1</w:t>
        </w:r>
      </w:ins>
    </w:p>
    <w:p w14:paraId="33769AE8" w14:textId="6821803C" w:rsidR="00E3504A" w:rsidRDefault="00E3504A" w:rsidP="00B0072C">
      <w:pPr>
        <w:spacing w:after="120" w:line="240" w:lineRule="auto"/>
        <w:jc w:val="both"/>
        <w:rPr>
          <w:ins w:id="30" w:author="Trevor D." w:date="2021-06-22T14:08:00Z"/>
          <w:rFonts w:ascii="Times New Roman" w:hAnsi="Times New Roman" w:cs="Times New Roman"/>
          <w:sz w:val="24"/>
          <w:szCs w:val="24"/>
        </w:rPr>
      </w:pPr>
    </w:p>
    <w:p w14:paraId="2F66E765" w14:textId="51496BEC" w:rsidR="00E3504A" w:rsidRDefault="00E3504A" w:rsidP="00E3504A">
      <w:pPr>
        <w:spacing w:after="120" w:line="240" w:lineRule="auto"/>
        <w:jc w:val="both"/>
        <w:rPr>
          <w:ins w:id="31" w:author="Trevor D." w:date="2021-06-22T14:08:00Z"/>
          <w:rFonts w:ascii="Times New Roman" w:hAnsi="Times New Roman" w:cs="Times New Roman"/>
          <w:b/>
          <w:bCs/>
          <w:sz w:val="32"/>
          <w:szCs w:val="32"/>
        </w:rPr>
      </w:pPr>
      <w:ins w:id="32" w:author="Trevor D." w:date="2021-06-22T14:08:00Z">
        <w:r>
          <w:rPr>
            <w:rFonts w:ascii="Times New Roman" w:hAnsi="Times New Roman" w:cs="Times New Roman"/>
            <w:b/>
            <w:bCs/>
            <w:sz w:val="32"/>
            <w:szCs w:val="32"/>
          </w:rPr>
          <w:t>Author Affiliations</w:t>
        </w:r>
      </w:ins>
    </w:p>
    <w:p w14:paraId="68416259" w14:textId="753E8140" w:rsidR="00E3504A" w:rsidRPr="00E3504A" w:rsidRDefault="00E3504A" w:rsidP="00153231">
      <w:pPr>
        <w:spacing w:after="120" w:line="240" w:lineRule="auto"/>
        <w:jc w:val="both"/>
        <w:rPr>
          <w:ins w:id="33" w:author="Trevor D." w:date="2021-06-22T14:03:00Z"/>
          <w:rFonts w:ascii="Times New Roman" w:hAnsi="Times New Roman" w:cs="Times New Roman"/>
          <w:sz w:val="24"/>
          <w:szCs w:val="24"/>
          <w:rPrChange w:id="34" w:author="Trevor D." w:date="2021-06-22T14:08:00Z">
            <w:rPr>
              <w:ins w:id="35" w:author="Trevor D." w:date="2021-06-22T14:03:00Z"/>
              <w:rFonts w:ascii="Times New Roman" w:hAnsi="Times New Roman" w:cs="Times New Roman"/>
              <w:b/>
              <w:bCs/>
              <w:sz w:val="24"/>
              <w:szCs w:val="24"/>
            </w:rPr>
          </w:rPrChange>
        </w:rPr>
      </w:pPr>
      <w:ins w:id="36" w:author="Trevor D." w:date="2021-06-22T14:08:00Z">
        <w:r w:rsidRPr="00153231">
          <w:rPr>
            <w:rFonts w:ascii="Times New Roman" w:hAnsi="Times New Roman" w:cs="Times New Roman"/>
            <w:sz w:val="24"/>
            <w:szCs w:val="24"/>
          </w:rPr>
          <w:t>(1</w:t>
        </w:r>
        <w:r>
          <w:rPr>
            <w:rFonts w:ascii="Times New Roman" w:hAnsi="Times New Roman" w:cs="Times New Roman"/>
            <w:sz w:val="24"/>
            <w:szCs w:val="24"/>
          </w:rPr>
          <w:t xml:space="preserve">) </w:t>
        </w:r>
        <w:r w:rsidRPr="00E3504A">
          <w:rPr>
            <w:rFonts w:ascii="Times New Roman" w:hAnsi="Times New Roman" w:cs="Times New Roman"/>
            <w:sz w:val="24"/>
            <w:szCs w:val="24"/>
            <w:rPrChange w:id="37" w:author="Trevor D." w:date="2021-06-22T14:08:00Z">
              <w:rPr/>
            </w:rPrChange>
          </w:rPr>
          <w:t>Department of Biology, Pennsylvania State University</w:t>
        </w:r>
      </w:ins>
    </w:p>
    <w:p w14:paraId="1E1A88A0" w14:textId="77777777" w:rsidR="00E3504A" w:rsidRPr="00E3504A" w:rsidRDefault="00E3504A" w:rsidP="00B0072C">
      <w:pPr>
        <w:spacing w:after="120" w:line="240" w:lineRule="auto"/>
        <w:jc w:val="both"/>
        <w:rPr>
          <w:rFonts w:ascii="Times New Roman" w:hAnsi="Times New Roman" w:cs="Times New Roman"/>
          <w:b/>
          <w:bCs/>
          <w:sz w:val="24"/>
          <w:szCs w:val="24"/>
          <w:rPrChange w:id="38" w:author="Trevor D." w:date="2021-06-22T14:03:00Z">
            <w:rPr>
              <w:rFonts w:ascii="Times New Roman" w:hAnsi="Times New Roman" w:cs="Times New Roman"/>
              <w:b/>
              <w:bCs/>
              <w:sz w:val="32"/>
              <w:szCs w:val="32"/>
            </w:rPr>
          </w:rPrChange>
        </w:rPr>
      </w:pPr>
    </w:p>
    <w:p w14:paraId="1493C909" w14:textId="127AC052" w:rsidR="00B0072C" w:rsidRPr="008E002A" w:rsidRDefault="00B0072C"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Abstract</w:t>
      </w:r>
    </w:p>
    <w:p w14:paraId="7EAC0C7B" w14:textId="1945AAF6"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Climate change may alter how organisms disperse; this may in turn affect how species spread across a landscape, making management more challenging or requiring changes in current management practices. Wind dispersed plants have emerged as a useful study system for investigating the effects of climate change on dispersal</w:t>
      </w:r>
      <w:r w:rsidR="00513BEA">
        <w:rPr>
          <w:rFonts w:ascii="Times New Roman" w:hAnsi="Times New Roman" w:cs="Times New Roman"/>
          <w:sz w:val="24"/>
          <w:szCs w:val="24"/>
        </w:rPr>
        <w:t>. However,</w:t>
      </w:r>
      <w:r w:rsidRPr="00B0072C">
        <w:rPr>
          <w:rFonts w:ascii="Times New Roman" w:hAnsi="Times New Roman" w:cs="Times New Roman"/>
          <w:sz w:val="24"/>
          <w:szCs w:val="24"/>
        </w:rPr>
        <w:t xml:space="preserve"> while many previous studies in </w:t>
      </w:r>
      <w:r w:rsidR="00513BEA">
        <w:rPr>
          <w:rFonts w:ascii="Times New Roman" w:hAnsi="Times New Roman" w:cs="Times New Roman"/>
          <w:sz w:val="24"/>
          <w:szCs w:val="24"/>
        </w:rPr>
        <w:t xml:space="preserve">such </w:t>
      </w:r>
      <w:r w:rsidRPr="00B0072C">
        <w:rPr>
          <w:rFonts w:ascii="Times New Roman" w:hAnsi="Times New Roman" w:cs="Times New Roman"/>
          <w:sz w:val="24"/>
          <w:szCs w:val="24"/>
        </w:rPr>
        <w:t>system</w:t>
      </w:r>
      <w:r w:rsidR="00513BEA">
        <w:rPr>
          <w:rFonts w:ascii="Times New Roman" w:hAnsi="Times New Roman" w:cs="Times New Roman"/>
          <w:sz w:val="24"/>
          <w:szCs w:val="24"/>
        </w:rPr>
        <w:t>s</w:t>
      </w:r>
      <w:r w:rsidRPr="00B0072C">
        <w:rPr>
          <w:rFonts w:ascii="Times New Roman" w:hAnsi="Times New Roman" w:cs="Times New Roman"/>
          <w:sz w:val="24"/>
          <w:szCs w:val="24"/>
        </w:rPr>
        <w:t xml:space="preserve"> have successfully quantified wind dispersal through a variety of different models, they often assume that propagules are released from only a single point on an individual. This simplifying assumption, while useful, has the potential to over- or under-estimate dispersal. Here, we investigate the effects of climate change on dispersal</w:t>
      </w:r>
      <w:r w:rsidR="00513BEA">
        <w:rPr>
          <w:rFonts w:ascii="Times New Roman" w:hAnsi="Times New Roman" w:cs="Times New Roman"/>
          <w:sz w:val="24"/>
          <w:szCs w:val="24"/>
        </w:rPr>
        <w:t>, specifically</w:t>
      </w:r>
      <w:r w:rsidRPr="00B0072C">
        <w:rPr>
          <w:rFonts w:ascii="Times New Roman" w:hAnsi="Times New Roman" w:cs="Times New Roman"/>
          <w:sz w:val="24"/>
          <w:szCs w:val="24"/>
        </w:rPr>
        <w:t xml:space="preserve"> examin</w:t>
      </w:r>
      <w:r w:rsidR="00513BEA">
        <w:rPr>
          <w:rFonts w:ascii="Times New Roman" w:hAnsi="Times New Roman" w:cs="Times New Roman"/>
          <w:sz w:val="24"/>
          <w:szCs w:val="24"/>
        </w:rPr>
        <w:t>ing</w:t>
      </w:r>
      <w:r w:rsidRPr="00B0072C">
        <w:rPr>
          <w:rFonts w:ascii="Times New Roman" w:hAnsi="Times New Roman" w:cs="Times New Roman"/>
          <w:sz w:val="24"/>
          <w:szCs w:val="24"/>
        </w:rPr>
        <w:t xml:space="preserve"> how projected dispersal patterns change when accounting for all sources of seed release on a plant. Using the wind-dispersed invasive thistles </w:t>
      </w:r>
      <w:r w:rsidRPr="00B84E1B">
        <w:rPr>
          <w:rFonts w:ascii="Times New Roman" w:hAnsi="Times New Roman" w:cs="Times New Roman"/>
          <w:i/>
          <w:iCs/>
          <w:sz w:val="24"/>
          <w:szCs w:val="24"/>
        </w:rPr>
        <w:t>Carduus nutans</w:t>
      </w:r>
      <w:r w:rsidRPr="00B0072C">
        <w:rPr>
          <w:rFonts w:ascii="Times New Roman" w:hAnsi="Times New Roman" w:cs="Times New Roman"/>
          <w:sz w:val="24"/>
          <w:szCs w:val="24"/>
        </w:rPr>
        <w:t xml:space="preserve"> and </w:t>
      </w:r>
      <w:r w:rsidR="00513BEA" w:rsidRPr="00B84E1B">
        <w:rPr>
          <w:rFonts w:ascii="Times New Roman" w:hAnsi="Times New Roman" w:cs="Times New Roman"/>
          <w:i/>
          <w:iCs/>
          <w:sz w:val="24"/>
          <w:szCs w:val="24"/>
        </w:rPr>
        <w:t>C</w:t>
      </w:r>
      <w:ins w:id="39" w:author="Trevor D." w:date="2021-06-22T14:04:00Z">
        <w:r w:rsidR="00E3504A">
          <w:rPr>
            <w:rFonts w:ascii="Times New Roman" w:hAnsi="Times New Roman" w:cs="Times New Roman"/>
            <w:i/>
            <w:iCs/>
            <w:sz w:val="24"/>
            <w:szCs w:val="24"/>
          </w:rPr>
          <w:t>arduus</w:t>
        </w:r>
      </w:ins>
      <w:r w:rsidR="00513BEA" w:rsidRPr="00B84E1B">
        <w:rPr>
          <w:rFonts w:ascii="Times New Roman" w:hAnsi="Times New Roman" w:cs="Times New Roman"/>
          <w:i/>
          <w:iCs/>
          <w:sz w:val="24"/>
          <w:szCs w:val="24"/>
        </w:rPr>
        <w:t xml:space="preserve">.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we quantify temperature-driven shifts in the entire distribution of flower </w:t>
      </w:r>
      <w:r w:rsidR="00513BEA">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heights using a passive warming </w:t>
      </w:r>
      <w:r w:rsidR="00513BEA">
        <w:rPr>
          <w:rFonts w:ascii="Times New Roman" w:hAnsi="Times New Roman" w:cs="Times New Roman"/>
          <w:sz w:val="24"/>
          <w:szCs w:val="24"/>
        </w:rPr>
        <w:t xml:space="preserve">field </w:t>
      </w:r>
      <w:r w:rsidRPr="00B0072C">
        <w:rPr>
          <w:rFonts w:ascii="Times New Roman" w:hAnsi="Times New Roman" w:cs="Times New Roman"/>
          <w:sz w:val="24"/>
          <w:szCs w:val="24"/>
        </w:rPr>
        <w:t xml:space="preserve">experiment, and then </w:t>
      </w:r>
      <w:r w:rsidR="00513BEA">
        <w:rPr>
          <w:rFonts w:ascii="Times New Roman" w:hAnsi="Times New Roman" w:cs="Times New Roman"/>
          <w:sz w:val="24"/>
          <w:szCs w:val="24"/>
        </w:rPr>
        <w:t>project</w:t>
      </w:r>
      <w:r w:rsidR="00513BEA"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the effects of these flower </w:t>
      </w:r>
      <w:ins w:id="40" w:author="Trevor D." w:date="2021-06-22T13:35:00Z">
        <w:r w:rsidR="00B84E1B">
          <w:rPr>
            <w:rFonts w:ascii="Times New Roman" w:hAnsi="Times New Roman" w:cs="Times New Roman"/>
            <w:sz w:val="24"/>
            <w:szCs w:val="24"/>
          </w:rPr>
          <w:t xml:space="preserve">head </w:t>
        </w:r>
      </w:ins>
      <w:r w:rsidRPr="00B0072C">
        <w:rPr>
          <w:rFonts w:ascii="Times New Roman" w:hAnsi="Times New Roman" w:cs="Times New Roman"/>
          <w:sz w:val="24"/>
          <w:szCs w:val="24"/>
        </w:rPr>
        <w:t xml:space="preserve">height </w:t>
      </w:r>
      <w:r w:rsidR="00513BEA">
        <w:rPr>
          <w:rFonts w:ascii="Times New Roman" w:hAnsi="Times New Roman" w:cs="Times New Roman"/>
          <w:sz w:val="24"/>
          <w:szCs w:val="24"/>
        </w:rPr>
        <w:t xml:space="preserve">distribution </w:t>
      </w:r>
      <w:r w:rsidRPr="00B0072C">
        <w:rPr>
          <w:rFonts w:ascii="Times New Roman" w:hAnsi="Times New Roman" w:cs="Times New Roman"/>
          <w:sz w:val="24"/>
          <w:szCs w:val="24"/>
        </w:rPr>
        <w:t>shifts on dispersal using the Wald analytical long distance (WALD) dispersal model. We also compare dispersal distances considering the entire distribution of flower</w:t>
      </w:r>
      <w:ins w:id="41" w:author="Trevor D." w:date="2021-06-22T13:35:00Z">
        <w:r w:rsidR="00B84E1B">
          <w:rPr>
            <w:rFonts w:ascii="Times New Roman" w:hAnsi="Times New Roman" w:cs="Times New Roman"/>
            <w:sz w:val="24"/>
            <w:szCs w:val="24"/>
          </w:rPr>
          <w:t xml:space="preserve"> head</w:t>
        </w:r>
      </w:ins>
      <w:r w:rsidRPr="00B0072C">
        <w:rPr>
          <w:rFonts w:ascii="Times New Roman" w:hAnsi="Times New Roman" w:cs="Times New Roman"/>
          <w:sz w:val="24"/>
          <w:szCs w:val="24"/>
        </w:rPr>
        <w:t xml:space="preserve"> heights to those under the common practice of using only maximum seed release height</w:t>
      </w:r>
      <w:r w:rsidR="00513BEA">
        <w:rPr>
          <w:rFonts w:ascii="Times New Roman" w:hAnsi="Times New Roman" w:cs="Times New Roman"/>
          <w:sz w:val="24"/>
          <w:szCs w:val="24"/>
        </w:rPr>
        <w:t xml:space="preserve"> for both warmed and ambient temperature plants</w:t>
      </w:r>
      <w:r w:rsidRPr="00B0072C">
        <w:rPr>
          <w:rFonts w:ascii="Times New Roman" w:hAnsi="Times New Roman" w:cs="Times New Roman"/>
          <w:sz w:val="24"/>
          <w:szCs w:val="24"/>
        </w:rPr>
        <w:t>.</w:t>
      </w:r>
    </w:p>
    <w:p w14:paraId="3F19543C" w14:textId="3302C6CD"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 xml:space="preserve">An approximately 0.6 °C increase in ambient temperature increased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mean and maximum flower </w:t>
      </w:r>
      <w:ins w:id="42" w:author="Trevor D." w:date="2021-06-22T13:35:00Z">
        <w:r w:rsidR="00B84E1B">
          <w:rPr>
            <w:rFonts w:ascii="Times New Roman" w:hAnsi="Times New Roman" w:cs="Times New Roman"/>
            <w:sz w:val="24"/>
            <w:szCs w:val="24"/>
          </w:rPr>
          <w:t xml:space="preserve">head </w:t>
        </w:r>
      </w:ins>
      <w:r w:rsidRPr="00B0072C">
        <w:rPr>
          <w:rFonts w:ascii="Times New Roman" w:hAnsi="Times New Roman" w:cs="Times New Roman"/>
          <w:sz w:val="24"/>
          <w:szCs w:val="24"/>
        </w:rPr>
        <w:t xml:space="preserve">heights by 11.88 cm (12.46%) and 12.82 cm (12.12%), respectively; larger mean and maximum flower </w:t>
      </w:r>
      <w:ins w:id="43" w:author="Trevor D." w:date="2021-06-22T13:35:00Z">
        <w:r w:rsidR="00B84E1B">
          <w:rPr>
            <w:rFonts w:ascii="Times New Roman" w:hAnsi="Times New Roman" w:cs="Times New Roman"/>
            <w:sz w:val="24"/>
            <w:szCs w:val="24"/>
          </w:rPr>
          <w:t xml:space="preserve">head </w:t>
        </w:r>
      </w:ins>
      <w:r w:rsidRPr="00B0072C">
        <w:rPr>
          <w:rFonts w:ascii="Times New Roman" w:hAnsi="Times New Roman" w:cs="Times New Roman"/>
          <w:sz w:val="24"/>
          <w:szCs w:val="24"/>
        </w:rPr>
        <w:t xml:space="preserve">height increases of 21.30 cm (26.44%) and 31.90 cm (36.84%) were observed in </w:t>
      </w:r>
      <w:r w:rsidRPr="00B84E1B">
        <w:rPr>
          <w:rFonts w:ascii="Times New Roman" w:hAnsi="Times New Roman" w:cs="Times New Roman"/>
          <w:i/>
          <w:iCs/>
          <w:sz w:val="24"/>
          <w:szCs w:val="24"/>
        </w:rPr>
        <w:t xml:space="preserve">C.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from warmed individuals were more likely to exceed a given dispersal distance than those from their </w:t>
      </w:r>
      <w:proofErr w:type="spellStart"/>
      <w:r w:rsidRPr="00B0072C">
        <w:rPr>
          <w:rFonts w:ascii="Times New Roman" w:hAnsi="Times New Roman" w:cs="Times New Roman"/>
          <w:sz w:val="24"/>
          <w:szCs w:val="24"/>
        </w:rPr>
        <w:t>unwarmed</w:t>
      </w:r>
      <w:proofErr w:type="spellEnd"/>
      <w:r w:rsidRPr="00B0072C">
        <w:rPr>
          <w:rFonts w:ascii="Times New Roman" w:hAnsi="Times New Roman" w:cs="Times New Roman"/>
          <w:sz w:val="24"/>
          <w:szCs w:val="24"/>
        </w:rPr>
        <w:t xml:space="preserve"> counterparts; warmed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B84E1B">
        <w:rPr>
          <w:rFonts w:ascii="Times New Roman" w:hAnsi="Times New Roman" w:cs="Times New Roman"/>
          <w:i/>
          <w:iCs/>
          <w:sz w:val="24"/>
          <w:szCs w:val="24"/>
        </w:rPr>
        <w:t xml:space="preserve">C.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were on average 1.83 and 2.70 times as likely, respectively, to travel 50 m or more, with this disparity becoming stronger at longer dispersal distances. Long-distance dispersal events were</w:t>
      </w:r>
      <w:r w:rsidR="00513BEA">
        <w:rPr>
          <w:rFonts w:ascii="Times New Roman" w:hAnsi="Times New Roman" w:cs="Times New Roman"/>
          <w:sz w:val="24"/>
          <w:szCs w:val="24"/>
        </w:rPr>
        <w:t>, however,</w:t>
      </w:r>
      <w:r w:rsidRPr="00B0072C">
        <w:rPr>
          <w:rFonts w:ascii="Times New Roman" w:hAnsi="Times New Roman" w:cs="Times New Roman"/>
          <w:sz w:val="24"/>
          <w:szCs w:val="24"/>
        </w:rPr>
        <w:t xml:space="preserve"> less likely to occur when kernels considered the entire flower</w:t>
      </w:r>
      <w:ins w:id="44" w:author="Trevor D." w:date="2021-06-22T13:35:00Z">
        <w:r w:rsidR="00B84E1B">
          <w:rPr>
            <w:rFonts w:ascii="Times New Roman" w:hAnsi="Times New Roman" w:cs="Times New Roman"/>
            <w:sz w:val="24"/>
            <w:szCs w:val="24"/>
          </w:rPr>
          <w:t xml:space="preserve"> head</w:t>
        </w:r>
      </w:ins>
      <w:r w:rsidRPr="00B0072C">
        <w:rPr>
          <w:rFonts w:ascii="Times New Roman" w:hAnsi="Times New Roman" w:cs="Times New Roman"/>
          <w:sz w:val="24"/>
          <w:szCs w:val="24"/>
        </w:rPr>
        <w:t xml:space="preserve"> height distribution rather than assuming all seeds are released from the maximum height, as is commonly assumed. </w:t>
      </w:r>
      <w:r w:rsidR="002E3EF6">
        <w:rPr>
          <w:rFonts w:ascii="Times New Roman" w:hAnsi="Times New Roman" w:cs="Times New Roman"/>
          <w:sz w:val="24"/>
          <w:szCs w:val="24"/>
        </w:rPr>
        <w:t>This has</w:t>
      </w:r>
      <w:r w:rsidRPr="00B0072C">
        <w:rPr>
          <w:rFonts w:ascii="Times New Roman" w:hAnsi="Times New Roman" w:cs="Times New Roman"/>
          <w:sz w:val="24"/>
          <w:szCs w:val="24"/>
        </w:rPr>
        <w:t xml:space="preserve"> especially important implications in models of population spread, as such models are often sensitive to long-distance dispersal events so that overestimating the frequency of these events may overestimate spread rates</w:t>
      </w:r>
      <w:r>
        <w:rPr>
          <w:rFonts w:ascii="Times New Roman" w:hAnsi="Times New Roman" w:cs="Times New Roman"/>
          <w:sz w:val="24"/>
          <w:szCs w:val="24"/>
        </w:rPr>
        <w:t>.</w:t>
      </w:r>
    </w:p>
    <w:p w14:paraId="16777033" w14:textId="77777777" w:rsidR="00B0072C" w:rsidRPr="00B0072C" w:rsidRDefault="00B0072C" w:rsidP="00B0072C">
      <w:pPr>
        <w:spacing w:after="120" w:line="240" w:lineRule="auto"/>
        <w:jc w:val="both"/>
        <w:rPr>
          <w:rFonts w:ascii="Times New Roman" w:hAnsi="Times New Roman" w:cs="Times New Roman"/>
          <w:sz w:val="24"/>
          <w:szCs w:val="24"/>
        </w:rPr>
      </w:pPr>
    </w:p>
    <w:p w14:paraId="3A52CE57" w14:textId="04A06948"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lastRenderedPageBreak/>
        <w:t>Introduction</w:t>
      </w:r>
    </w:p>
    <w:p w14:paraId="4567D6A8" w14:textId="4F8FD96E" w:rsidR="00283B6D" w:rsidRDefault="004D23FD" w:rsidP="004D23FD">
      <w:pPr>
        <w:spacing w:after="120" w:line="240" w:lineRule="auto"/>
        <w:ind w:firstLine="284"/>
        <w:jc w:val="both"/>
        <w:rPr>
          <w:ins w:id="45" w:author="Trevor D." w:date="2021-06-24T09:40:00Z"/>
          <w:rFonts w:ascii="Times New Roman" w:hAnsi="Times New Roman" w:cs="Times New Roman"/>
          <w:sz w:val="24"/>
          <w:szCs w:val="24"/>
        </w:rPr>
        <w:pPrChange w:id="46" w:author="Trevor D." w:date="2021-06-24T09:40:00Z">
          <w:pPr>
            <w:spacing w:after="120" w:line="240" w:lineRule="auto"/>
            <w:ind w:firstLine="284"/>
            <w:jc w:val="both"/>
          </w:pPr>
        </w:pPrChange>
      </w:pPr>
      <w:ins w:id="47" w:author="Trevor D." w:date="2021-06-24T09:43:00Z">
        <w:r>
          <w:rPr>
            <w:rFonts w:ascii="Times New Roman" w:hAnsi="Times New Roman" w:cs="Times New Roman"/>
            <w:sz w:val="24"/>
            <w:szCs w:val="24"/>
          </w:rPr>
          <w:t>For plants</w:t>
        </w:r>
      </w:ins>
      <w:ins w:id="48" w:author="Trevor D." w:date="2021-06-24T09:44:00Z">
        <w:r>
          <w:rPr>
            <w:rFonts w:ascii="Times New Roman" w:hAnsi="Times New Roman" w:cs="Times New Roman"/>
            <w:sz w:val="24"/>
            <w:szCs w:val="24"/>
          </w:rPr>
          <w:t>, the</w:t>
        </w:r>
      </w:ins>
      <w:ins w:id="49" w:author="Trevor D." w:date="2021-06-24T09:46:00Z">
        <w:r w:rsidR="005A5820">
          <w:rPr>
            <w:rFonts w:ascii="Times New Roman" w:hAnsi="Times New Roman" w:cs="Times New Roman"/>
            <w:sz w:val="24"/>
            <w:szCs w:val="24"/>
          </w:rPr>
          <w:t xml:space="preserve"> often short window of</w:t>
        </w:r>
      </w:ins>
      <w:ins w:id="50" w:author="Trevor D." w:date="2021-06-24T09:44:00Z">
        <w:r>
          <w:rPr>
            <w:rFonts w:ascii="Times New Roman" w:hAnsi="Times New Roman" w:cs="Times New Roman"/>
            <w:sz w:val="24"/>
            <w:szCs w:val="24"/>
          </w:rPr>
          <w:t xml:space="preserve"> seed</w:t>
        </w:r>
      </w:ins>
      <w:ins w:id="51" w:author="Trevor D." w:date="2021-06-24T09:46:00Z">
        <w:r w:rsidR="005A5820">
          <w:rPr>
            <w:rFonts w:ascii="Times New Roman" w:hAnsi="Times New Roman" w:cs="Times New Roman"/>
            <w:sz w:val="24"/>
            <w:szCs w:val="24"/>
          </w:rPr>
          <w:t xml:space="preserve"> or </w:t>
        </w:r>
      </w:ins>
      <w:ins w:id="52" w:author="Trevor D." w:date="2021-06-24T09:44:00Z">
        <w:r>
          <w:rPr>
            <w:rFonts w:ascii="Times New Roman" w:hAnsi="Times New Roman" w:cs="Times New Roman"/>
            <w:sz w:val="24"/>
            <w:szCs w:val="24"/>
          </w:rPr>
          <w:t xml:space="preserve">propagule </w:t>
        </w:r>
      </w:ins>
      <w:ins w:id="53" w:author="Trevor D." w:date="2021-06-24T09:47:00Z">
        <w:r w:rsidR="005A5820">
          <w:rPr>
            <w:rFonts w:ascii="Times New Roman" w:hAnsi="Times New Roman" w:cs="Times New Roman"/>
            <w:sz w:val="24"/>
            <w:szCs w:val="24"/>
          </w:rPr>
          <w:t>dispersal</w:t>
        </w:r>
      </w:ins>
      <w:ins w:id="54" w:author="Trevor D." w:date="2021-06-24T09:44:00Z">
        <w:r>
          <w:rPr>
            <w:rFonts w:ascii="Times New Roman" w:hAnsi="Times New Roman" w:cs="Times New Roman"/>
            <w:sz w:val="24"/>
            <w:szCs w:val="24"/>
          </w:rPr>
          <w:t xml:space="preserve"> is the o</w:t>
        </w:r>
      </w:ins>
      <w:ins w:id="55" w:author="Trevor D." w:date="2021-06-24T09:45:00Z">
        <w:r>
          <w:rPr>
            <w:rFonts w:ascii="Times New Roman" w:hAnsi="Times New Roman" w:cs="Times New Roman"/>
            <w:sz w:val="24"/>
            <w:szCs w:val="24"/>
          </w:rPr>
          <w:t>nly part</w:t>
        </w:r>
      </w:ins>
      <w:ins w:id="56" w:author="Trevor D." w:date="2021-06-24T09:47:00Z">
        <w:r w:rsidR="005A5820">
          <w:rPr>
            <w:rFonts w:ascii="Times New Roman" w:hAnsi="Times New Roman" w:cs="Times New Roman"/>
            <w:sz w:val="24"/>
            <w:szCs w:val="24"/>
          </w:rPr>
          <w:t xml:space="preserve"> of their life cycle</w:t>
        </w:r>
      </w:ins>
      <w:ins w:id="57" w:author="Trevor D." w:date="2021-06-24T09:45:00Z">
        <w:r>
          <w:rPr>
            <w:rFonts w:ascii="Times New Roman" w:hAnsi="Times New Roman" w:cs="Times New Roman"/>
            <w:sz w:val="24"/>
            <w:szCs w:val="24"/>
          </w:rPr>
          <w:t xml:space="preserve"> in which movement is possible</w:t>
        </w:r>
      </w:ins>
      <w:ins w:id="58" w:author="Trevor D." w:date="2021-06-24T09:48:00Z">
        <w:r w:rsidR="005A5820">
          <w:rPr>
            <w:rFonts w:ascii="Times New Roman" w:hAnsi="Times New Roman" w:cs="Times New Roman"/>
            <w:sz w:val="24"/>
            <w:szCs w:val="24"/>
          </w:rPr>
          <w:t xml:space="preserve">, with the remainder of that life cycle characterised by an </w:t>
        </w:r>
      </w:ins>
      <w:ins w:id="59" w:author="Trevor D." w:date="2021-06-24T09:45:00Z">
        <w:r>
          <w:rPr>
            <w:rFonts w:ascii="Times New Roman" w:hAnsi="Times New Roman" w:cs="Times New Roman"/>
            <w:sz w:val="24"/>
            <w:szCs w:val="24"/>
          </w:rPr>
          <w:t>otherwise sessile existence</w:t>
        </w:r>
      </w:ins>
      <w:ins w:id="60" w:author="Trevor D." w:date="2021-06-24T09:55:00Z">
        <w:r w:rsidR="005A5820">
          <w:rPr>
            <w:rFonts w:ascii="Times New Roman" w:hAnsi="Times New Roman" w:cs="Times New Roman"/>
            <w:sz w:val="24"/>
            <w:szCs w:val="24"/>
          </w:rPr>
          <w:t>.</w:t>
        </w:r>
      </w:ins>
      <w:ins w:id="61" w:author="Trevor D." w:date="2021-06-24T09:45:00Z">
        <w:r>
          <w:rPr>
            <w:rFonts w:ascii="Times New Roman" w:hAnsi="Times New Roman" w:cs="Times New Roman"/>
            <w:sz w:val="24"/>
            <w:szCs w:val="24"/>
          </w:rPr>
          <w:t xml:space="preserve"> </w:t>
        </w:r>
      </w:ins>
      <w:ins w:id="62" w:author="Trevor D." w:date="2021-06-24T09:55:00Z">
        <w:r w:rsidR="005A5820">
          <w:rPr>
            <w:rFonts w:ascii="Times New Roman" w:hAnsi="Times New Roman" w:cs="Times New Roman"/>
            <w:sz w:val="24"/>
            <w:szCs w:val="24"/>
          </w:rPr>
          <w:t>T</w:t>
        </w:r>
      </w:ins>
      <w:ins w:id="63" w:author="Trevor D." w:date="2021-06-24T09:48:00Z">
        <w:r w:rsidR="005A5820">
          <w:rPr>
            <w:rFonts w:ascii="Times New Roman" w:hAnsi="Times New Roman" w:cs="Times New Roman"/>
            <w:sz w:val="24"/>
            <w:szCs w:val="24"/>
          </w:rPr>
          <w:t>hus,</w:t>
        </w:r>
      </w:ins>
      <w:ins w:id="64" w:author="Trevor D." w:date="2021-06-24T09:45:00Z">
        <w:r>
          <w:rPr>
            <w:rFonts w:ascii="Times New Roman" w:hAnsi="Times New Roman" w:cs="Times New Roman"/>
            <w:sz w:val="24"/>
            <w:szCs w:val="24"/>
          </w:rPr>
          <w:t xml:space="preserve"> the dispersal patterns</w:t>
        </w:r>
      </w:ins>
      <w:ins w:id="65" w:author="Trevor D." w:date="2021-06-24T09:54:00Z">
        <w:r w:rsidR="005A5820">
          <w:rPr>
            <w:rFonts w:ascii="Times New Roman" w:hAnsi="Times New Roman" w:cs="Times New Roman"/>
            <w:sz w:val="24"/>
            <w:szCs w:val="24"/>
          </w:rPr>
          <w:t xml:space="preserve"> of a particular plant</w:t>
        </w:r>
      </w:ins>
      <w:ins w:id="66" w:author="Trevor D." w:date="2021-06-24T09:45:00Z">
        <w:r>
          <w:rPr>
            <w:rFonts w:ascii="Times New Roman" w:hAnsi="Times New Roman" w:cs="Times New Roman"/>
            <w:sz w:val="24"/>
            <w:szCs w:val="24"/>
          </w:rPr>
          <w:t xml:space="preserve"> </w:t>
        </w:r>
      </w:ins>
      <w:ins w:id="67" w:author="Trevor D." w:date="2021-06-24T09:46:00Z">
        <w:r>
          <w:rPr>
            <w:rFonts w:ascii="Times New Roman" w:hAnsi="Times New Roman" w:cs="Times New Roman"/>
            <w:sz w:val="24"/>
            <w:szCs w:val="24"/>
          </w:rPr>
          <w:t>are</w:t>
        </w:r>
      </w:ins>
      <w:ins w:id="68" w:author="Trevor D." w:date="2021-06-24T09:49:00Z">
        <w:r w:rsidR="005A5820">
          <w:rPr>
            <w:rFonts w:ascii="Times New Roman" w:hAnsi="Times New Roman" w:cs="Times New Roman"/>
            <w:sz w:val="24"/>
            <w:szCs w:val="24"/>
          </w:rPr>
          <w:t xml:space="preserve"> a</w:t>
        </w:r>
      </w:ins>
      <w:ins w:id="69" w:author="Trevor D." w:date="2021-06-24T09:46:00Z">
        <w:r>
          <w:rPr>
            <w:rFonts w:ascii="Times New Roman" w:hAnsi="Times New Roman" w:cs="Times New Roman"/>
            <w:sz w:val="24"/>
            <w:szCs w:val="24"/>
          </w:rPr>
          <w:t xml:space="preserve"> crucial</w:t>
        </w:r>
      </w:ins>
      <w:ins w:id="70" w:author="Trevor D." w:date="2021-06-24T09:49:00Z">
        <w:r w:rsidR="005A5820">
          <w:rPr>
            <w:rFonts w:ascii="Times New Roman" w:hAnsi="Times New Roman" w:cs="Times New Roman"/>
            <w:sz w:val="24"/>
            <w:szCs w:val="24"/>
          </w:rPr>
          <w:t xml:space="preserve"> factor</w:t>
        </w:r>
      </w:ins>
      <w:ins w:id="71" w:author="Trevor D." w:date="2021-06-24T09:46:00Z">
        <w:r>
          <w:rPr>
            <w:rFonts w:ascii="Times New Roman" w:hAnsi="Times New Roman" w:cs="Times New Roman"/>
            <w:sz w:val="24"/>
            <w:szCs w:val="24"/>
          </w:rPr>
          <w:t xml:space="preserve"> in </w:t>
        </w:r>
      </w:ins>
      <w:ins w:id="72" w:author="Trevor D." w:date="2021-06-24T09:49:00Z">
        <w:r w:rsidR="005A5820">
          <w:rPr>
            <w:rFonts w:ascii="Times New Roman" w:hAnsi="Times New Roman" w:cs="Times New Roman"/>
            <w:sz w:val="24"/>
            <w:szCs w:val="24"/>
          </w:rPr>
          <w:t>determining</w:t>
        </w:r>
      </w:ins>
      <w:ins w:id="73" w:author="Trevor D." w:date="2021-06-24T09:46:00Z">
        <w:r>
          <w:rPr>
            <w:rFonts w:ascii="Times New Roman" w:hAnsi="Times New Roman" w:cs="Times New Roman"/>
            <w:sz w:val="24"/>
            <w:szCs w:val="24"/>
          </w:rPr>
          <w:t xml:space="preserve"> the spatial distribution of the next generation</w:t>
        </w:r>
      </w:ins>
      <w:ins w:id="74" w:author="Trevor D." w:date="2021-06-24T09:49:00Z">
        <w:r w:rsidR="005A5820">
          <w:rPr>
            <w:rFonts w:ascii="Times New Roman" w:hAnsi="Times New Roman" w:cs="Times New Roman"/>
            <w:sz w:val="24"/>
            <w:szCs w:val="24"/>
          </w:rPr>
          <w:t xml:space="preserve"> of individuals (</w:t>
        </w:r>
      </w:ins>
      <w:ins w:id="75" w:author="Trevor D." w:date="2021-06-24T10:19:00Z">
        <w:r w:rsidR="00DB6A26">
          <w:rPr>
            <w:rFonts w:ascii="Times New Roman" w:hAnsi="Times New Roman" w:cs="Times New Roman"/>
            <w:sz w:val="24"/>
            <w:szCs w:val="24"/>
          </w:rPr>
          <w:t>Nathan and Muller-Landau 2000</w:t>
        </w:r>
      </w:ins>
      <w:ins w:id="76" w:author="Trevor D." w:date="2021-06-24T09:49:00Z">
        <w:r w:rsidR="005A5820">
          <w:rPr>
            <w:rFonts w:ascii="Times New Roman" w:hAnsi="Times New Roman" w:cs="Times New Roman"/>
            <w:sz w:val="24"/>
            <w:szCs w:val="24"/>
          </w:rPr>
          <w:t>)</w:t>
        </w:r>
      </w:ins>
      <w:ins w:id="77" w:author="Trevor D." w:date="2021-06-24T09:46:00Z">
        <w:r>
          <w:rPr>
            <w:rFonts w:ascii="Times New Roman" w:hAnsi="Times New Roman" w:cs="Times New Roman"/>
            <w:sz w:val="24"/>
            <w:szCs w:val="24"/>
          </w:rPr>
          <w:t>.</w:t>
        </w:r>
      </w:ins>
      <w:ins w:id="78" w:author="Trevor D." w:date="2021-06-24T09:40:00Z">
        <w:r w:rsidRPr="00283B6D">
          <w:rPr>
            <w:rFonts w:ascii="Times New Roman" w:hAnsi="Times New Roman" w:cs="Times New Roman"/>
            <w:sz w:val="24"/>
            <w:szCs w:val="24"/>
          </w:rPr>
          <w:t xml:space="preserve"> In plants, </w:t>
        </w:r>
      </w:ins>
      <w:ins w:id="79" w:author="Trevor D." w:date="2021-06-24T09:56:00Z">
        <w:r w:rsidR="005A5820">
          <w:rPr>
            <w:rFonts w:ascii="Times New Roman" w:hAnsi="Times New Roman" w:cs="Times New Roman"/>
            <w:sz w:val="24"/>
            <w:szCs w:val="24"/>
          </w:rPr>
          <w:t xml:space="preserve">such spatial distributions may be affected by climate change, which </w:t>
        </w:r>
      </w:ins>
      <w:ins w:id="80" w:author="Trevor D." w:date="2021-06-24T10:03:00Z">
        <w:r w:rsidR="00F8587F">
          <w:rPr>
            <w:rFonts w:ascii="Times New Roman" w:hAnsi="Times New Roman" w:cs="Times New Roman"/>
            <w:sz w:val="24"/>
            <w:szCs w:val="24"/>
          </w:rPr>
          <w:t>may</w:t>
        </w:r>
      </w:ins>
      <w:ins w:id="81" w:author="Trevor D." w:date="2021-06-24T09:56:00Z">
        <w:r w:rsidR="005A5820">
          <w:rPr>
            <w:rFonts w:ascii="Times New Roman" w:hAnsi="Times New Roman" w:cs="Times New Roman"/>
            <w:sz w:val="24"/>
            <w:szCs w:val="24"/>
          </w:rPr>
          <w:t xml:space="preserve"> </w:t>
        </w:r>
        <w:r w:rsidR="00F8587F">
          <w:rPr>
            <w:rFonts w:ascii="Times New Roman" w:hAnsi="Times New Roman" w:cs="Times New Roman"/>
            <w:sz w:val="24"/>
            <w:szCs w:val="24"/>
          </w:rPr>
          <w:t>shift dispersal patterns by affecting</w:t>
        </w:r>
      </w:ins>
      <w:ins w:id="82" w:author="Trevor D." w:date="2021-06-24T09:40:00Z">
        <w:r w:rsidRPr="00283B6D">
          <w:rPr>
            <w:rFonts w:ascii="Times New Roman" w:hAnsi="Times New Roman" w:cs="Times New Roman"/>
            <w:sz w:val="24"/>
            <w:szCs w:val="24"/>
          </w:rPr>
          <w:t xml:space="preserve"> factors that directly or indirectly control dispersal; examples include structure of the maternal plant from which seeds come, the number of seeds produced, the shape and size of the seeds themselves, and vectors of propagule dispersal such as wind or water (Johnson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2019; Snell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2019).</w:t>
        </w:r>
      </w:ins>
      <w:moveFromRangeStart w:id="83" w:author="Trevor D." w:date="2021-06-24T09:36:00Z" w:name="move75419795"/>
      <w:commentRangeStart w:id="84"/>
      <w:moveFrom w:id="85" w:author="Trevor D." w:date="2021-06-24T09:36:00Z">
        <w:r w:rsidR="00283B6D" w:rsidRPr="00283B6D" w:rsidDel="004D23FD">
          <w:rPr>
            <w:rFonts w:ascii="Times New Roman" w:hAnsi="Times New Roman" w:cs="Times New Roman"/>
            <w:sz w:val="24"/>
            <w:szCs w:val="24"/>
          </w:rPr>
          <w:t xml:space="preserve">Climate change poses a significant challenge to the management of invasive species by possibly altering how they grow, reproduce, and spread (Mainka and Howard 2010, Ziska </w:t>
        </w:r>
        <w:r w:rsidR="00283B6D" w:rsidRPr="00283B6D" w:rsidDel="004D23FD">
          <w:rPr>
            <w:rFonts w:ascii="Times New Roman" w:hAnsi="Times New Roman" w:cs="Times New Roman"/>
            <w:i/>
            <w:iCs/>
            <w:sz w:val="24"/>
            <w:szCs w:val="24"/>
          </w:rPr>
          <w:t>et al.</w:t>
        </w:r>
        <w:r w:rsidR="00283B6D" w:rsidRPr="00283B6D" w:rsidDel="004D23FD">
          <w:rPr>
            <w:rFonts w:ascii="Times New Roman" w:hAnsi="Times New Roman" w:cs="Times New Roman"/>
            <w:sz w:val="24"/>
            <w:szCs w:val="24"/>
          </w:rPr>
          <w:t xml:space="preserve"> 2011). As a result, current invasive species management strategies may no longer match the phenology of their target species and become less effective or no longer suitable in future climates (Hellmann </w:t>
        </w:r>
        <w:r w:rsidR="00283B6D" w:rsidRPr="00283B6D" w:rsidDel="004D23FD">
          <w:rPr>
            <w:rFonts w:ascii="Times New Roman" w:hAnsi="Times New Roman" w:cs="Times New Roman"/>
            <w:i/>
            <w:iCs/>
            <w:sz w:val="24"/>
            <w:szCs w:val="24"/>
          </w:rPr>
          <w:t>et al.</w:t>
        </w:r>
        <w:r w:rsidR="00283B6D" w:rsidRPr="00283B6D" w:rsidDel="004D23FD">
          <w:rPr>
            <w:rFonts w:ascii="Times New Roman" w:hAnsi="Times New Roman" w:cs="Times New Roman"/>
            <w:sz w:val="24"/>
            <w:szCs w:val="24"/>
          </w:rPr>
          <w:t xml:space="preserve"> 2008). Concerns regarding invasive species control in future climates have become widespread among natural resource managers; a recent survey by Beaury </w:t>
        </w:r>
        <w:r w:rsidR="00283B6D" w:rsidRPr="00283B6D" w:rsidDel="004D23FD">
          <w:rPr>
            <w:rFonts w:ascii="Times New Roman" w:hAnsi="Times New Roman" w:cs="Times New Roman"/>
            <w:i/>
            <w:iCs/>
            <w:sz w:val="24"/>
            <w:szCs w:val="24"/>
          </w:rPr>
          <w:t>et</w:t>
        </w:r>
        <w:r w:rsidR="00283B6D" w:rsidRPr="00283B6D" w:rsidDel="004D23FD">
          <w:rPr>
            <w:rFonts w:ascii="Times New Roman" w:hAnsi="Times New Roman" w:cs="Times New Roman"/>
            <w:sz w:val="24"/>
            <w:szCs w:val="24"/>
          </w:rPr>
          <w:t xml:space="preserve"> </w:t>
        </w:r>
        <w:r w:rsidR="00283B6D" w:rsidRPr="00283B6D" w:rsidDel="004D23FD">
          <w:rPr>
            <w:rFonts w:ascii="Times New Roman" w:hAnsi="Times New Roman" w:cs="Times New Roman"/>
            <w:i/>
            <w:iCs/>
            <w:sz w:val="24"/>
            <w:szCs w:val="24"/>
          </w:rPr>
          <w:t>al.</w:t>
        </w:r>
        <w:r w:rsidR="00283B6D" w:rsidRPr="00283B6D" w:rsidDel="004D23FD">
          <w:rPr>
            <w:rFonts w:ascii="Times New Roman" w:hAnsi="Times New Roman" w:cs="Times New Roman"/>
            <w:sz w:val="24"/>
            <w:szCs w:val="24"/>
          </w:rPr>
          <w:t xml:space="preserve"> (2020) reports that many natural resource managers worry about how climate change will affect invasive species management, and 65% of managers have incorporated climate change into their management plans.</w:t>
        </w:r>
        <w:commentRangeEnd w:id="84"/>
        <w:r w:rsidR="00296E41" w:rsidDel="004D23FD">
          <w:rPr>
            <w:rStyle w:val="CommentReference"/>
          </w:rPr>
          <w:commentReference w:id="84"/>
        </w:r>
      </w:moveFrom>
    </w:p>
    <w:p w14:paraId="073AF5AF" w14:textId="77777777" w:rsidR="004D23FD" w:rsidRPr="00283B6D" w:rsidDel="004D23FD" w:rsidRDefault="004D23FD" w:rsidP="00283B6D">
      <w:pPr>
        <w:spacing w:after="120" w:line="240" w:lineRule="auto"/>
        <w:ind w:firstLine="284"/>
        <w:jc w:val="both"/>
        <w:rPr>
          <w:moveFrom w:id="86" w:author="Trevor D." w:date="2021-06-24T09:36:00Z"/>
          <w:rFonts w:ascii="Times New Roman" w:hAnsi="Times New Roman" w:cs="Times New Roman"/>
          <w:sz w:val="24"/>
          <w:szCs w:val="24"/>
        </w:rPr>
      </w:pPr>
    </w:p>
    <w:p w14:paraId="00A7A1B7" w14:textId="186C5B6D" w:rsidR="00283B6D" w:rsidRPr="00283B6D" w:rsidDel="004D23FD" w:rsidRDefault="00283B6D" w:rsidP="00283B6D">
      <w:pPr>
        <w:spacing w:after="120" w:line="240" w:lineRule="auto"/>
        <w:ind w:firstLine="284"/>
        <w:jc w:val="both"/>
        <w:rPr>
          <w:moveFrom w:id="87" w:author="Trevor D." w:date="2021-06-24T09:36:00Z"/>
          <w:rFonts w:ascii="Times New Roman" w:hAnsi="Times New Roman" w:cs="Times New Roman"/>
          <w:sz w:val="24"/>
          <w:szCs w:val="24"/>
        </w:rPr>
      </w:pPr>
      <w:moveFrom w:id="88" w:author="Trevor D." w:date="2021-06-24T09:36:00Z">
        <w:r w:rsidRPr="00283B6D" w:rsidDel="004D23FD">
          <w:rPr>
            <w:rFonts w:ascii="Times New Roman" w:hAnsi="Times New Roman" w:cs="Times New Roman"/>
            <w:sz w:val="24"/>
            <w:szCs w:val="24"/>
          </w:rPr>
          <w:t xml:space="preserve">One particular challenge for managers of invasive species lies within how climate change affects dispersal, as dispersal governs where and how quickly invasive species populations spread. Knowledge of how climate change affects dispersal patterns is especially important in invasive plants, given the short window of their life cycle in which movement is possible since the propagule stage is the only motile part of an otherwise mostly sessile existence (Teller </w:t>
        </w:r>
        <w:r w:rsidRPr="00283B6D" w:rsidDel="004D23FD">
          <w:rPr>
            <w:rFonts w:ascii="Times New Roman" w:hAnsi="Times New Roman" w:cs="Times New Roman"/>
            <w:i/>
            <w:iCs/>
            <w:sz w:val="24"/>
            <w:szCs w:val="24"/>
          </w:rPr>
          <w:t>et al</w:t>
        </w:r>
        <w:r w:rsidRPr="00283B6D" w:rsidDel="004D23FD">
          <w:rPr>
            <w:rFonts w:ascii="Times New Roman" w:hAnsi="Times New Roman" w:cs="Times New Roman"/>
            <w:sz w:val="24"/>
            <w:szCs w:val="24"/>
          </w:rPr>
          <w:t xml:space="preserve">. 2016). In invasive plants, climate change has the potential to alter dispersal patterns by affecting factors that directly or indirectly control dispersal; examples include structure of the maternal plant from which seeds come, the number of seeds produced, the shape and size of the seeds themselves, and vectors of propagule dispersal such as wind or water (Johnson </w:t>
        </w:r>
        <w:r w:rsidRPr="00283B6D" w:rsidDel="004D23FD">
          <w:rPr>
            <w:rFonts w:ascii="Times New Roman" w:hAnsi="Times New Roman" w:cs="Times New Roman"/>
            <w:i/>
            <w:iCs/>
            <w:sz w:val="24"/>
            <w:szCs w:val="24"/>
          </w:rPr>
          <w:t>et al</w:t>
        </w:r>
        <w:r w:rsidRPr="00283B6D" w:rsidDel="004D23FD">
          <w:rPr>
            <w:rFonts w:ascii="Times New Roman" w:hAnsi="Times New Roman" w:cs="Times New Roman"/>
            <w:sz w:val="24"/>
            <w:szCs w:val="24"/>
          </w:rPr>
          <w:t xml:space="preserve">. 2019; Snell </w:t>
        </w:r>
        <w:r w:rsidRPr="00283B6D" w:rsidDel="004D23FD">
          <w:rPr>
            <w:rFonts w:ascii="Times New Roman" w:hAnsi="Times New Roman" w:cs="Times New Roman"/>
            <w:i/>
            <w:iCs/>
            <w:sz w:val="24"/>
            <w:szCs w:val="24"/>
          </w:rPr>
          <w:t>et al</w:t>
        </w:r>
        <w:r w:rsidRPr="00283B6D" w:rsidDel="004D23FD">
          <w:rPr>
            <w:rFonts w:ascii="Times New Roman" w:hAnsi="Times New Roman" w:cs="Times New Roman"/>
            <w:sz w:val="24"/>
            <w:szCs w:val="24"/>
          </w:rPr>
          <w:t xml:space="preserve">. 2019). Knowledge of how climate change may alter movement and dispersal patterns would be useful in helping invasive species managers improve predictions of spread speeds and make more informed management decisions (Caplat </w:t>
        </w:r>
        <w:r w:rsidRPr="00283B6D" w:rsidDel="004D23FD">
          <w:rPr>
            <w:rFonts w:ascii="Times New Roman" w:hAnsi="Times New Roman" w:cs="Times New Roman"/>
            <w:i/>
            <w:iCs/>
            <w:sz w:val="24"/>
            <w:szCs w:val="24"/>
          </w:rPr>
          <w:t>et al</w:t>
        </w:r>
        <w:r w:rsidRPr="00283B6D" w:rsidDel="004D23FD">
          <w:rPr>
            <w:rFonts w:ascii="Times New Roman" w:hAnsi="Times New Roman" w:cs="Times New Roman"/>
            <w:sz w:val="24"/>
            <w:szCs w:val="24"/>
          </w:rPr>
          <w:t>. 2013), ultimately saving time and money in the process.</w:t>
        </w:r>
      </w:moveFrom>
    </w:p>
    <w:moveFromRangeEnd w:id="83"/>
    <w:p w14:paraId="797CE0CC" w14:textId="33068287" w:rsidR="004D23FD" w:rsidRDefault="00283B6D" w:rsidP="00283B6D">
      <w:pPr>
        <w:spacing w:after="120" w:line="240" w:lineRule="auto"/>
        <w:ind w:firstLine="284"/>
        <w:jc w:val="both"/>
        <w:rPr>
          <w:ins w:id="89" w:author="Trevor D." w:date="2021-06-24T09:42:00Z"/>
          <w:rFonts w:ascii="Times New Roman" w:hAnsi="Times New Roman" w:cs="Times New Roman"/>
          <w:sz w:val="24"/>
          <w:szCs w:val="24"/>
        </w:rPr>
      </w:pPr>
      <w:r w:rsidRPr="00283B6D">
        <w:rPr>
          <w:rFonts w:ascii="Times New Roman" w:hAnsi="Times New Roman" w:cs="Times New Roman"/>
          <w:sz w:val="24"/>
          <w:szCs w:val="24"/>
        </w:rPr>
        <w:t xml:space="preserve">In recent years, wind-dispersed plants have emerged as a study system for investigating how climate change may affect </w:t>
      </w:r>
      <w:ins w:id="90" w:author="Trevor D." w:date="2021-06-24T09:40:00Z">
        <w:r w:rsidR="004D23FD">
          <w:rPr>
            <w:rFonts w:ascii="Times New Roman" w:hAnsi="Times New Roman" w:cs="Times New Roman"/>
            <w:sz w:val="24"/>
            <w:szCs w:val="24"/>
          </w:rPr>
          <w:t xml:space="preserve">plant </w:t>
        </w:r>
      </w:ins>
      <w:r w:rsidRPr="00283B6D">
        <w:rPr>
          <w:rFonts w:ascii="Times New Roman" w:hAnsi="Times New Roman" w:cs="Times New Roman"/>
          <w:sz w:val="24"/>
          <w:szCs w:val="24"/>
        </w:rPr>
        <w:t xml:space="preserve">dispersal, with experiments and modelling helping illuminate possible shifts in dispersal patterns. For example, </w:t>
      </w:r>
      <w:proofErr w:type="spellStart"/>
      <w:r w:rsidRPr="00283B6D">
        <w:rPr>
          <w:rFonts w:ascii="Times New Roman" w:hAnsi="Times New Roman" w:cs="Times New Roman"/>
          <w:sz w:val="24"/>
          <w:szCs w:val="24"/>
        </w:rPr>
        <w:t>Kuparinen</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(2009) use micrometeorological data to show that increased air temperatures can lead to higher rates of long-distance dispersal for a variety of plant types in a southern Finland boreal forest;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use a combination of field experiments and models to examine how increases in temperature affect reproduction and seed dispersal distances in the invasive thistle </w:t>
      </w:r>
      <w:r w:rsidRPr="00283B6D">
        <w:rPr>
          <w:rFonts w:ascii="Times New Roman" w:hAnsi="Times New Roman" w:cs="Times New Roman"/>
          <w:i/>
          <w:iCs/>
          <w:sz w:val="24"/>
          <w:szCs w:val="24"/>
        </w:rPr>
        <w:t>Carduus nutans</w:t>
      </w:r>
      <w:r w:rsidRPr="00283B6D">
        <w:rPr>
          <w:rFonts w:ascii="Times New Roman" w:hAnsi="Times New Roman" w:cs="Times New Roman"/>
          <w:sz w:val="24"/>
          <w:szCs w:val="24"/>
        </w:rPr>
        <w:t xml:space="preserve">, as well as how this leads to an increased rate of population spread in the </w:t>
      </w:r>
      <w:proofErr w:type="spellStart"/>
      <w:r w:rsidRPr="00283B6D">
        <w:rPr>
          <w:rFonts w:ascii="Times New Roman" w:hAnsi="Times New Roman" w:cs="Times New Roman"/>
          <w:sz w:val="24"/>
          <w:szCs w:val="24"/>
        </w:rPr>
        <w:t>northeastern</w:t>
      </w:r>
      <w:proofErr w:type="spellEnd"/>
      <w:r w:rsidRPr="00283B6D">
        <w:rPr>
          <w:rFonts w:ascii="Times New Roman" w:hAnsi="Times New Roman" w:cs="Times New Roman"/>
          <w:sz w:val="24"/>
          <w:szCs w:val="24"/>
        </w:rPr>
        <w:t xml:space="preserve"> United States; and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 model how predicted changes in wind speed later in this century would affect the spread of</w:t>
      </w:r>
      <w:ins w:id="91" w:author="Trevor D." w:date="2021-06-24T10:04:00Z">
        <w:r w:rsidR="00F8587F">
          <w:rPr>
            <w:rFonts w:ascii="Times New Roman" w:hAnsi="Times New Roman" w:cs="Times New Roman"/>
            <w:sz w:val="24"/>
            <w:szCs w:val="24"/>
          </w:rPr>
          <w:t xml:space="preserve"> various wind-dispersed</w:t>
        </w:r>
      </w:ins>
      <w:r w:rsidRPr="00283B6D">
        <w:rPr>
          <w:rFonts w:ascii="Times New Roman" w:hAnsi="Times New Roman" w:cs="Times New Roman"/>
          <w:sz w:val="24"/>
          <w:szCs w:val="24"/>
        </w:rPr>
        <w:t xml:space="preserve"> flora in the British Isles.</w:t>
      </w:r>
    </w:p>
    <w:p w14:paraId="52F5C7DF" w14:textId="055CAF1D" w:rsidR="00283B6D" w:rsidRPr="00283B6D" w:rsidRDefault="00283B6D" w:rsidP="00B76609">
      <w:pPr>
        <w:spacing w:after="120" w:line="240" w:lineRule="auto"/>
        <w:ind w:firstLine="284"/>
        <w:jc w:val="both"/>
        <w:rPr>
          <w:rFonts w:ascii="Times New Roman" w:hAnsi="Times New Roman" w:cs="Times New Roman"/>
          <w:sz w:val="24"/>
          <w:szCs w:val="24"/>
        </w:rPr>
        <w:pPrChange w:id="92" w:author="Trevor D." w:date="2021-06-24T10:10:00Z">
          <w:pPr>
            <w:spacing w:after="120" w:line="240" w:lineRule="auto"/>
            <w:ind w:firstLine="284"/>
            <w:jc w:val="both"/>
          </w:pPr>
        </w:pPrChange>
      </w:pPr>
      <w:del w:id="93" w:author="Trevor D." w:date="2021-06-24T09:42:00Z">
        <w:r w:rsidRPr="00283B6D" w:rsidDel="004D23FD">
          <w:rPr>
            <w:rFonts w:ascii="Times New Roman" w:hAnsi="Times New Roman" w:cs="Times New Roman"/>
            <w:sz w:val="24"/>
            <w:szCs w:val="24"/>
          </w:rPr>
          <w:delText xml:space="preserve"> </w:delText>
        </w:r>
      </w:del>
      <w:del w:id="94" w:author="Trevor D." w:date="2021-06-24T10:04:00Z">
        <w:r w:rsidRPr="00283B6D" w:rsidDel="00F8587F">
          <w:rPr>
            <w:rFonts w:ascii="Times New Roman" w:hAnsi="Times New Roman" w:cs="Times New Roman"/>
            <w:sz w:val="24"/>
            <w:szCs w:val="24"/>
          </w:rPr>
          <w:delText>T</w:delText>
        </w:r>
      </w:del>
      <w:ins w:id="95" w:author="Trevor D." w:date="2021-06-24T10:04:00Z">
        <w:r w:rsidR="00F8587F">
          <w:rPr>
            <w:rFonts w:ascii="Times New Roman" w:hAnsi="Times New Roman" w:cs="Times New Roman"/>
            <w:sz w:val="24"/>
            <w:szCs w:val="24"/>
          </w:rPr>
          <w:t>Currently, t</w:t>
        </w:r>
      </w:ins>
      <w:r w:rsidRPr="00283B6D">
        <w:rPr>
          <w:rFonts w:ascii="Times New Roman" w:hAnsi="Times New Roman" w:cs="Times New Roman"/>
          <w:sz w:val="24"/>
          <w:szCs w:val="24"/>
        </w:rPr>
        <w:t xml:space="preserve">he majority of dispersal studies on wind-dispersed plants model the process as occurring from a single release height, often the maximum observed seed release height; that is, for dispersal on the level of the individual plant, all seeds are assumed to be released from a single point on that plant. However, wind-dispersed plants usually have multiple reproductive structures and thus multiple points of seed release that are not necessarily the same height above the ground. </w:t>
      </w:r>
      <w:del w:id="96" w:author="Trevor D." w:date="2021-06-24T10:00:00Z">
        <w:r w:rsidRPr="00283B6D" w:rsidDel="00F8587F">
          <w:rPr>
            <w:rFonts w:ascii="Times New Roman" w:hAnsi="Times New Roman" w:cs="Times New Roman"/>
            <w:sz w:val="24"/>
            <w:szCs w:val="24"/>
          </w:rPr>
          <w:delText xml:space="preserve">Seed </w:delText>
        </w:r>
      </w:del>
      <w:ins w:id="97" w:author="Trevor D." w:date="2021-06-24T10:05:00Z">
        <w:r w:rsidR="00F8587F">
          <w:rPr>
            <w:rFonts w:ascii="Times New Roman" w:hAnsi="Times New Roman" w:cs="Times New Roman"/>
            <w:sz w:val="24"/>
            <w:szCs w:val="24"/>
          </w:rPr>
          <w:t>Given that</w:t>
        </w:r>
      </w:ins>
      <w:ins w:id="98" w:author="Trevor D." w:date="2021-06-24T10:00:00Z">
        <w:r w:rsidR="00F8587F">
          <w:rPr>
            <w:rFonts w:ascii="Times New Roman" w:hAnsi="Times New Roman" w:cs="Times New Roman"/>
            <w:sz w:val="24"/>
            <w:szCs w:val="24"/>
          </w:rPr>
          <w:t xml:space="preserve"> s</w:t>
        </w:r>
        <w:r w:rsidR="00F8587F" w:rsidRPr="00283B6D">
          <w:rPr>
            <w:rFonts w:ascii="Times New Roman" w:hAnsi="Times New Roman" w:cs="Times New Roman"/>
            <w:sz w:val="24"/>
            <w:szCs w:val="24"/>
          </w:rPr>
          <w:t xml:space="preserve">eed </w:t>
        </w:r>
      </w:ins>
      <w:r w:rsidRPr="00283B6D">
        <w:rPr>
          <w:rFonts w:ascii="Times New Roman" w:hAnsi="Times New Roman" w:cs="Times New Roman"/>
          <w:sz w:val="24"/>
          <w:szCs w:val="24"/>
        </w:rPr>
        <w:t xml:space="preserve">release height is an important factor in modelling dispersal distances (e.g. </w:t>
      </w:r>
      <w:proofErr w:type="spellStart"/>
      <w:r w:rsidRPr="00283B6D">
        <w:rPr>
          <w:rFonts w:ascii="Times New Roman" w:hAnsi="Times New Roman" w:cs="Times New Roman"/>
          <w:sz w:val="24"/>
          <w:szCs w:val="24"/>
        </w:rPr>
        <w:t>Katul</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2005; </w:t>
      </w:r>
      <w:proofErr w:type="spellStart"/>
      <w:r w:rsidRPr="00283B6D">
        <w:rPr>
          <w:rFonts w:ascii="Times New Roman" w:hAnsi="Times New Roman" w:cs="Times New Roman"/>
          <w:sz w:val="24"/>
          <w:szCs w:val="24"/>
        </w:rPr>
        <w:t>Kuparinen</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2006; Nathan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because it will determine how long a seed is suspended in </w:t>
      </w:r>
      <w:r w:rsidR="00296E41">
        <w:rPr>
          <w:rFonts w:ascii="Times New Roman" w:hAnsi="Times New Roman" w:cs="Times New Roman"/>
          <w:sz w:val="24"/>
          <w:szCs w:val="24"/>
        </w:rPr>
        <w:t xml:space="preserve">the </w:t>
      </w:r>
      <w:r w:rsidRPr="00283B6D">
        <w:rPr>
          <w:rFonts w:ascii="Times New Roman" w:hAnsi="Times New Roman" w:cs="Times New Roman"/>
          <w:sz w:val="24"/>
          <w:szCs w:val="24"/>
        </w:rPr>
        <w:t>air and thus how far it is carried by wind</w:t>
      </w:r>
      <w:ins w:id="99" w:author="Trevor D." w:date="2021-06-24T10:05:00Z">
        <w:r w:rsidR="00F8587F">
          <w:rPr>
            <w:rFonts w:ascii="Times New Roman" w:hAnsi="Times New Roman" w:cs="Times New Roman"/>
            <w:sz w:val="24"/>
            <w:szCs w:val="24"/>
          </w:rPr>
          <w:t>, appropriately characterising</w:t>
        </w:r>
      </w:ins>
      <w:ins w:id="100" w:author="Trevor D." w:date="2021-06-24T10:06:00Z">
        <w:r w:rsidR="00F8587F">
          <w:rPr>
            <w:rFonts w:ascii="Times New Roman" w:hAnsi="Times New Roman" w:cs="Times New Roman"/>
            <w:sz w:val="24"/>
            <w:szCs w:val="24"/>
          </w:rPr>
          <w:t xml:space="preserve"> seed release heights is necessary</w:t>
        </w:r>
        <w:r w:rsidR="00B76609">
          <w:rPr>
            <w:rFonts w:ascii="Times New Roman" w:hAnsi="Times New Roman" w:cs="Times New Roman"/>
            <w:sz w:val="24"/>
            <w:szCs w:val="24"/>
          </w:rPr>
          <w:t xml:space="preserve"> for accurate</w:t>
        </w:r>
      </w:ins>
      <w:ins w:id="101" w:author="Trevor D." w:date="2021-06-24T10:31:00Z">
        <w:r w:rsidR="00291A3E">
          <w:rPr>
            <w:rFonts w:ascii="Times New Roman" w:hAnsi="Times New Roman" w:cs="Times New Roman"/>
            <w:sz w:val="24"/>
            <w:szCs w:val="24"/>
          </w:rPr>
          <w:t>ly quantifying dispersal</w:t>
        </w:r>
      </w:ins>
      <w:del w:id="102" w:author="Trevor D." w:date="2021-06-24T10:06:00Z">
        <w:r w:rsidR="00296E41" w:rsidDel="00F8587F">
          <w:rPr>
            <w:rFonts w:ascii="Times New Roman" w:hAnsi="Times New Roman" w:cs="Times New Roman"/>
            <w:sz w:val="24"/>
            <w:szCs w:val="24"/>
          </w:rPr>
          <w:delText xml:space="preserve">. </w:delText>
        </w:r>
      </w:del>
      <w:ins w:id="103" w:author="Trevor D." w:date="2021-06-24T10:06:00Z">
        <w:r w:rsidR="00F8587F">
          <w:rPr>
            <w:rFonts w:ascii="Times New Roman" w:hAnsi="Times New Roman" w:cs="Times New Roman"/>
            <w:sz w:val="24"/>
            <w:szCs w:val="24"/>
          </w:rPr>
          <w:t xml:space="preserve">; </w:t>
        </w:r>
      </w:ins>
      <w:del w:id="104" w:author="Trevor D." w:date="2021-06-24T10:06:00Z">
        <w:r w:rsidR="00296E41" w:rsidDel="00F8587F">
          <w:rPr>
            <w:rFonts w:ascii="Times New Roman" w:hAnsi="Times New Roman" w:cs="Times New Roman"/>
            <w:sz w:val="24"/>
            <w:szCs w:val="24"/>
          </w:rPr>
          <w:delText>T</w:delText>
        </w:r>
        <w:r w:rsidRPr="00283B6D" w:rsidDel="00F8587F">
          <w:rPr>
            <w:rFonts w:ascii="Times New Roman" w:hAnsi="Times New Roman" w:cs="Times New Roman"/>
            <w:sz w:val="24"/>
            <w:szCs w:val="24"/>
          </w:rPr>
          <w:delText xml:space="preserve">hus, </w:delText>
        </w:r>
      </w:del>
      <w:r w:rsidRPr="00283B6D">
        <w:rPr>
          <w:rFonts w:ascii="Times New Roman" w:hAnsi="Times New Roman" w:cs="Times New Roman"/>
          <w:sz w:val="24"/>
          <w:szCs w:val="24"/>
        </w:rPr>
        <w:t xml:space="preserve">by accounting for the distribution of seed release heights within individuals instead of using </w:t>
      </w:r>
      <w:r w:rsidR="00296E41">
        <w:rPr>
          <w:rFonts w:ascii="Times New Roman" w:hAnsi="Times New Roman" w:cs="Times New Roman"/>
          <w:sz w:val="24"/>
          <w:szCs w:val="24"/>
        </w:rPr>
        <w:t>assuming</w:t>
      </w:r>
      <w:r w:rsidR="00296E41" w:rsidRPr="00283B6D">
        <w:rPr>
          <w:rFonts w:ascii="Times New Roman" w:hAnsi="Times New Roman" w:cs="Times New Roman"/>
          <w:sz w:val="24"/>
          <w:szCs w:val="24"/>
        </w:rPr>
        <w:t xml:space="preserve"> </w:t>
      </w:r>
      <w:r w:rsidRPr="00283B6D">
        <w:rPr>
          <w:rFonts w:ascii="Times New Roman" w:hAnsi="Times New Roman" w:cs="Times New Roman"/>
          <w:sz w:val="24"/>
          <w:szCs w:val="24"/>
        </w:rPr>
        <w:t>the maximum height, more representative dispersal estimates can be constructed.</w:t>
      </w:r>
      <w:ins w:id="105" w:author="Trevor D." w:date="2021-06-24T09:57:00Z">
        <w:r w:rsidR="00F8587F">
          <w:rPr>
            <w:rFonts w:ascii="Times New Roman" w:hAnsi="Times New Roman" w:cs="Times New Roman"/>
            <w:sz w:val="24"/>
            <w:szCs w:val="24"/>
          </w:rPr>
          <w:t xml:space="preserve"> </w:t>
        </w:r>
      </w:ins>
      <w:ins w:id="106" w:author="Trevor D." w:date="2021-06-24T10:10:00Z">
        <w:r w:rsidR="00B76609">
          <w:rPr>
            <w:rFonts w:ascii="Times New Roman" w:hAnsi="Times New Roman" w:cs="Times New Roman"/>
            <w:sz w:val="24"/>
            <w:szCs w:val="24"/>
          </w:rPr>
          <w:t>However, accounting for the distribution of seed release heights may or may not be necessary depending on</w:t>
        </w:r>
      </w:ins>
      <w:ins w:id="107" w:author="Trevor D." w:date="2021-06-24T10:48:00Z">
        <w:r w:rsidR="00667036">
          <w:rPr>
            <w:rFonts w:ascii="Times New Roman" w:hAnsi="Times New Roman" w:cs="Times New Roman"/>
            <w:sz w:val="24"/>
            <w:szCs w:val="24"/>
          </w:rPr>
          <w:t xml:space="preserve"> plant</w:t>
        </w:r>
      </w:ins>
      <w:ins w:id="108" w:author="Trevor D." w:date="2021-06-24T10:10:00Z">
        <w:r w:rsidR="00B76609">
          <w:rPr>
            <w:rFonts w:ascii="Times New Roman" w:hAnsi="Times New Roman" w:cs="Times New Roman"/>
            <w:sz w:val="24"/>
            <w:szCs w:val="24"/>
          </w:rPr>
          <w:t xml:space="preserve"> </w:t>
        </w:r>
      </w:ins>
      <w:ins w:id="109" w:author="Trevor D." w:date="2021-06-24T10:40:00Z">
        <w:r w:rsidR="00291A3E">
          <w:rPr>
            <w:rFonts w:ascii="Times New Roman" w:hAnsi="Times New Roman" w:cs="Times New Roman"/>
            <w:sz w:val="24"/>
            <w:szCs w:val="24"/>
          </w:rPr>
          <w:t>morphology</w:t>
        </w:r>
      </w:ins>
      <w:ins w:id="110" w:author="Trevor D." w:date="2021-06-24T10:48:00Z">
        <w:r w:rsidR="00667036">
          <w:rPr>
            <w:rFonts w:ascii="Times New Roman" w:hAnsi="Times New Roman" w:cs="Times New Roman"/>
            <w:sz w:val="24"/>
            <w:szCs w:val="24"/>
          </w:rPr>
          <w:t xml:space="preserve"> and variation</w:t>
        </w:r>
      </w:ins>
      <w:ins w:id="111" w:author="Trevor D." w:date="2021-06-24T10:40:00Z">
        <w:r w:rsidR="00291A3E">
          <w:rPr>
            <w:rFonts w:ascii="Times New Roman" w:hAnsi="Times New Roman" w:cs="Times New Roman"/>
            <w:sz w:val="24"/>
            <w:szCs w:val="24"/>
          </w:rPr>
          <w:t xml:space="preserve"> </w:t>
        </w:r>
      </w:ins>
      <w:ins w:id="112" w:author="Trevor D." w:date="2021-06-24T10:48:00Z">
        <w:r w:rsidR="00667036">
          <w:rPr>
            <w:rFonts w:ascii="Times New Roman" w:hAnsi="Times New Roman" w:cs="Times New Roman"/>
            <w:sz w:val="24"/>
            <w:szCs w:val="24"/>
          </w:rPr>
          <w:t>in</w:t>
        </w:r>
      </w:ins>
      <w:ins w:id="113" w:author="Trevor D." w:date="2021-06-24T10:40:00Z">
        <w:r w:rsidR="00291A3E">
          <w:rPr>
            <w:rFonts w:ascii="Times New Roman" w:hAnsi="Times New Roman" w:cs="Times New Roman"/>
            <w:sz w:val="24"/>
            <w:szCs w:val="24"/>
          </w:rPr>
          <w:t xml:space="preserve"> seed release heights (</w:t>
        </w:r>
      </w:ins>
      <w:ins w:id="114" w:author="Trevor D." w:date="2021-06-24T10:41:00Z">
        <w:r w:rsidR="00291A3E">
          <w:rPr>
            <w:rFonts w:ascii="Times New Roman" w:hAnsi="Times New Roman" w:cs="Times New Roman"/>
            <w:sz w:val="24"/>
            <w:szCs w:val="24"/>
          </w:rPr>
          <w:t>Cousens and Rawlinson 2001</w:t>
        </w:r>
      </w:ins>
      <w:ins w:id="115" w:author="Trevor D." w:date="2021-06-24T10:40:00Z">
        <w:r w:rsidR="00291A3E">
          <w:rPr>
            <w:rFonts w:ascii="Times New Roman" w:hAnsi="Times New Roman" w:cs="Times New Roman"/>
            <w:sz w:val="24"/>
            <w:szCs w:val="24"/>
          </w:rPr>
          <w:t>)</w:t>
        </w:r>
      </w:ins>
      <w:ins w:id="116" w:author="Trevor D." w:date="2021-06-24T10:12:00Z">
        <w:r w:rsidR="00B76609">
          <w:rPr>
            <w:rFonts w:ascii="Times New Roman" w:hAnsi="Times New Roman" w:cs="Times New Roman"/>
            <w:sz w:val="24"/>
            <w:szCs w:val="24"/>
          </w:rPr>
          <w:t xml:space="preserve">. </w:t>
        </w:r>
      </w:ins>
      <w:ins w:id="117" w:author="Trevor D." w:date="2021-06-24T10:49:00Z">
        <w:r w:rsidR="00667036">
          <w:rPr>
            <w:rFonts w:ascii="Times New Roman" w:hAnsi="Times New Roman" w:cs="Times New Roman"/>
            <w:sz w:val="24"/>
            <w:szCs w:val="24"/>
          </w:rPr>
          <w:t>On one hand,</w:t>
        </w:r>
      </w:ins>
      <w:ins w:id="118" w:author="Trevor D." w:date="2021-06-24T10:10:00Z">
        <w:r w:rsidR="00B76609">
          <w:rPr>
            <w:rFonts w:ascii="Times New Roman" w:hAnsi="Times New Roman" w:cs="Times New Roman"/>
            <w:sz w:val="24"/>
            <w:szCs w:val="24"/>
          </w:rPr>
          <w:t xml:space="preserve"> plants </w:t>
        </w:r>
      </w:ins>
      <w:ins w:id="119" w:author="Trevor D." w:date="2021-06-24T10:49:00Z">
        <w:r w:rsidR="00667036">
          <w:rPr>
            <w:rFonts w:ascii="Times New Roman" w:hAnsi="Times New Roman" w:cs="Times New Roman"/>
            <w:sz w:val="24"/>
            <w:szCs w:val="24"/>
          </w:rPr>
          <w:t>with</w:t>
        </w:r>
      </w:ins>
      <w:ins w:id="120" w:author="Trevor D." w:date="2021-06-24T10:12:00Z">
        <w:r w:rsidR="00B76609">
          <w:rPr>
            <w:rFonts w:ascii="Times New Roman" w:hAnsi="Times New Roman" w:cs="Times New Roman"/>
            <w:sz w:val="24"/>
            <w:szCs w:val="24"/>
          </w:rPr>
          <w:t xml:space="preserve"> a single small inflorescence or </w:t>
        </w:r>
      </w:ins>
      <w:ins w:id="121" w:author="Trevor D." w:date="2021-06-24T10:13:00Z">
        <w:r w:rsidR="00B76609">
          <w:rPr>
            <w:rFonts w:ascii="Times New Roman" w:hAnsi="Times New Roman" w:cs="Times New Roman"/>
            <w:sz w:val="24"/>
            <w:szCs w:val="24"/>
          </w:rPr>
          <w:t xml:space="preserve">many small inflorescences at </w:t>
        </w:r>
      </w:ins>
      <w:ins w:id="122" w:author="Trevor D." w:date="2021-06-24T10:49:00Z">
        <w:r w:rsidR="00667036">
          <w:rPr>
            <w:rFonts w:ascii="Times New Roman" w:hAnsi="Times New Roman" w:cs="Times New Roman"/>
            <w:sz w:val="24"/>
            <w:szCs w:val="24"/>
          </w:rPr>
          <w:t xml:space="preserve">approximately </w:t>
        </w:r>
      </w:ins>
      <w:ins w:id="123" w:author="Trevor D." w:date="2021-06-24T10:13:00Z">
        <w:r w:rsidR="00B76609">
          <w:rPr>
            <w:rFonts w:ascii="Times New Roman" w:hAnsi="Times New Roman" w:cs="Times New Roman"/>
            <w:sz w:val="24"/>
            <w:szCs w:val="24"/>
          </w:rPr>
          <w:t xml:space="preserve">the same height, estimation of seed release from a single point source may be appropriate; </w:t>
        </w:r>
      </w:ins>
      <w:ins w:id="124" w:author="Trevor D." w:date="2021-06-24T10:49:00Z">
        <w:r w:rsidR="00667036">
          <w:rPr>
            <w:rFonts w:ascii="Times New Roman" w:hAnsi="Times New Roman" w:cs="Times New Roman"/>
            <w:sz w:val="24"/>
            <w:szCs w:val="24"/>
          </w:rPr>
          <w:t>on the other hand,</w:t>
        </w:r>
      </w:ins>
      <w:ins w:id="125" w:author="Trevor D." w:date="2021-06-24T10:13:00Z">
        <w:r w:rsidR="00B76609">
          <w:rPr>
            <w:rFonts w:ascii="Times New Roman" w:hAnsi="Times New Roman" w:cs="Times New Roman"/>
            <w:sz w:val="24"/>
            <w:szCs w:val="24"/>
          </w:rPr>
          <w:t xml:space="preserve"> plants where </w:t>
        </w:r>
      </w:ins>
      <w:ins w:id="126" w:author="Trevor D." w:date="2021-06-24T10:14:00Z">
        <w:r w:rsidR="00B76609">
          <w:rPr>
            <w:rFonts w:ascii="Times New Roman" w:hAnsi="Times New Roman" w:cs="Times New Roman"/>
            <w:sz w:val="24"/>
            <w:szCs w:val="24"/>
          </w:rPr>
          <w:t>inflorescence he</w:t>
        </w:r>
      </w:ins>
      <w:ins w:id="127" w:author="Trevor D." w:date="2021-06-24T10:15:00Z">
        <w:r w:rsidR="00B76609">
          <w:rPr>
            <w:rFonts w:ascii="Times New Roman" w:hAnsi="Times New Roman" w:cs="Times New Roman"/>
            <w:sz w:val="24"/>
            <w:szCs w:val="24"/>
          </w:rPr>
          <w:t>ight varies dramatically</w:t>
        </w:r>
      </w:ins>
      <w:ins w:id="128" w:author="Trevor D." w:date="2021-06-24T10:50:00Z">
        <w:r w:rsidR="00667036">
          <w:rPr>
            <w:rFonts w:ascii="Times New Roman" w:hAnsi="Times New Roman" w:cs="Times New Roman"/>
            <w:sz w:val="24"/>
            <w:szCs w:val="24"/>
          </w:rPr>
          <w:t>,</w:t>
        </w:r>
      </w:ins>
      <w:ins w:id="129" w:author="Trevor D." w:date="2021-06-24T10:15:00Z">
        <w:r w:rsidR="00B76609">
          <w:rPr>
            <w:rFonts w:ascii="Times New Roman" w:hAnsi="Times New Roman" w:cs="Times New Roman"/>
            <w:sz w:val="24"/>
            <w:szCs w:val="24"/>
          </w:rPr>
          <w:t xml:space="preserve"> or </w:t>
        </w:r>
      </w:ins>
      <w:ins w:id="130" w:author="Trevor D." w:date="2021-06-24T10:50:00Z">
        <w:r w:rsidR="00667036">
          <w:rPr>
            <w:rFonts w:ascii="Times New Roman" w:hAnsi="Times New Roman" w:cs="Times New Roman"/>
            <w:sz w:val="24"/>
            <w:szCs w:val="24"/>
          </w:rPr>
          <w:t xml:space="preserve">where </w:t>
        </w:r>
      </w:ins>
      <w:ins w:id="131" w:author="Trevor D." w:date="2021-06-24T10:49:00Z">
        <w:r w:rsidR="00667036">
          <w:rPr>
            <w:rFonts w:ascii="Times New Roman" w:hAnsi="Times New Roman" w:cs="Times New Roman"/>
            <w:sz w:val="24"/>
            <w:szCs w:val="24"/>
          </w:rPr>
          <w:t xml:space="preserve">individual </w:t>
        </w:r>
      </w:ins>
      <w:ins w:id="132" w:author="Trevor D." w:date="2021-06-24T10:15:00Z">
        <w:r w:rsidR="00B76609">
          <w:rPr>
            <w:rFonts w:ascii="Times New Roman" w:hAnsi="Times New Roman" w:cs="Times New Roman"/>
            <w:sz w:val="24"/>
            <w:szCs w:val="24"/>
          </w:rPr>
          <w:t>flower height within an inflorescence varies dramatically, using the distribution of flower heights may be more appropriate.</w:t>
        </w:r>
      </w:ins>
    </w:p>
    <w:p w14:paraId="6CB884AB" w14:textId="46FD1519"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Here, we present an approach combining field experiments and dispersal modelling to assess effects of climate change on dispersal when accounting for multiple release heights within individuals. </w:t>
      </w:r>
      <w:r w:rsidR="00296E41">
        <w:rPr>
          <w:rFonts w:ascii="Times New Roman" w:hAnsi="Times New Roman" w:cs="Times New Roman"/>
          <w:sz w:val="24"/>
          <w:szCs w:val="24"/>
        </w:rPr>
        <w:t>W</w:t>
      </w:r>
      <w:r w:rsidRPr="00283B6D">
        <w:rPr>
          <w:rFonts w:ascii="Times New Roman" w:hAnsi="Times New Roman" w:cs="Times New Roman"/>
          <w:sz w:val="24"/>
          <w:szCs w:val="24"/>
        </w:rPr>
        <w:t xml:space="preserve">e focus our investigation on increases in mean temperature, and seek to examine the effects of increased growing temperature on dispersal while accounting for the entire distribution of seed release heights rather than a point source at the maximum. In this investigation, we address three questions of interest. First, how does increased temperature affect the distribution of flower </w:t>
      </w:r>
      <w:ins w:id="133" w:author="Trevor D." w:date="2021-06-22T13:35:00Z">
        <w:r w:rsidR="00B84E1B">
          <w:rPr>
            <w:rFonts w:ascii="Times New Roman" w:hAnsi="Times New Roman" w:cs="Times New Roman"/>
            <w:sz w:val="24"/>
            <w:szCs w:val="24"/>
          </w:rPr>
          <w:t xml:space="preserve">head </w:t>
        </w:r>
      </w:ins>
      <w:r w:rsidRPr="00283B6D">
        <w:rPr>
          <w:rFonts w:ascii="Times New Roman" w:hAnsi="Times New Roman" w:cs="Times New Roman"/>
          <w:sz w:val="24"/>
          <w:szCs w:val="24"/>
        </w:rPr>
        <w:t xml:space="preserve">heights (and thus seed release heights)? Second, how does increased temperature affect </w:t>
      </w:r>
      <w:r w:rsidRPr="00283B6D">
        <w:rPr>
          <w:rFonts w:ascii="Times New Roman" w:hAnsi="Times New Roman" w:cs="Times New Roman"/>
          <w:sz w:val="24"/>
          <w:szCs w:val="24"/>
        </w:rPr>
        <w:lastRenderedPageBreak/>
        <w:t>dispersal distances over the distribution of flower</w:t>
      </w:r>
      <w:ins w:id="134" w:author="Trevor D." w:date="2021-06-22T13:35:00Z">
        <w:r w:rsidR="00B84E1B">
          <w:rPr>
            <w:rFonts w:ascii="Times New Roman" w:hAnsi="Times New Roman" w:cs="Times New Roman"/>
            <w:sz w:val="24"/>
            <w:szCs w:val="24"/>
          </w:rPr>
          <w:t xml:space="preserve"> head</w:t>
        </w:r>
      </w:ins>
      <w:r w:rsidRPr="00283B6D">
        <w:rPr>
          <w:rFonts w:ascii="Times New Roman" w:hAnsi="Times New Roman" w:cs="Times New Roman"/>
          <w:sz w:val="24"/>
          <w:szCs w:val="24"/>
        </w:rPr>
        <w:t xml:space="preserve"> heights? And third, are there differences in dispersal when using the distribution of seed release heights rather than the maximum height?</w:t>
      </w:r>
    </w:p>
    <w:p w14:paraId="394E7A4F" w14:textId="4FBAE32A" w:rsidR="00283B6D" w:rsidRDefault="00283B6D" w:rsidP="00283B6D">
      <w:pPr>
        <w:spacing w:after="120" w:line="240" w:lineRule="auto"/>
        <w:jc w:val="both"/>
        <w:rPr>
          <w:rFonts w:ascii="Times New Roman" w:hAnsi="Times New Roman" w:cs="Times New Roman"/>
          <w:sz w:val="24"/>
          <w:szCs w:val="24"/>
        </w:rPr>
      </w:pPr>
    </w:p>
    <w:p w14:paraId="4FA9AD1B" w14:textId="4C63D20E"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Methods and Materials</w:t>
      </w:r>
    </w:p>
    <w:p w14:paraId="22B2E279" w14:textId="3EA71DFD" w:rsidR="00283B6D" w:rsidRPr="00283B6D" w:rsidRDefault="00283B6D" w:rsidP="00283B6D">
      <w:pPr>
        <w:spacing w:after="120" w:line="240" w:lineRule="auto"/>
        <w:jc w:val="both"/>
        <w:rPr>
          <w:rFonts w:ascii="Times New Roman" w:hAnsi="Times New Roman" w:cs="Times New Roman"/>
          <w:i/>
          <w:iCs/>
          <w:sz w:val="24"/>
          <w:szCs w:val="24"/>
        </w:rPr>
      </w:pPr>
      <w:r w:rsidRPr="008E002A">
        <w:rPr>
          <w:rFonts w:ascii="Times New Roman" w:hAnsi="Times New Roman" w:cs="Times New Roman"/>
          <w:b/>
          <w:bCs/>
          <w:i/>
          <w:iCs/>
          <w:sz w:val="24"/>
          <w:szCs w:val="24"/>
        </w:rPr>
        <w:t>Study</w:t>
      </w:r>
      <w:r w:rsidRPr="00283B6D">
        <w:rPr>
          <w:rFonts w:ascii="Times New Roman" w:hAnsi="Times New Roman" w:cs="Times New Roman"/>
          <w:i/>
          <w:iCs/>
          <w:sz w:val="24"/>
          <w:szCs w:val="24"/>
        </w:rPr>
        <w:t xml:space="preserve"> </w:t>
      </w:r>
      <w:r w:rsidRPr="008E002A">
        <w:rPr>
          <w:rFonts w:ascii="Times New Roman" w:hAnsi="Times New Roman" w:cs="Times New Roman"/>
          <w:b/>
          <w:bCs/>
          <w:i/>
          <w:iCs/>
          <w:sz w:val="24"/>
          <w:szCs w:val="24"/>
        </w:rPr>
        <w:t>Species</w:t>
      </w:r>
    </w:p>
    <w:p w14:paraId="16015CF2" w14:textId="2388ED0E"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i/>
          <w:iCs/>
          <w:sz w:val="24"/>
          <w:szCs w:val="24"/>
        </w:rPr>
        <w:t>Carduus nutans</w:t>
      </w:r>
      <w:r w:rsidRPr="00283B6D">
        <w:rPr>
          <w:rFonts w:ascii="Times New Roman" w:hAnsi="Times New Roman" w:cs="Times New Roman"/>
          <w:sz w:val="24"/>
          <w:szCs w:val="24"/>
        </w:rPr>
        <w:t xml:space="preserve"> L. (“musk thistle” or “nodding thistle”) and </w:t>
      </w:r>
      <w:r w:rsidR="00296E41" w:rsidRPr="00283B6D">
        <w:rPr>
          <w:rFonts w:ascii="Times New Roman" w:hAnsi="Times New Roman" w:cs="Times New Roman"/>
          <w:i/>
          <w:iCs/>
          <w:sz w:val="24"/>
          <w:szCs w:val="24"/>
        </w:rPr>
        <w:t>C</w:t>
      </w:r>
      <w:ins w:id="135" w:author="Trevor D." w:date="2021-06-22T14:57:00Z">
        <w:r w:rsidR="00565D92">
          <w:rPr>
            <w:rFonts w:ascii="Times New Roman" w:hAnsi="Times New Roman" w:cs="Times New Roman"/>
            <w:i/>
            <w:iCs/>
            <w:sz w:val="24"/>
            <w:szCs w:val="24"/>
          </w:rPr>
          <w:t>arduus</w:t>
        </w:r>
      </w:ins>
      <w:del w:id="136" w:author="Trevor D." w:date="2021-06-22T14:58:00Z">
        <w:r w:rsidR="00296E41" w:rsidDel="00565D92">
          <w:rPr>
            <w:rFonts w:ascii="Times New Roman" w:hAnsi="Times New Roman" w:cs="Times New Roman"/>
            <w:i/>
            <w:iCs/>
            <w:sz w:val="24"/>
            <w:szCs w:val="24"/>
          </w:rPr>
          <w:delText>.</w:delText>
        </w:r>
      </w:del>
      <w:r w:rsidR="00296E41" w:rsidRPr="00283B6D">
        <w:rPr>
          <w:rFonts w:ascii="Times New Roman" w:hAnsi="Times New Roman" w:cs="Times New Roman"/>
          <w:i/>
          <w:iCs/>
          <w:sz w:val="24"/>
          <w:szCs w:val="24"/>
        </w:rPr>
        <w:t xml:space="preserve">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 (“</w:t>
      </w:r>
      <w:proofErr w:type="spellStart"/>
      <w:r w:rsidRPr="00283B6D">
        <w:rPr>
          <w:rFonts w:ascii="Times New Roman" w:hAnsi="Times New Roman" w:cs="Times New Roman"/>
          <w:sz w:val="24"/>
          <w:szCs w:val="24"/>
        </w:rPr>
        <w:t>plumeless</w:t>
      </w:r>
      <w:proofErr w:type="spellEnd"/>
      <w:r w:rsidRPr="00283B6D">
        <w:rPr>
          <w:rFonts w:ascii="Times New Roman" w:hAnsi="Times New Roman" w:cs="Times New Roman"/>
          <w:sz w:val="24"/>
          <w:szCs w:val="24"/>
        </w:rPr>
        <w:t xml:space="preserve"> thistle”) are two closely-related invasive thistles in the Asteraceae family. Both species germinate in autumn or spring and bolt in the early summer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2012), reproduce exclusively by seed, and have monocarpic perennial life cycles that have been demonstrated </w:t>
      </w:r>
      <w:r w:rsidR="00296E41">
        <w:rPr>
          <w:rFonts w:ascii="Times New Roman" w:hAnsi="Times New Roman" w:cs="Times New Roman"/>
          <w:sz w:val="24"/>
          <w:szCs w:val="24"/>
        </w:rPr>
        <w:t xml:space="preserve">(for </w:t>
      </w:r>
      <w:r w:rsidR="00296E41">
        <w:rPr>
          <w:rFonts w:ascii="Times New Roman" w:hAnsi="Times New Roman" w:cs="Times New Roman"/>
          <w:i/>
          <w:iCs/>
          <w:sz w:val="24"/>
          <w:szCs w:val="24"/>
        </w:rPr>
        <w:t xml:space="preserve">C. </w:t>
      </w:r>
      <w:r w:rsidR="00296E41" w:rsidRPr="00296E41">
        <w:rPr>
          <w:rFonts w:ascii="Times New Roman" w:hAnsi="Times New Roman" w:cs="Times New Roman"/>
          <w:i/>
          <w:iCs/>
          <w:sz w:val="24"/>
          <w:szCs w:val="24"/>
        </w:rPr>
        <w:t>nutans</w:t>
      </w:r>
      <w:r w:rsidR="00296E41">
        <w:rPr>
          <w:rFonts w:ascii="Times New Roman" w:hAnsi="Times New Roman" w:cs="Times New Roman"/>
          <w:sz w:val="24"/>
          <w:szCs w:val="24"/>
        </w:rPr>
        <w:t xml:space="preserve">) </w:t>
      </w:r>
      <w:r w:rsidRPr="00296E41">
        <w:rPr>
          <w:rFonts w:ascii="Times New Roman" w:hAnsi="Times New Roman" w:cs="Times New Roman"/>
          <w:sz w:val="24"/>
          <w:szCs w:val="24"/>
        </w:rPr>
        <w:t>to</w:t>
      </w:r>
      <w:r w:rsidRPr="00283B6D">
        <w:rPr>
          <w:rFonts w:ascii="Times New Roman" w:hAnsi="Times New Roman" w:cs="Times New Roman"/>
          <w:sz w:val="24"/>
          <w:szCs w:val="24"/>
        </w:rPr>
        <w:t xml:space="preserve"> shift from biennial towards annual under warming conditions (Keller and Shea</w:t>
      </w:r>
      <w:r w:rsidR="00296E41">
        <w:rPr>
          <w:rFonts w:ascii="Times New Roman" w:hAnsi="Times New Roman" w:cs="Times New Roman"/>
          <w:sz w:val="24"/>
          <w:szCs w:val="24"/>
        </w:rPr>
        <w:t xml:space="preserve"> 2021</w:t>
      </w:r>
      <w:r w:rsidRPr="00283B6D">
        <w:rPr>
          <w:rFonts w:ascii="Times New Roman" w:hAnsi="Times New Roman" w:cs="Times New Roman"/>
          <w:sz w:val="24"/>
          <w:szCs w:val="24"/>
        </w:rPr>
        <w:t xml:space="preserve">). While sharing similar life histories, the two species display significant morphological differences in dispersal-related characteristics such as number of flower heads, flower head size, number of seeds produced per flower head, and distribution of flower heads across an individual (Desrochers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1988). These invasive thistles have high reproductive potential and are a considerable agricultural pest since they thrive in pastures, are unpalatable to most grazers, and decrease pasture productivity (</w:t>
      </w:r>
      <w:proofErr w:type="spellStart"/>
      <w:r w:rsidRPr="00283B6D">
        <w:rPr>
          <w:rFonts w:ascii="Times New Roman" w:hAnsi="Times New Roman" w:cs="Times New Roman"/>
          <w:sz w:val="24"/>
          <w:szCs w:val="24"/>
        </w:rPr>
        <w:t>Trumble</w:t>
      </w:r>
      <w:proofErr w:type="spellEnd"/>
      <w:r w:rsidRPr="00283B6D">
        <w:rPr>
          <w:rFonts w:ascii="Times New Roman" w:hAnsi="Times New Roman" w:cs="Times New Roman"/>
          <w:sz w:val="24"/>
          <w:szCs w:val="24"/>
        </w:rPr>
        <w:t xml:space="preserve"> and </w:t>
      </w:r>
      <w:proofErr w:type="spellStart"/>
      <w:r w:rsidRPr="00283B6D">
        <w:rPr>
          <w:rFonts w:ascii="Times New Roman" w:hAnsi="Times New Roman" w:cs="Times New Roman"/>
          <w:sz w:val="24"/>
          <w:szCs w:val="24"/>
        </w:rPr>
        <w:t>Kok</w:t>
      </w:r>
      <w:proofErr w:type="spellEnd"/>
      <w:r w:rsidRPr="00283B6D">
        <w:rPr>
          <w:rFonts w:ascii="Times New Roman" w:hAnsi="Times New Roman" w:cs="Times New Roman"/>
          <w:sz w:val="24"/>
          <w:szCs w:val="24"/>
        </w:rPr>
        <w:t xml:space="preserve"> 1982). In addition to pastures, these thistles occur in other highly disturbed areas such as drainages and roadsides. Both species can be found across the U.S. (Allen and Shea 2006), and are listed as noxious weeds in several states (Skinner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w:t>
      </w:r>
    </w:p>
    <w:p w14:paraId="11877E34" w14:textId="6E02E024"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Wind serves as the primary dispersal vector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Seeds of both species display a prominent pappus that, when remaining attached to the achene, increases hang time and makes it possible for seeds to be carried at long distances;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detected seeds travelling away from their parent plants at distances up to 96 m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16 m for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though longer distances are likely possible in extreme wind events. The achenes and pappi of both species differ in size; </w:t>
      </w:r>
      <w:r w:rsidRPr="00283B6D">
        <w:rPr>
          <w:rFonts w:ascii="Times New Roman" w:hAnsi="Times New Roman" w:cs="Times New Roman"/>
          <w:i/>
          <w:iCs/>
          <w:sz w:val="24"/>
          <w:szCs w:val="24"/>
        </w:rPr>
        <w:t xml:space="preserve">C. nutans </w:t>
      </w:r>
      <w:r w:rsidRPr="00283B6D">
        <w:rPr>
          <w:rFonts w:ascii="Times New Roman" w:hAnsi="Times New Roman" w:cs="Times New Roman"/>
          <w:sz w:val="24"/>
          <w:szCs w:val="24"/>
        </w:rPr>
        <w:t>seeds</w:t>
      </w:r>
      <w:r w:rsidRPr="00283B6D">
        <w:rPr>
          <w:rFonts w:ascii="Times New Roman" w:hAnsi="Times New Roman" w:cs="Times New Roman"/>
          <w:i/>
          <w:iCs/>
          <w:sz w:val="24"/>
          <w:szCs w:val="24"/>
        </w:rPr>
        <w:t xml:space="preserve"> </w:t>
      </w:r>
      <w:r w:rsidRPr="00283B6D">
        <w:rPr>
          <w:rFonts w:ascii="Times New Roman" w:hAnsi="Times New Roman" w:cs="Times New Roman"/>
          <w:sz w:val="24"/>
          <w:szCs w:val="24"/>
        </w:rPr>
        <w:t xml:space="preserve">are on average larger than those of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i/>
          <w:iCs/>
          <w:sz w:val="24"/>
          <w:szCs w:val="24"/>
        </w:rPr>
        <w:t xml:space="preserve"> </w:t>
      </w:r>
      <w:r w:rsidRPr="00283B6D">
        <w:rPr>
          <w:rFonts w:ascii="Times New Roman" w:hAnsi="Times New Roman" w:cs="Times New Roman"/>
          <w:sz w:val="24"/>
          <w:szCs w:val="24"/>
        </w:rPr>
        <w:t>(</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and there is between- and within-species variation in plume loading and plume density that generates variation in seed terminal velocity. Dispersal of these seeds also extends beyond wind, with paths of secondary dispersal possible after seeds have hit the ground. Seeds from both species contain </w:t>
      </w:r>
      <w:proofErr w:type="spellStart"/>
      <w:r w:rsidRPr="00283B6D">
        <w:rPr>
          <w:rFonts w:ascii="Times New Roman" w:hAnsi="Times New Roman" w:cs="Times New Roman"/>
          <w:sz w:val="24"/>
          <w:szCs w:val="24"/>
        </w:rPr>
        <w:t>elaiosomes</w:t>
      </w:r>
      <w:proofErr w:type="spellEnd"/>
      <w:r w:rsidRPr="00283B6D">
        <w:rPr>
          <w:rFonts w:ascii="Times New Roman" w:hAnsi="Times New Roman" w:cs="Times New Roman"/>
          <w:sz w:val="24"/>
          <w:szCs w:val="24"/>
        </w:rPr>
        <w:t xml:space="preserve"> that are thought to play a role in ant-mediated dispersal (Pemberton and Irving 1990), and have been documented to be moved by insects and small mammals (</w:t>
      </w:r>
      <w:proofErr w:type="spellStart"/>
      <w:r w:rsidRPr="00283B6D">
        <w:rPr>
          <w:rFonts w:ascii="Times New Roman" w:hAnsi="Times New Roman" w:cs="Times New Roman"/>
          <w:sz w:val="24"/>
          <w:szCs w:val="24"/>
        </w:rPr>
        <w:t>Jongejans</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2015). Here, we focus exclusively on wind-driven primary dispersal.</w:t>
      </w:r>
    </w:p>
    <w:p w14:paraId="7F5DAA3B" w14:textId="77777777" w:rsidR="008E002A" w:rsidRPr="00283B6D" w:rsidRDefault="008E002A" w:rsidP="00283B6D">
      <w:pPr>
        <w:spacing w:after="120" w:line="240" w:lineRule="auto"/>
        <w:ind w:firstLine="284"/>
        <w:jc w:val="both"/>
        <w:rPr>
          <w:rFonts w:ascii="Times New Roman" w:hAnsi="Times New Roman" w:cs="Times New Roman"/>
          <w:sz w:val="24"/>
          <w:szCs w:val="24"/>
        </w:rPr>
      </w:pPr>
    </w:p>
    <w:p w14:paraId="2E721D7F" w14:textId="6DFD403B"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Experimental Design</w:t>
      </w:r>
    </w:p>
    <w:p w14:paraId="405B44E6" w14:textId="0AE578AD"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Experiments measuring the effects of warming on the distribution of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flower</w:t>
      </w:r>
      <w:ins w:id="137" w:author="Trevor D." w:date="2021-06-22T13:36:00Z">
        <w:r w:rsidR="00B84E1B">
          <w:rPr>
            <w:rFonts w:ascii="Times New Roman" w:hAnsi="Times New Roman" w:cs="Times New Roman"/>
            <w:sz w:val="24"/>
            <w:szCs w:val="24"/>
          </w:rPr>
          <w:t xml:space="preserve"> head</w:t>
        </w:r>
      </w:ins>
      <w:r w:rsidRPr="00283B6D">
        <w:rPr>
          <w:rFonts w:ascii="Times New Roman" w:hAnsi="Times New Roman" w:cs="Times New Roman"/>
          <w:sz w:val="24"/>
          <w:szCs w:val="24"/>
        </w:rPr>
        <w:t xml:space="preserve"> heights were conducted a field experiment at the Russell E. Larson Agricultural Research Farm in Rock Springs, Pennsylvania. The field site contains rocky soils and lies at the base of a mountain ridge dominated by deciduous forest, and was previously a pasture. To simulate the disturbed habitats in which these thistles are often found, aboveground vegetation at the site was killed using an offset disk, and the soil surface was levelled using a roller harrow before any planting occurred.</w:t>
      </w:r>
    </w:p>
    <w:p w14:paraId="086EFF07" w14:textId="577D07FF"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After being started in a greenhouse for approximately one month, thistle rosettes for each species were planted in groups of four, each in a 2m x 2m plot; a total of 272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136 </w:t>
      </w:r>
      <w:r w:rsidRPr="00283B6D">
        <w:rPr>
          <w:rFonts w:ascii="Times New Roman" w:hAnsi="Times New Roman" w:cs="Times New Roman"/>
          <w:i/>
          <w:iCs/>
          <w:sz w:val="24"/>
          <w:szCs w:val="24"/>
        </w:rPr>
        <w:lastRenderedPageBreak/>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were planted in 17 blocks, with each block consisting of 16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8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To simulate increased ambient temperatures, 100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48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were randomly chosen to </w:t>
      </w:r>
      <w:r w:rsidR="00296E41">
        <w:rPr>
          <w:rFonts w:ascii="Times New Roman" w:hAnsi="Times New Roman" w:cs="Times New Roman"/>
          <w:sz w:val="24"/>
          <w:szCs w:val="24"/>
        </w:rPr>
        <w:t>be passively warmed using</w:t>
      </w:r>
      <w:r w:rsidRPr="00283B6D">
        <w:rPr>
          <w:rFonts w:ascii="Times New Roman" w:hAnsi="Times New Roman" w:cs="Times New Roman"/>
          <w:sz w:val="24"/>
          <w:szCs w:val="24"/>
        </w:rPr>
        <w:t xml:space="preserve"> fibreglass open-top chambers (OTC) shortly after being planted in the field. These OTCs simulate an approximately 0.</w:t>
      </w:r>
      <w:r w:rsidR="000B36CD">
        <w:rPr>
          <w:rFonts w:ascii="Times New Roman" w:hAnsi="Times New Roman" w:cs="Times New Roman"/>
          <w:sz w:val="24"/>
          <w:szCs w:val="24"/>
        </w:rPr>
        <w:t>6</w:t>
      </w:r>
      <w:r w:rsidRPr="00283B6D">
        <w:rPr>
          <w:rFonts w:ascii="Times New Roman" w:hAnsi="Times New Roman" w:cs="Times New Roman"/>
          <w:sz w:val="24"/>
          <w:szCs w:val="24"/>
        </w:rPr>
        <w:t xml:space="preserve"> °C increase in temperature while not affecting soil moisture or snow depth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and are built to the specifications listed in the International Tundra Experiment Manual (</w:t>
      </w:r>
      <w:proofErr w:type="spellStart"/>
      <w:r w:rsidRPr="00283B6D">
        <w:rPr>
          <w:rFonts w:ascii="Times New Roman" w:hAnsi="Times New Roman" w:cs="Times New Roman"/>
          <w:sz w:val="24"/>
          <w:szCs w:val="24"/>
        </w:rPr>
        <w:t>Molau</w:t>
      </w:r>
      <w:proofErr w:type="spellEnd"/>
      <w:r w:rsidRPr="00283B6D">
        <w:rPr>
          <w:rFonts w:ascii="Times New Roman" w:hAnsi="Times New Roman" w:cs="Times New Roman"/>
          <w:sz w:val="24"/>
          <w:szCs w:val="24"/>
        </w:rPr>
        <w:t xml:space="preserve"> and </w:t>
      </w:r>
      <w:proofErr w:type="spellStart"/>
      <w:r w:rsidRPr="00283B6D">
        <w:rPr>
          <w:rFonts w:ascii="Times New Roman" w:hAnsi="Times New Roman" w:cs="Times New Roman"/>
          <w:sz w:val="24"/>
          <w:szCs w:val="24"/>
        </w:rPr>
        <w:t>Mølgaard</w:t>
      </w:r>
      <w:proofErr w:type="spellEnd"/>
      <w:r w:rsidRPr="00283B6D">
        <w:rPr>
          <w:rFonts w:ascii="Times New Roman" w:hAnsi="Times New Roman" w:cs="Times New Roman"/>
          <w:sz w:val="24"/>
          <w:szCs w:val="24"/>
        </w:rPr>
        <w:t xml:space="preserve"> 1996).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4DF53178" w14:textId="43E36AE1"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As flowers began to set seed, mesh pollen bags were used to keep seeds from escaping into the environment while still allowing the flowers access to air, water, and sunlight. Once any particular individual a) desiccated, b) collapsed under its own weight, or c) stopped producing new flower buds, the heights of all </w:t>
      </w:r>
      <w:del w:id="138" w:author="Trevor D." w:date="2021-06-22T13:36:00Z">
        <w:r w:rsidRPr="00283B6D" w:rsidDel="00B84E1B">
          <w:rPr>
            <w:rFonts w:ascii="Times New Roman" w:hAnsi="Times New Roman" w:cs="Times New Roman"/>
            <w:sz w:val="24"/>
            <w:szCs w:val="24"/>
          </w:rPr>
          <w:delText xml:space="preserve">flowers </w:delText>
        </w:r>
      </w:del>
      <w:ins w:id="139" w:author="Trevor D." w:date="2021-06-22T13:36:00Z">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ins>
      <w:r w:rsidRPr="00283B6D">
        <w:rPr>
          <w:rFonts w:ascii="Times New Roman" w:hAnsi="Times New Roman" w:cs="Times New Roman"/>
          <w:sz w:val="24"/>
          <w:szCs w:val="24"/>
        </w:rPr>
        <w:t xml:space="preserve">on the individual were measured before cutting the plant down. In instances where pollen bags caused </w:t>
      </w:r>
      <w:del w:id="140" w:author="Trevor D." w:date="2021-06-22T13:36:00Z">
        <w:r w:rsidRPr="00283B6D" w:rsidDel="00B84E1B">
          <w:rPr>
            <w:rFonts w:ascii="Times New Roman" w:hAnsi="Times New Roman" w:cs="Times New Roman"/>
            <w:sz w:val="24"/>
            <w:szCs w:val="24"/>
          </w:rPr>
          <w:delText xml:space="preserve">flowers </w:delText>
        </w:r>
      </w:del>
      <w:ins w:id="141" w:author="Trevor D." w:date="2021-06-22T13:36:00Z">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ins>
      <w:r w:rsidRPr="00283B6D">
        <w:rPr>
          <w:rFonts w:ascii="Times New Roman" w:hAnsi="Times New Roman" w:cs="Times New Roman"/>
          <w:sz w:val="24"/>
          <w:szCs w:val="24"/>
        </w:rPr>
        <w:t xml:space="preserve">to droop, the erect height of the flower </w:t>
      </w:r>
      <w:ins w:id="142" w:author="Trevor D." w:date="2021-06-22T13:36:00Z">
        <w:r w:rsidR="00B84E1B">
          <w:rPr>
            <w:rFonts w:ascii="Times New Roman" w:hAnsi="Times New Roman" w:cs="Times New Roman"/>
            <w:sz w:val="24"/>
            <w:szCs w:val="24"/>
          </w:rPr>
          <w:t xml:space="preserve">head </w:t>
        </w:r>
      </w:ins>
      <w:r w:rsidRPr="00283B6D">
        <w:rPr>
          <w:rFonts w:ascii="Times New Roman" w:hAnsi="Times New Roman" w:cs="Times New Roman"/>
          <w:sz w:val="24"/>
          <w:szCs w:val="24"/>
        </w:rPr>
        <w:t>was measured. All flower</w:t>
      </w:r>
      <w:ins w:id="143" w:author="Trevor D." w:date="2021-06-22T13:36:00Z">
        <w:r w:rsidR="00B84E1B">
          <w:rPr>
            <w:rFonts w:ascii="Times New Roman" w:hAnsi="Times New Roman" w:cs="Times New Roman"/>
            <w:sz w:val="24"/>
            <w:szCs w:val="24"/>
          </w:rPr>
          <w:t xml:space="preserve"> head</w:t>
        </w:r>
      </w:ins>
      <w:r w:rsidRPr="00283B6D">
        <w:rPr>
          <w:rFonts w:ascii="Times New Roman" w:hAnsi="Times New Roman" w:cs="Times New Roman"/>
          <w:sz w:val="24"/>
          <w:szCs w:val="24"/>
        </w:rPr>
        <w:t xml:space="preserve"> height measurements were taken over the course of three weeks, starting in mid-July and terminating in early August.</w:t>
      </w:r>
    </w:p>
    <w:p w14:paraId="2AAF2F1F" w14:textId="77777777" w:rsidR="008E002A" w:rsidRPr="00283B6D" w:rsidRDefault="008E002A" w:rsidP="00283B6D">
      <w:pPr>
        <w:spacing w:after="120" w:line="240" w:lineRule="auto"/>
        <w:ind w:firstLine="284"/>
        <w:jc w:val="both"/>
        <w:rPr>
          <w:rFonts w:ascii="Times New Roman" w:hAnsi="Times New Roman" w:cs="Times New Roman"/>
          <w:sz w:val="24"/>
          <w:szCs w:val="24"/>
        </w:rPr>
      </w:pPr>
    </w:p>
    <w:p w14:paraId="2795FEC3" w14:textId="39FEEBB6"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Dispersal model</w:t>
      </w:r>
    </w:p>
    <w:p w14:paraId="3664963E" w14:textId="0C24359E" w:rsidR="00283B6D" w:rsidRDefault="00283B6D" w:rsidP="00283B6D">
      <w:pPr>
        <w:spacing w:after="120" w:line="240" w:lineRule="auto"/>
        <w:ind w:firstLine="284"/>
        <w:jc w:val="both"/>
        <w:rPr>
          <w:ins w:id="144" w:author="Trevor D." w:date="2021-06-22T14:15:00Z"/>
          <w:rFonts w:ascii="Times New Roman" w:hAnsi="Times New Roman" w:cs="Times New Roman"/>
          <w:sz w:val="24"/>
          <w:szCs w:val="24"/>
        </w:rPr>
      </w:pPr>
      <w:r w:rsidRPr="00283B6D">
        <w:rPr>
          <w:rFonts w:ascii="Times New Roman" w:hAnsi="Times New Roman" w:cs="Times New Roman"/>
          <w:sz w:val="24"/>
          <w:szCs w:val="24"/>
        </w:rPr>
        <w:t>Dispersal was modelled using the Wald analytical long-distance dispersal (WALD) model</w:t>
      </w:r>
      <w:r w:rsidR="00F4537A">
        <w:rPr>
          <w:rFonts w:ascii="Times New Roman" w:hAnsi="Times New Roman" w:cs="Times New Roman"/>
          <w:sz w:val="24"/>
          <w:szCs w:val="24"/>
        </w:rPr>
        <w:t xml:space="preserve"> </w:t>
      </w:r>
      <w:commentRangeStart w:id="145"/>
      <w:commentRangeStart w:id="146"/>
      <w:r w:rsidR="00F4537A">
        <w:rPr>
          <w:rFonts w:ascii="Times New Roman" w:hAnsi="Times New Roman" w:cs="Times New Roman"/>
          <w:sz w:val="24"/>
          <w:szCs w:val="24"/>
        </w:rPr>
        <w:t>(</w:t>
      </w:r>
      <w:proofErr w:type="spellStart"/>
      <w:r w:rsidR="00F4537A">
        <w:rPr>
          <w:rFonts w:ascii="Times New Roman" w:hAnsi="Times New Roman" w:cs="Times New Roman"/>
          <w:sz w:val="24"/>
          <w:szCs w:val="24"/>
        </w:rPr>
        <w:t>Katul</w:t>
      </w:r>
      <w:proofErr w:type="spellEnd"/>
      <w:r w:rsidR="00F4537A">
        <w:rPr>
          <w:rFonts w:ascii="Times New Roman" w:hAnsi="Times New Roman" w:cs="Times New Roman"/>
          <w:sz w:val="24"/>
          <w:szCs w:val="24"/>
        </w:rPr>
        <w:t xml:space="preserve"> et al. 2005)</w:t>
      </w:r>
      <w:commentRangeEnd w:id="145"/>
      <w:r w:rsidR="00F4537A">
        <w:rPr>
          <w:rStyle w:val="CommentReference"/>
        </w:rPr>
        <w:commentReference w:id="145"/>
      </w:r>
      <w:commentRangeEnd w:id="146"/>
      <w:r w:rsidR="00153231">
        <w:rPr>
          <w:rStyle w:val="CommentReference"/>
        </w:rPr>
        <w:commentReference w:id="146"/>
      </w:r>
      <w:r w:rsidRPr="00283B6D">
        <w:rPr>
          <w:rFonts w:ascii="Times New Roman" w:hAnsi="Times New Roman" w:cs="Times New Roman"/>
          <w:sz w:val="24"/>
          <w:szCs w:val="24"/>
        </w:rPr>
        <w:t>. This mechanistic model, based in fluid dynamics, predicts the distribution of propagule dispersal distances by wind and has been shown to be a suitable approximation of empirically determined kernels for wind-dispersed plants (</w:t>
      </w:r>
      <w:proofErr w:type="spellStart"/>
      <w:r w:rsidRPr="00283B6D">
        <w:rPr>
          <w:rFonts w:ascii="Times New Roman" w:hAnsi="Times New Roman" w:cs="Times New Roman"/>
          <w:sz w:val="24"/>
          <w:szCs w:val="24"/>
        </w:rPr>
        <w:t>Katul</w:t>
      </w:r>
      <w:proofErr w:type="spellEnd"/>
      <w:r w:rsidRPr="00283B6D">
        <w:rPr>
          <w:rFonts w:ascii="Times New Roman" w:hAnsi="Times New Roman" w:cs="Times New Roman"/>
          <w:sz w:val="24"/>
          <w:szCs w:val="24"/>
        </w:rPr>
        <w:t xml:space="preserve"> et al. 2005;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The dispersal kernel generated under this model is an inverse Gaussian distribution of the form</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47" w:author="Trevor D." w:date="2021-06-22T14:17:00Z">
          <w:tblPr>
            <w:tblStyle w:val="TableGrid"/>
            <w:tblW w:w="9410" w:type="dxa"/>
            <w:tblLook w:val="04A0" w:firstRow="1" w:lastRow="0" w:firstColumn="1" w:lastColumn="0" w:noHBand="0" w:noVBand="1"/>
          </w:tblPr>
        </w:tblPrChange>
      </w:tblPr>
      <w:tblGrid>
        <w:gridCol w:w="850"/>
        <w:gridCol w:w="7654"/>
        <w:gridCol w:w="850"/>
        <w:tblGridChange w:id="148">
          <w:tblGrid>
            <w:gridCol w:w="850"/>
            <w:gridCol w:w="7710"/>
            <w:gridCol w:w="850"/>
          </w:tblGrid>
        </w:tblGridChange>
      </w:tblGrid>
      <w:tr w:rsidR="00153231" w14:paraId="091F3D35" w14:textId="77777777" w:rsidTr="00153231">
        <w:trPr>
          <w:ins w:id="149" w:author="Trevor D." w:date="2021-06-22T14:15:00Z"/>
        </w:trPr>
        <w:tc>
          <w:tcPr>
            <w:tcW w:w="850" w:type="dxa"/>
            <w:vAlign w:val="center"/>
            <w:tcPrChange w:id="150" w:author="Trevor D." w:date="2021-06-22T14:17:00Z">
              <w:tcPr>
                <w:tcW w:w="850" w:type="dxa"/>
                <w:vAlign w:val="center"/>
              </w:tcPr>
            </w:tcPrChange>
          </w:tcPr>
          <w:p w14:paraId="2D7797F5" w14:textId="77777777" w:rsidR="00153231" w:rsidRDefault="00153231">
            <w:pPr>
              <w:spacing w:after="120"/>
              <w:jc w:val="center"/>
              <w:rPr>
                <w:ins w:id="151" w:author="Trevor D." w:date="2021-06-22T14:15:00Z"/>
                <w:rFonts w:ascii="Times New Roman" w:hAnsi="Times New Roman" w:cs="Times New Roman"/>
                <w:sz w:val="24"/>
                <w:szCs w:val="24"/>
              </w:rPr>
              <w:pPrChange w:id="152" w:author="Trevor D." w:date="2021-06-22T14:15:00Z">
                <w:pPr>
                  <w:spacing w:after="120"/>
                  <w:jc w:val="both"/>
                </w:pPr>
              </w:pPrChange>
            </w:pPr>
          </w:p>
        </w:tc>
        <w:tc>
          <w:tcPr>
            <w:tcW w:w="7654" w:type="dxa"/>
            <w:vAlign w:val="center"/>
            <w:tcPrChange w:id="153" w:author="Trevor D." w:date="2021-06-22T14:17:00Z">
              <w:tcPr>
                <w:tcW w:w="7710" w:type="dxa"/>
                <w:vAlign w:val="center"/>
              </w:tcPr>
            </w:tcPrChange>
          </w:tcPr>
          <w:p w14:paraId="600D4DDF" w14:textId="00767486" w:rsidR="00153231" w:rsidRDefault="00153231">
            <w:pPr>
              <w:spacing w:after="120"/>
              <w:jc w:val="center"/>
              <w:rPr>
                <w:ins w:id="154" w:author="Trevor D." w:date="2021-06-22T14:15:00Z"/>
                <w:rFonts w:ascii="Times New Roman" w:hAnsi="Times New Roman" w:cs="Times New Roman"/>
                <w:sz w:val="24"/>
                <w:szCs w:val="24"/>
              </w:rPr>
              <w:pPrChange w:id="155" w:author="Trevor D." w:date="2021-06-22T14:15:00Z">
                <w:pPr>
                  <w:spacing w:after="120"/>
                  <w:jc w:val="both"/>
                </w:pPr>
              </w:pPrChange>
            </w:pPr>
            <m:oMathPara>
              <m:oMath>
                <m:r>
                  <w:ins w:id="156" w:author="Trevor D." w:date="2021-06-22T14:16:00Z">
                    <w:rPr>
                      <w:rFonts w:ascii="Cambria Math" w:hAnsi="Cambria Math" w:cs="Times New Roman"/>
                      <w:sz w:val="24"/>
                      <w:szCs w:val="24"/>
                    </w:rPr>
                    <m:t>p</m:t>
                  </w:ins>
                </m:r>
                <m:d>
                  <m:dPr>
                    <m:ctrlPr>
                      <w:ins w:id="157" w:author="Trevor D." w:date="2021-06-22T14:16:00Z">
                        <w:rPr>
                          <w:rFonts w:ascii="Cambria Math" w:hAnsi="Cambria Math" w:cs="Times New Roman"/>
                          <w:i/>
                          <w:sz w:val="24"/>
                          <w:szCs w:val="24"/>
                        </w:rPr>
                      </w:ins>
                    </m:ctrlPr>
                  </m:dPr>
                  <m:e>
                    <m:r>
                      <w:ins w:id="158" w:author="Trevor D." w:date="2021-06-22T14:16:00Z">
                        <w:rPr>
                          <w:rFonts w:ascii="Cambria Math" w:hAnsi="Cambria Math" w:cs="Times New Roman"/>
                          <w:sz w:val="24"/>
                          <w:szCs w:val="24"/>
                        </w:rPr>
                        <m:t>r</m:t>
                      </w:ins>
                    </m:r>
                  </m:e>
                </m:d>
                <m:r>
                  <w:ins w:id="159" w:author="Trevor D." w:date="2021-06-22T14:16:00Z">
                    <w:rPr>
                      <w:rFonts w:ascii="Cambria Math" w:hAnsi="Cambria Math" w:cs="Times New Roman"/>
                      <w:sz w:val="24"/>
                      <w:szCs w:val="24"/>
                    </w:rPr>
                    <m:t>=</m:t>
                  </w:ins>
                </m:r>
                <m:sSup>
                  <m:sSupPr>
                    <m:ctrlPr>
                      <w:ins w:id="160" w:author="Trevor D." w:date="2021-06-22T14:16:00Z">
                        <w:rPr>
                          <w:rFonts w:ascii="Cambria Math" w:hAnsi="Cambria Math" w:cs="Times New Roman"/>
                          <w:i/>
                          <w:sz w:val="24"/>
                          <w:szCs w:val="24"/>
                        </w:rPr>
                      </w:ins>
                    </m:ctrlPr>
                  </m:sSupPr>
                  <m:e>
                    <m:d>
                      <m:dPr>
                        <m:ctrlPr>
                          <w:ins w:id="161" w:author="Trevor D." w:date="2021-06-22T14:16:00Z">
                            <w:rPr>
                              <w:rFonts w:ascii="Cambria Math" w:hAnsi="Cambria Math" w:cs="Times New Roman"/>
                              <w:i/>
                              <w:sz w:val="24"/>
                              <w:szCs w:val="24"/>
                            </w:rPr>
                          </w:ins>
                        </m:ctrlPr>
                      </m:dPr>
                      <m:e>
                        <m:f>
                          <m:fPr>
                            <m:ctrlPr>
                              <w:ins w:id="162" w:author="Trevor D." w:date="2021-06-22T14:16:00Z">
                                <w:rPr>
                                  <w:rFonts w:ascii="Cambria Math" w:hAnsi="Cambria Math" w:cs="Times New Roman"/>
                                  <w:i/>
                                  <w:sz w:val="24"/>
                                  <w:szCs w:val="24"/>
                                </w:rPr>
                              </w:ins>
                            </m:ctrlPr>
                          </m:fPr>
                          <m:num>
                            <m:sSup>
                              <m:sSupPr>
                                <m:ctrlPr>
                                  <w:ins w:id="163" w:author="Trevor D." w:date="2021-06-22T14:16:00Z">
                                    <w:rPr>
                                      <w:rFonts w:ascii="Cambria Math" w:hAnsi="Cambria Math" w:cs="Times New Roman"/>
                                      <w:i/>
                                      <w:sz w:val="24"/>
                                      <w:szCs w:val="24"/>
                                    </w:rPr>
                                  </w:ins>
                                </m:ctrlPr>
                              </m:sSupPr>
                              <m:e>
                                <m:r>
                                  <w:ins w:id="164" w:author="Trevor D." w:date="2021-06-22T14:16:00Z">
                                    <w:rPr>
                                      <w:rFonts w:ascii="Cambria Math" w:hAnsi="Cambria Math" w:cs="Times New Roman"/>
                                      <w:sz w:val="24"/>
                                      <w:szCs w:val="24"/>
                                    </w:rPr>
                                    <m:t>λ</m:t>
                                  </w:ins>
                                </m:r>
                              </m:e>
                              <m:sup>
                                <m:r>
                                  <w:ins w:id="165" w:author="Trevor D." w:date="2021-06-22T14:16:00Z">
                                    <w:rPr>
                                      <w:rFonts w:ascii="Cambria Math" w:hAnsi="Cambria Math" w:cs="Times New Roman"/>
                                      <w:sz w:val="24"/>
                                      <w:szCs w:val="24"/>
                                    </w:rPr>
                                    <m:t>'</m:t>
                                  </w:ins>
                                </m:r>
                              </m:sup>
                            </m:sSup>
                          </m:num>
                          <m:den>
                            <m:r>
                              <w:ins w:id="166" w:author="Trevor D." w:date="2021-06-22T14:16:00Z">
                                <w:rPr>
                                  <w:rFonts w:ascii="Cambria Math" w:hAnsi="Cambria Math" w:cs="Times New Roman"/>
                                  <w:sz w:val="24"/>
                                  <w:szCs w:val="24"/>
                                </w:rPr>
                                <m:t>2π</m:t>
                              </w:ins>
                            </m:r>
                            <m:sSup>
                              <m:sSupPr>
                                <m:ctrlPr>
                                  <w:ins w:id="167" w:author="Trevor D." w:date="2021-06-22T14:16:00Z">
                                    <w:rPr>
                                      <w:rFonts w:ascii="Cambria Math" w:hAnsi="Cambria Math" w:cs="Times New Roman"/>
                                      <w:i/>
                                      <w:sz w:val="24"/>
                                      <w:szCs w:val="24"/>
                                    </w:rPr>
                                  </w:ins>
                                </m:ctrlPr>
                              </m:sSupPr>
                              <m:e>
                                <m:r>
                                  <w:ins w:id="168" w:author="Trevor D." w:date="2021-06-22T14:16:00Z">
                                    <w:rPr>
                                      <w:rFonts w:ascii="Cambria Math" w:hAnsi="Cambria Math" w:cs="Times New Roman"/>
                                      <w:sz w:val="24"/>
                                      <w:szCs w:val="24"/>
                                    </w:rPr>
                                    <m:t>r</m:t>
                                  </w:ins>
                                </m:r>
                              </m:e>
                              <m:sup>
                                <m:r>
                                  <w:ins w:id="169" w:author="Trevor D." w:date="2021-06-22T14:16:00Z">
                                    <w:rPr>
                                      <w:rFonts w:ascii="Cambria Math" w:hAnsi="Cambria Math" w:cs="Times New Roman"/>
                                      <w:sz w:val="24"/>
                                      <w:szCs w:val="24"/>
                                    </w:rPr>
                                    <m:t>3</m:t>
                                  </w:ins>
                                </m:r>
                              </m:sup>
                            </m:sSup>
                          </m:den>
                        </m:f>
                      </m:e>
                    </m:d>
                  </m:e>
                  <m:sup>
                    <m:r>
                      <w:ins w:id="170" w:author="Trevor D." w:date="2021-06-22T14:16:00Z">
                        <w:rPr>
                          <w:rFonts w:ascii="Cambria Math" w:hAnsi="Cambria Math" w:cs="Times New Roman"/>
                          <w:sz w:val="24"/>
                          <w:szCs w:val="24"/>
                        </w:rPr>
                        <m:t>1/2</m:t>
                      </w:ins>
                    </m:r>
                  </m:sup>
                </m:sSup>
                <m:func>
                  <m:funcPr>
                    <m:ctrlPr>
                      <w:ins w:id="171" w:author="Trevor D." w:date="2021-06-22T14:16:00Z">
                        <w:rPr>
                          <w:rFonts w:ascii="Cambria Math" w:hAnsi="Cambria Math" w:cs="Times New Roman"/>
                          <w:i/>
                          <w:sz w:val="24"/>
                          <w:szCs w:val="24"/>
                        </w:rPr>
                      </w:ins>
                    </m:ctrlPr>
                  </m:funcPr>
                  <m:fName>
                    <m:r>
                      <w:ins w:id="172" w:author="Trevor D." w:date="2021-06-22T14:16:00Z">
                        <m:rPr>
                          <m:sty m:val="p"/>
                        </m:rPr>
                        <w:rPr>
                          <w:rFonts w:ascii="Cambria Math" w:hAnsi="Cambria Math" w:cs="Times New Roman"/>
                          <w:sz w:val="24"/>
                          <w:szCs w:val="24"/>
                        </w:rPr>
                        <m:t>exp</m:t>
                      </w:ins>
                    </m:r>
                  </m:fName>
                  <m:e>
                    <m:d>
                      <m:dPr>
                        <m:begChr m:val="["/>
                        <m:endChr m:val="]"/>
                        <m:ctrlPr>
                          <w:ins w:id="173" w:author="Trevor D." w:date="2021-06-22T14:16:00Z">
                            <w:rPr>
                              <w:rFonts w:ascii="Cambria Math" w:hAnsi="Cambria Math" w:cs="Times New Roman"/>
                              <w:i/>
                              <w:sz w:val="24"/>
                              <w:szCs w:val="24"/>
                            </w:rPr>
                          </w:ins>
                        </m:ctrlPr>
                      </m:dPr>
                      <m:e>
                        <m:r>
                          <w:ins w:id="174" w:author="Trevor D." w:date="2021-06-22T14:16:00Z">
                            <w:rPr>
                              <w:rFonts w:ascii="Cambria Math" w:hAnsi="Cambria Math" w:cs="Times New Roman"/>
                              <w:sz w:val="24"/>
                              <w:szCs w:val="24"/>
                            </w:rPr>
                            <m:t>-</m:t>
                          </w:ins>
                        </m:r>
                        <m:f>
                          <m:fPr>
                            <m:ctrlPr>
                              <w:ins w:id="175" w:author="Trevor D." w:date="2021-06-22T14:16:00Z">
                                <w:rPr>
                                  <w:rFonts w:ascii="Cambria Math" w:hAnsi="Cambria Math" w:cs="Times New Roman"/>
                                  <w:i/>
                                  <w:sz w:val="24"/>
                                  <w:szCs w:val="24"/>
                                </w:rPr>
                              </w:ins>
                            </m:ctrlPr>
                          </m:fPr>
                          <m:num>
                            <m:sSup>
                              <m:sSupPr>
                                <m:ctrlPr>
                                  <w:ins w:id="176" w:author="Trevor D." w:date="2021-06-22T14:16:00Z">
                                    <w:rPr>
                                      <w:rFonts w:ascii="Cambria Math" w:hAnsi="Cambria Math" w:cs="Times New Roman"/>
                                      <w:i/>
                                      <w:sz w:val="24"/>
                                      <w:szCs w:val="24"/>
                                    </w:rPr>
                                  </w:ins>
                                </m:ctrlPr>
                              </m:sSupPr>
                              <m:e>
                                <m:r>
                                  <w:ins w:id="177" w:author="Trevor D." w:date="2021-06-22T14:16:00Z">
                                    <w:rPr>
                                      <w:rFonts w:ascii="Cambria Math" w:hAnsi="Cambria Math" w:cs="Times New Roman"/>
                                      <w:sz w:val="24"/>
                                      <w:szCs w:val="24"/>
                                    </w:rPr>
                                    <m:t>λ</m:t>
                                  </w:ins>
                                </m:r>
                              </m:e>
                              <m:sup>
                                <m:r>
                                  <w:ins w:id="178" w:author="Trevor D." w:date="2021-06-22T14:16:00Z">
                                    <w:rPr>
                                      <w:rFonts w:ascii="Cambria Math" w:hAnsi="Cambria Math" w:cs="Times New Roman"/>
                                      <w:sz w:val="24"/>
                                      <w:szCs w:val="24"/>
                                    </w:rPr>
                                    <m:t>'</m:t>
                                  </w:ins>
                                </m:r>
                              </m:sup>
                            </m:sSup>
                            <m:sSup>
                              <m:sSupPr>
                                <m:ctrlPr>
                                  <w:ins w:id="179" w:author="Trevor D." w:date="2021-06-22T14:16:00Z">
                                    <w:rPr>
                                      <w:rFonts w:ascii="Cambria Math" w:hAnsi="Cambria Math" w:cs="Times New Roman"/>
                                      <w:i/>
                                      <w:sz w:val="24"/>
                                      <w:szCs w:val="24"/>
                                    </w:rPr>
                                  </w:ins>
                                </m:ctrlPr>
                              </m:sSupPr>
                              <m:e>
                                <m:d>
                                  <m:dPr>
                                    <m:ctrlPr>
                                      <w:ins w:id="180" w:author="Trevor D." w:date="2021-06-22T14:16:00Z">
                                        <w:rPr>
                                          <w:rFonts w:ascii="Cambria Math" w:hAnsi="Cambria Math" w:cs="Times New Roman"/>
                                          <w:i/>
                                          <w:sz w:val="24"/>
                                          <w:szCs w:val="24"/>
                                        </w:rPr>
                                      </w:ins>
                                    </m:ctrlPr>
                                  </m:dPr>
                                  <m:e>
                                    <m:r>
                                      <w:ins w:id="181" w:author="Trevor D." w:date="2021-06-22T14:16:00Z">
                                        <w:rPr>
                                          <w:rFonts w:ascii="Cambria Math" w:hAnsi="Cambria Math" w:cs="Times New Roman"/>
                                          <w:sz w:val="24"/>
                                          <w:szCs w:val="24"/>
                                        </w:rPr>
                                        <m:t>r-</m:t>
                                      </w:ins>
                                    </m:r>
                                    <m:sSup>
                                      <m:sSupPr>
                                        <m:ctrlPr>
                                          <w:ins w:id="182" w:author="Trevor D." w:date="2021-06-22T14:16:00Z">
                                            <w:rPr>
                                              <w:rFonts w:ascii="Cambria Math" w:hAnsi="Cambria Math" w:cs="Times New Roman"/>
                                              <w:i/>
                                              <w:sz w:val="24"/>
                                              <w:szCs w:val="24"/>
                                            </w:rPr>
                                          </w:ins>
                                        </m:ctrlPr>
                                      </m:sSupPr>
                                      <m:e>
                                        <m:r>
                                          <w:ins w:id="183" w:author="Trevor D." w:date="2021-06-22T14:16:00Z">
                                            <w:rPr>
                                              <w:rFonts w:ascii="Cambria Math" w:hAnsi="Cambria Math" w:cs="Times New Roman"/>
                                              <w:sz w:val="24"/>
                                              <w:szCs w:val="24"/>
                                            </w:rPr>
                                            <m:t>μ</m:t>
                                          </w:ins>
                                        </m:r>
                                      </m:e>
                                      <m:sup>
                                        <m:r>
                                          <w:ins w:id="184" w:author="Trevor D." w:date="2021-06-22T14:16:00Z">
                                            <w:rPr>
                                              <w:rFonts w:ascii="Cambria Math" w:hAnsi="Cambria Math" w:cs="Times New Roman"/>
                                              <w:sz w:val="24"/>
                                              <w:szCs w:val="24"/>
                                            </w:rPr>
                                            <m:t>'</m:t>
                                          </w:ins>
                                        </m:r>
                                      </m:sup>
                                    </m:sSup>
                                  </m:e>
                                </m:d>
                              </m:e>
                              <m:sup>
                                <m:r>
                                  <w:ins w:id="185" w:author="Trevor D." w:date="2021-06-22T14:16:00Z">
                                    <w:rPr>
                                      <w:rFonts w:ascii="Cambria Math" w:hAnsi="Cambria Math" w:cs="Times New Roman"/>
                                      <w:sz w:val="24"/>
                                      <w:szCs w:val="24"/>
                                    </w:rPr>
                                    <m:t>2</m:t>
                                  </w:ins>
                                </m:r>
                              </m:sup>
                            </m:sSup>
                          </m:num>
                          <m:den>
                            <m:r>
                              <w:ins w:id="186" w:author="Trevor D." w:date="2021-06-22T14:16:00Z">
                                <w:rPr>
                                  <w:rFonts w:ascii="Cambria Math" w:hAnsi="Cambria Math" w:cs="Times New Roman"/>
                                  <w:sz w:val="24"/>
                                  <w:szCs w:val="24"/>
                                </w:rPr>
                                <m:t>2</m:t>
                              </w:ins>
                            </m:r>
                            <m:sSup>
                              <m:sSupPr>
                                <m:ctrlPr>
                                  <w:ins w:id="187" w:author="Trevor D." w:date="2021-06-22T14:16:00Z">
                                    <w:rPr>
                                      <w:rFonts w:ascii="Cambria Math" w:hAnsi="Cambria Math" w:cs="Times New Roman"/>
                                      <w:i/>
                                      <w:sz w:val="24"/>
                                      <w:szCs w:val="24"/>
                                    </w:rPr>
                                  </w:ins>
                                </m:ctrlPr>
                              </m:sSupPr>
                              <m:e>
                                <m:sSup>
                                  <m:sSupPr>
                                    <m:ctrlPr>
                                      <w:ins w:id="188" w:author="Trevor D." w:date="2021-06-22T14:16:00Z">
                                        <w:rPr>
                                          <w:rFonts w:ascii="Cambria Math" w:hAnsi="Cambria Math" w:cs="Times New Roman"/>
                                          <w:i/>
                                          <w:sz w:val="24"/>
                                          <w:szCs w:val="24"/>
                                        </w:rPr>
                                      </w:ins>
                                    </m:ctrlPr>
                                  </m:sSupPr>
                                  <m:e>
                                    <m:r>
                                      <w:ins w:id="189" w:author="Trevor D." w:date="2021-06-22T14:16:00Z">
                                        <w:rPr>
                                          <w:rFonts w:ascii="Cambria Math" w:hAnsi="Cambria Math" w:cs="Times New Roman"/>
                                          <w:sz w:val="24"/>
                                          <w:szCs w:val="24"/>
                                        </w:rPr>
                                        <m:t>μ</m:t>
                                      </w:ins>
                                    </m:r>
                                  </m:e>
                                  <m:sup>
                                    <m:r>
                                      <w:ins w:id="190" w:author="Trevor D." w:date="2021-06-22T14:16:00Z">
                                        <w:rPr>
                                          <w:rFonts w:ascii="Cambria Math" w:hAnsi="Cambria Math" w:cs="Times New Roman"/>
                                          <w:sz w:val="24"/>
                                          <w:szCs w:val="24"/>
                                        </w:rPr>
                                        <m:t>'</m:t>
                                      </w:ins>
                                    </m:r>
                                  </m:sup>
                                </m:sSup>
                              </m:e>
                              <m:sup>
                                <m:r>
                                  <w:ins w:id="191" w:author="Trevor D." w:date="2021-06-22T14:16:00Z">
                                    <w:rPr>
                                      <w:rFonts w:ascii="Cambria Math" w:hAnsi="Cambria Math" w:cs="Times New Roman"/>
                                      <w:sz w:val="24"/>
                                      <w:szCs w:val="24"/>
                                    </w:rPr>
                                    <m:t>2</m:t>
                                  </w:ins>
                                </m:r>
                              </m:sup>
                            </m:sSup>
                            <m:r>
                              <w:ins w:id="192" w:author="Trevor D." w:date="2021-06-22T14:16:00Z">
                                <m:rPr>
                                  <m:sty m:val="p"/>
                                </m:rPr>
                                <w:rPr>
                                  <w:rFonts w:ascii="Cambria Math" w:hAnsi="Cambria Math" w:cs="Times New Roman"/>
                                  <w:sz w:val="24"/>
                                  <w:szCs w:val="24"/>
                                </w:rPr>
                                <m:t>r</m:t>
                              </w:ins>
                            </m:r>
                          </m:den>
                        </m:f>
                      </m:e>
                    </m:d>
                  </m:e>
                </m:func>
              </m:oMath>
            </m:oMathPara>
          </w:p>
        </w:tc>
        <w:tc>
          <w:tcPr>
            <w:tcW w:w="850" w:type="dxa"/>
            <w:vAlign w:val="center"/>
            <w:tcPrChange w:id="193" w:author="Trevor D." w:date="2021-06-22T14:17:00Z">
              <w:tcPr>
                <w:tcW w:w="850" w:type="dxa"/>
                <w:vAlign w:val="center"/>
              </w:tcPr>
            </w:tcPrChange>
          </w:tcPr>
          <w:p w14:paraId="797142DE" w14:textId="75BF7A4A" w:rsidR="00153231" w:rsidRDefault="00153231">
            <w:pPr>
              <w:spacing w:after="120"/>
              <w:jc w:val="right"/>
              <w:rPr>
                <w:ins w:id="194" w:author="Trevor D." w:date="2021-06-22T14:15:00Z"/>
                <w:rFonts w:ascii="Times New Roman" w:hAnsi="Times New Roman" w:cs="Times New Roman"/>
                <w:sz w:val="24"/>
                <w:szCs w:val="24"/>
              </w:rPr>
              <w:pPrChange w:id="195" w:author="Trevor D." w:date="2021-06-22T14:17:00Z">
                <w:pPr>
                  <w:spacing w:after="120"/>
                  <w:jc w:val="both"/>
                </w:pPr>
              </w:pPrChange>
            </w:pPr>
            <w:ins w:id="196" w:author="Trevor D." w:date="2021-06-22T14:17:00Z">
              <w:r>
                <w:rPr>
                  <w:rFonts w:ascii="Times New Roman" w:hAnsi="Times New Roman" w:cs="Times New Roman"/>
                  <w:sz w:val="24"/>
                  <w:szCs w:val="24"/>
                </w:rPr>
                <w:t>[1]</w:t>
              </w:r>
            </w:ins>
          </w:p>
        </w:tc>
      </w:tr>
    </w:tbl>
    <w:p w14:paraId="6429B594" w14:textId="77777777" w:rsidR="00153231" w:rsidRPr="00283B6D" w:rsidDel="00153231" w:rsidRDefault="00153231">
      <w:pPr>
        <w:spacing w:before="120" w:after="120" w:line="240" w:lineRule="auto"/>
        <w:jc w:val="both"/>
        <w:rPr>
          <w:del w:id="197" w:author="Trevor D." w:date="2021-06-22T14:15:00Z"/>
          <w:rFonts w:ascii="Times New Roman" w:hAnsi="Times New Roman" w:cs="Times New Roman"/>
          <w:sz w:val="24"/>
          <w:szCs w:val="24"/>
        </w:rPr>
        <w:pPrChange w:id="198" w:author="Trevor D." w:date="2021-06-22T14:19:00Z">
          <w:pPr>
            <w:spacing w:after="120" w:line="240" w:lineRule="auto"/>
            <w:ind w:firstLine="284"/>
            <w:jc w:val="both"/>
          </w:pPr>
        </w:pPrChange>
      </w:pPr>
    </w:p>
    <w:p w14:paraId="4BE49579" w14:textId="5E911F9B" w:rsidR="00283B6D" w:rsidRPr="00283B6D" w:rsidDel="00153231" w:rsidRDefault="00283B6D">
      <w:pPr>
        <w:spacing w:before="120" w:after="120" w:line="240" w:lineRule="auto"/>
        <w:jc w:val="both"/>
        <w:rPr>
          <w:del w:id="199" w:author="Trevor D." w:date="2021-06-22T14:18:00Z"/>
          <w:rFonts w:ascii="Times New Roman" w:eastAsiaTheme="minorEastAsia" w:hAnsi="Times New Roman" w:cs="Times New Roman"/>
          <w:sz w:val="24"/>
          <w:szCs w:val="24"/>
        </w:rPr>
        <w:pPrChange w:id="200" w:author="Trevor D." w:date="2021-06-22T14:19:00Z">
          <w:pPr>
            <w:spacing w:after="120" w:line="240" w:lineRule="auto"/>
            <w:jc w:val="both"/>
          </w:pPr>
        </w:pPrChange>
      </w:pPr>
      <w:commentRangeStart w:id="201"/>
      <w:commentRangeStart w:id="202"/>
      <m:oMathPara>
        <m:oMath>
          <m:r>
            <w:del w:id="203" w:author="Trevor D." w:date="2021-06-22T14:15:00Z">
              <w:rPr>
                <w:rFonts w:ascii="Cambria Math" w:hAnsi="Cambria Math" w:cs="Times New Roman"/>
                <w:sz w:val="24"/>
                <w:szCs w:val="24"/>
              </w:rPr>
              <m:t>p</m:t>
            </w:del>
          </m:r>
          <m:d>
            <m:dPr>
              <m:ctrlPr>
                <w:del w:id="204" w:author="Trevor D." w:date="2021-06-22T14:15:00Z">
                  <w:rPr>
                    <w:rFonts w:ascii="Cambria Math" w:hAnsi="Cambria Math" w:cs="Times New Roman"/>
                    <w:i/>
                    <w:sz w:val="24"/>
                    <w:szCs w:val="24"/>
                  </w:rPr>
                </w:del>
              </m:ctrlPr>
            </m:dPr>
            <m:e>
              <m:r>
                <w:del w:id="205" w:author="Trevor D." w:date="2021-06-22T14:15:00Z">
                  <w:rPr>
                    <w:rFonts w:ascii="Cambria Math" w:hAnsi="Cambria Math" w:cs="Times New Roman"/>
                    <w:sz w:val="24"/>
                    <w:szCs w:val="24"/>
                  </w:rPr>
                  <m:t>r</m:t>
                </w:del>
              </m:r>
            </m:e>
          </m:d>
          <m:r>
            <w:del w:id="206" w:author="Trevor D." w:date="2021-06-22T14:15:00Z">
              <w:rPr>
                <w:rFonts w:ascii="Cambria Math" w:hAnsi="Cambria Math" w:cs="Times New Roman"/>
                <w:sz w:val="24"/>
                <w:szCs w:val="24"/>
              </w:rPr>
              <m:t>=</m:t>
            </w:del>
          </m:r>
          <m:sSup>
            <m:sSupPr>
              <m:ctrlPr>
                <w:del w:id="207" w:author="Trevor D." w:date="2021-06-22T14:15:00Z">
                  <w:rPr>
                    <w:rFonts w:ascii="Cambria Math" w:hAnsi="Cambria Math" w:cs="Times New Roman"/>
                    <w:i/>
                    <w:sz w:val="24"/>
                    <w:szCs w:val="24"/>
                  </w:rPr>
                </w:del>
              </m:ctrlPr>
            </m:sSupPr>
            <m:e>
              <m:d>
                <m:dPr>
                  <m:ctrlPr>
                    <w:del w:id="208" w:author="Trevor D." w:date="2021-06-22T14:15:00Z">
                      <w:rPr>
                        <w:rFonts w:ascii="Cambria Math" w:hAnsi="Cambria Math" w:cs="Times New Roman"/>
                        <w:i/>
                        <w:sz w:val="24"/>
                        <w:szCs w:val="24"/>
                      </w:rPr>
                    </w:del>
                  </m:ctrlPr>
                </m:dPr>
                <m:e>
                  <m:f>
                    <m:fPr>
                      <m:ctrlPr>
                        <w:del w:id="209" w:author="Trevor D." w:date="2021-06-22T14:15:00Z">
                          <w:rPr>
                            <w:rFonts w:ascii="Cambria Math" w:hAnsi="Cambria Math" w:cs="Times New Roman"/>
                            <w:i/>
                            <w:sz w:val="24"/>
                            <w:szCs w:val="24"/>
                          </w:rPr>
                        </w:del>
                      </m:ctrlPr>
                    </m:fPr>
                    <m:num>
                      <m:sSup>
                        <m:sSupPr>
                          <m:ctrlPr>
                            <w:del w:id="210" w:author="Trevor D." w:date="2021-06-22T14:15:00Z">
                              <w:rPr>
                                <w:rFonts w:ascii="Cambria Math" w:hAnsi="Cambria Math" w:cs="Times New Roman"/>
                                <w:i/>
                                <w:sz w:val="24"/>
                                <w:szCs w:val="24"/>
                              </w:rPr>
                            </w:del>
                          </m:ctrlPr>
                        </m:sSupPr>
                        <m:e>
                          <m:r>
                            <w:del w:id="211" w:author="Trevor D." w:date="2021-06-22T14:15:00Z">
                              <w:rPr>
                                <w:rFonts w:ascii="Cambria Math" w:hAnsi="Cambria Math" w:cs="Times New Roman"/>
                                <w:sz w:val="24"/>
                                <w:szCs w:val="24"/>
                              </w:rPr>
                              <m:t>λ</m:t>
                            </w:del>
                          </m:r>
                        </m:e>
                        <m:sup>
                          <m:r>
                            <w:del w:id="212" w:author="Trevor D." w:date="2021-06-22T14:15:00Z">
                              <w:rPr>
                                <w:rFonts w:ascii="Cambria Math" w:hAnsi="Cambria Math" w:cs="Times New Roman"/>
                                <w:sz w:val="24"/>
                                <w:szCs w:val="24"/>
                              </w:rPr>
                              <m:t>'</m:t>
                            </w:del>
                          </m:r>
                        </m:sup>
                      </m:sSup>
                    </m:num>
                    <m:den>
                      <m:r>
                        <w:del w:id="213" w:author="Trevor D." w:date="2021-06-22T14:15:00Z">
                          <w:rPr>
                            <w:rFonts w:ascii="Cambria Math" w:hAnsi="Cambria Math" w:cs="Times New Roman"/>
                            <w:sz w:val="24"/>
                            <w:szCs w:val="24"/>
                          </w:rPr>
                          <m:t>2π</m:t>
                        </w:del>
                      </m:r>
                      <m:sSup>
                        <m:sSupPr>
                          <m:ctrlPr>
                            <w:del w:id="214" w:author="Trevor D." w:date="2021-06-22T14:15:00Z">
                              <w:rPr>
                                <w:rFonts w:ascii="Cambria Math" w:hAnsi="Cambria Math" w:cs="Times New Roman"/>
                                <w:i/>
                                <w:sz w:val="24"/>
                                <w:szCs w:val="24"/>
                              </w:rPr>
                            </w:del>
                          </m:ctrlPr>
                        </m:sSupPr>
                        <m:e>
                          <m:r>
                            <w:del w:id="215" w:author="Trevor D." w:date="2021-06-22T14:15:00Z">
                              <w:rPr>
                                <w:rFonts w:ascii="Cambria Math" w:hAnsi="Cambria Math" w:cs="Times New Roman"/>
                                <w:sz w:val="24"/>
                                <w:szCs w:val="24"/>
                              </w:rPr>
                              <m:t>r</m:t>
                            </w:del>
                          </m:r>
                        </m:e>
                        <m:sup>
                          <m:r>
                            <w:del w:id="216" w:author="Trevor D." w:date="2021-06-22T14:15:00Z">
                              <w:rPr>
                                <w:rFonts w:ascii="Cambria Math" w:hAnsi="Cambria Math" w:cs="Times New Roman"/>
                                <w:sz w:val="24"/>
                                <w:szCs w:val="24"/>
                              </w:rPr>
                              <m:t>3</m:t>
                            </w:del>
                          </m:r>
                        </m:sup>
                      </m:sSup>
                    </m:den>
                  </m:f>
                </m:e>
              </m:d>
            </m:e>
            <m:sup>
              <m:r>
                <w:del w:id="217" w:author="Trevor D." w:date="2021-06-22T14:15:00Z">
                  <w:rPr>
                    <w:rFonts w:ascii="Cambria Math" w:hAnsi="Cambria Math" w:cs="Times New Roman"/>
                    <w:sz w:val="24"/>
                    <w:szCs w:val="24"/>
                  </w:rPr>
                  <m:t>1/2</m:t>
                </w:del>
              </m:r>
            </m:sup>
          </m:sSup>
          <m:func>
            <m:funcPr>
              <m:ctrlPr>
                <w:del w:id="218" w:author="Trevor D." w:date="2021-06-22T14:15:00Z">
                  <w:rPr>
                    <w:rFonts w:ascii="Cambria Math" w:hAnsi="Cambria Math" w:cs="Times New Roman"/>
                    <w:i/>
                    <w:sz w:val="24"/>
                    <w:szCs w:val="24"/>
                  </w:rPr>
                </w:del>
              </m:ctrlPr>
            </m:funcPr>
            <m:fName>
              <m:r>
                <w:del w:id="219" w:author="Trevor D." w:date="2021-06-22T14:15:00Z">
                  <m:rPr>
                    <m:sty m:val="p"/>
                  </m:rPr>
                  <w:rPr>
                    <w:rFonts w:ascii="Cambria Math" w:hAnsi="Cambria Math" w:cs="Times New Roman"/>
                    <w:sz w:val="24"/>
                    <w:szCs w:val="24"/>
                  </w:rPr>
                  <m:t>exp</m:t>
                </w:del>
              </m:r>
            </m:fName>
            <m:e>
              <m:d>
                <m:dPr>
                  <m:begChr m:val="["/>
                  <m:endChr m:val="]"/>
                  <m:ctrlPr>
                    <w:del w:id="220" w:author="Trevor D." w:date="2021-06-22T14:15:00Z">
                      <w:rPr>
                        <w:rFonts w:ascii="Cambria Math" w:hAnsi="Cambria Math" w:cs="Times New Roman"/>
                        <w:i/>
                        <w:sz w:val="24"/>
                        <w:szCs w:val="24"/>
                      </w:rPr>
                    </w:del>
                  </m:ctrlPr>
                </m:dPr>
                <m:e>
                  <m:r>
                    <w:del w:id="221" w:author="Trevor D." w:date="2021-06-22T14:15:00Z">
                      <w:rPr>
                        <w:rFonts w:ascii="Cambria Math" w:hAnsi="Cambria Math" w:cs="Times New Roman"/>
                        <w:sz w:val="24"/>
                        <w:szCs w:val="24"/>
                      </w:rPr>
                      <m:t>-</m:t>
                    </w:del>
                  </m:r>
                  <m:f>
                    <m:fPr>
                      <m:ctrlPr>
                        <w:del w:id="222" w:author="Trevor D." w:date="2021-06-22T14:15:00Z">
                          <w:rPr>
                            <w:rFonts w:ascii="Cambria Math" w:hAnsi="Cambria Math" w:cs="Times New Roman"/>
                            <w:i/>
                            <w:sz w:val="24"/>
                            <w:szCs w:val="24"/>
                          </w:rPr>
                        </w:del>
                      </m:ctrlPr>
                    </m:fPr>
                    <m:num>
                      <m:sSup>
                        <m:sSupPr>
                          <m:ctrlPr>
                            <w:del w:id="223" w:author="Trevor D." w:date="2021-06-22T14:15:00Z">
                              <w:rPr>
                                <w:rFonts w:ascii="Cambria Math" w:hAnsi="Cambria Math" w:cs="Times New Roman"/>
                                <w:i/>
                                <w:sz w:val="24"/>
                                <w:szCs w:val="24"/>
                              </w:rPr>
                            </w:del>
                          </m:ctrlPr>
                        </m:sSupPr>
                        <m:e>
                          <m:r>
                            <w:del w:id="224" w:author="Trevor D." w:date="2021-06-22T14:15:00Z">
                              <w:rPr>
                                <w:rFonts w:ascii="Cambria Math" w:hAnsi="Cambria Math" w:cs="Times New Roman"/>
                                <w:sz w:val="24"/>
                                <w:szCs w:val="24"/>
                              </w:rPr>
                              <m:t>λ</m:t>
                            </w:del>
                          </m:r>
                        </m:e>
                        <m:sup>
                          <m:r>
                            <w:del w:id="225" w:author="Trevor D." w:date="2021-06-22T14:15:00Z">
                              <w:rPr>
                                <w:rFonts w:ascii="Cambria Math" w:hAnsi="Cambria Math" w:cs="Times New Roman"/>
                                <w:sz w:val="24"/>
                                <w:szCs w:val="24"/>
                              </w:rPr>
                              <m:t>'</m:t>
                            </w:del>
                          </m:r>
                        </m:sup>
                      </m:sSup>
                      <m:sSup>
                        <m:sSupPr>
                          <m:ctrlPr>
                            <w:del w:id="226" w:author="Trevor D." w:date="2021-06-22T14:15:00Z">
                              <w:rPr>
                                <w:rFonts w:ascii="Cambria Math" w:hAnsi="Cambria Math" w:cs="Times New Roman"/>
                                <w:i/>
                                <w:sz w:val="24"/>
                                <w:szCs w:val="24"/>
                              </w:rPr>
                            </w:del>
                          </m:ctrlPr>
                        </m:sSupPr>
                        <m:e>
                          <m:d>
                            <m:dPr>
                              <m:ctrlPr>
                                <w:del w:id="227" w:author="Trevor D." w:date="2021-06-22T14:15:00Z">
                                  <w:rPr>
                                    <w:rFonts w:ascii="Cambria Math" w:hAnsi="Cambria Math" w:cs="Times New Roman"/>
                                    <w:i/>
                                    <w:sz w:val="24"/>
                                    <w:szCs w:val="24"/>
                                  </w:rPr>
                                </w:del>
                              </m:ctrlPr>
                            </m:dPr>
                            <m:e>
                              <m:r>
                                <w:del w:id="228" w:author="Trevor D." w:date="2021-06-22T14:15:00Z">
                                  <w:rPr>
                                    <w:rFonts w:ascii="Cambria Math" w:hAnsi="Cambria Math" w:cs="Times New Roman"/>
                                    <w:sz w:val="24"/>
                                    <w:szCs w:val="24"/>
                                  </w:rPr>
                                  <m:t>r-</m:t>
                                </w:del>
                              </m:r>
                              <m:sSup>
                                <m:sSupPr>
                                  <m:ctrlPr>
                                    <w:del w:id="229" w:author="Trevor D." w:date="2021-06-22T14:15:00Z">
                                      <w:rPr>
                                        <w:rFonts w:ascii="Cambria Math" w:hAnsi="Cambria Math" w:cs="Times New Roman"/>
                                        <w:i/>
                                        <w:sz w:val="24"/>
                                        <w:szCs w:val="24"/>
                                      </w:rPr>
                                    </w:del>
                                  </m:ctrlPr>
                                </m:sSupPr>
                                <m:e>
                                  <m:r>
                                    <w:del w:id="230" w:author="Trevor D." w:date="2021-06-22T14:15:00Z">
                                      <w:rPr>
                                        <w:rFonts w:ascii="Cambria Math" w:hAnsi="Cambria Math" w:cs="Times New Roman"/>
                                        <w:sz w:val="24"/>
                                        <w:szCs w:val="24"/>
                                      </w:rPr>
                                      <m:t>μ</m:t>
                                    </w:del>
                                  </m:r>
                                </m:e>
                                <m:sup>
                                  <m:r>
                                    <w:del w:id="231" w:author="Trevor D." w:date="2021-06-22T14:15:00Z">
                                      <w:rPr>
                                        <w:rFonts w:ascii="Cambria Math" w:hAnsi="Cambria Math" w:cs="Times New Roman"/>
                                        <w:sz w:val="24"/>
                                        <w:szCs w:val="24"/>
                                      </w:rPr>
                                      <m:t>'</m:t>
                                    </w:del>
                                  </m:r>
                                </m:sup>
                              </m:sSup>
                            </m:e>
                          </m:d>
                        </m:e>
                        <m:sup>
                          <m:r>
                            <w:del w:id="232" w:author="Trevor D." w:date="2021-06-22T14:15:00Z">
                              <w:rPr>
                                <w:rFonts w:ascii="Cambria Math" w:hAnsi="Cambria Math" w:cs="Times New Roman"/>
                                <w:sz w:val="24"/>
                                <w:szCs w:val="24"/>
                              </w:rPr>
                              <m:t>2</m:t>
                            </w:del>
                          </m:r>
                        </m:sup>
                      </m:sSup>
                    </m:num>
                    <m:den>
                      <m:r>
                        <w:del w:id="233" w:author="Trevor D." w:date="2021-06-22T14:15:00Z">
                          <w:rPr>
                            <w:rFonts w:ascii="Cambria Math" w:hAnsi="Cambria Math" w:cs="Times New Roman"/>
                            <w:sz w:val="24"/>
                            <w:szCs w:val="24"/>
                          </w:rPr>
                          <m:t>2</m:t>
                        </w:del>
                      </m:r>
                      <m:sSup>
                        <m:sSupPr>
                          <m:ctrlPr>
                            <w:del w:id="234" w:author="Trevor D." w:date="2021-06-22T14:15:00Z">
                              <w:rPr>
                                <w:rFonts w:ascii="Cambria Math" w:hAnsi="Cambria Math" w:cs="Times New Roman"/>
                                <w:i/>
                                <w:sz w:val="24"/>
                                <w:szCs w:val="24"/>
                              </w:rPr>
                            </w:del>
                          </m:ctrlPr>
                        </m:sSupPr>
                        <m:e>
                          <m:sSup>
                            <m:sSupPr>
                              <m:ctrlPr>
                                <w:del w:id="235" w:author="Trevor D." w:date="2021-06-22T14:15:00Z">
                                  <w:rPr>
                                    <w:rFonts w:ascii="Cambria Math" w:hAnsi="Cambria Math" w:cs="Times New Roman"/>
                                    <w:i/>
                                    <w:sz w:val="24"/>
                                    <w:szCs w:val="24"/>
                                  </w:rPr>
                                </w:del>
                              </m:ctrlPr>
                            </m:sSupPr>
                            <m:e>
                              <m:r>
                                <w:del w:id="236" w:author="Trevor D." w:date="2021-06-22T14:15:00Z">
                                  <w:rPr>
                                    <w:rFonts w:ascii="Cambria Math" w:hAnsi="Cambria Math" w:cs="Times New Roman"/>
                                    <w:sz w:val="24"/>
                                    <w:szCs w:val="24"/>
                                  </w:rPr>
                                  <m:t>μ</m:t>
                                </w:del>
                              </m:r>
                            </m:e>
                            <m:sup>
                              <m:r>
                                <w:del w:id="237" w:author="Trevor D." w:date="2021-06-22T14:15:00Z">
                                  <w:rPr>
                                    <w:rFonts w:ascii="Cambria Math" w:hAnsi="Cambria Math" w:cs="Times New Roman"/>
                                    <w:sz w:val="24"/>
                                    <w:szCs w:val="24"/>
                                  </w:rPr>
                                  <m:t>'</m:t>
                                </w:del>
                              </m:r>
                            </m:sup>
                          </m:sSup>
                        </m:e>
                        <m:sup>
                          <m:r>
                            <w:del w:id="238" w:author="Trevor D." w:date="2021-06-22T14:15:00Z">
                              <w:rPr>
                                <w:rFonts w:ascii="Cambria Math" w:hAnsi="Cambria Math" w:cs="Times New Roman"/>
                                <w:sz w:val="24"/>
                                <w:szCs w:val="24"/>
                              </w:rPr>
                              <m:t>2</m:t>
                            </w:del>
                          </m:r>
                        </m:sup>
                      </m:sSup>
                      <m:r>
                        <w:del w:id="239" w:author="Trevor D." w:date="2021-06-22T14:15:00Z">
                          <m:rPr>
                            <m:sty m:val="p"/>
                          </m:rPr>
                          <w:rPr>
                            <w:rFonts w:ascii="Cambria Math" w:hAnsi="Cambria Math" w:cs="Times New Roman"/>
                            <w:sz w:val="24"/>
                            <w:szCs w:val="24"/>
                          </w:rPr>
                          <m:t>r</m:t>
                        </w:del>
                      </m:r>
                    </m:den>
                  </m:f>
                </m:e>
              </m:d>
            </m:e>
          </m:func>
          <w:commentRangeEnd w:id="201"/>
          <m:r>
            <m:rPr>
              <m:sty m:val="p"/>
            </m:rPr>
            <w:rPr>
              <w:rStyle w:val="CommentReference"/>
            </w:rPr>
            <w:commentReference w:id="201"/>
          </m:r>
          <w:commentRangeEnd w:id="202"/>
          <m:r>
            <m:rPr>
              <m:sty m:val="p"/>
            </m:rPr>
            <w:rPr>
              <w:rStyle w:val="CommentReference"/>
            </w:rPr>
            <w:commentReference w:id="202"/>
          </m:r>
        </m:oMath>
      </m:oMathPara>
    </w:p>
    <w:p w14:paraId="1B4731B4" w14:textId="77777777" w:rsidR="00283B6D" w:rsidRPr="00283B6D" w:rsidRDefault="00283B6D">
      <w:pPr>
        <w:spacing w:before="120" w:after="120" w:line="240" w:lineRule="auto"/>
        <w:jc w:val="both"/>
        <w:rPr>
          <w:rFonts w:ascii="Times New Roman" w:eastAsiaTheme="minorEastAsia" w:hAnsi="Times New Roman" w:cs="Times New Roman"/>
          <w:sz w:val="24"/>
          <w:szCs w:val="24"/>
        </w:rPr>
        <w:pPrChange w:id="240" w:author="Trevor D." w:date="2021-06-22T14:19:00Z">
          <w:pPr>
            <w:spacing w:after="120" w:line="240" w:lineRule="auto"/>
            <w:jc w:val="both"/>
          </w:pPr>
        </w:pPrChange>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r</m:t>
        </m:r>
      </m:oMath>
      <w:r w:rsidRPr="00283B6D">
        <w:rPr>
          <w:rFonts w:ascii="Times New Roman" w:eastAsiaTheme="minorEastAsia" w:hAnsi="Times New Roman" w:cs="Times New Roman"/>
          <w:sz w:val="24"/>
          <w:szCs w:val="24"/>
        </w:rPr>
        <w:t xml:space="preserve"> denotes a given dispersal distance. The location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(H/σ)</m:t>
            </m:r>
          </m:e>
          <m:sup>
            <m:r>
              <w:rPr>
                <w:rFonts w:ascii="Cambria Math" w:eastAsiaTheme="minorEastAsia" w:hAnsi="Cambria Math" w:cs="Times New Roman"/>
                <w:sz w:val="24"/>
                <w:szCs w:val="24"/>
              </w:rPr>
              <m:t>2</m:t>
            </m:r>
          </m:sup>
        </m:sSup>
      </m:oMath>
      <w:r w:rsidRPr="00283B6D">
        <w:rPr>
          <w:rFonts w:ascii="Times New Roman" w:eastAsiaTheme="minorEastAsia" w:hAnsi="Times New Roman" w:cs="Times New Roman"/>
          <w:sz w:val="24"/>
          <w:szCs w:val="24"/>
        </w:rPr>
        <w:t xml:space="preserve"> and scale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=HU/F</m:t>
        </m:r>
      </m:oMath>
      <w:r w:rsidRPr="00283B6D">
        <w:rPr>
          <w:rFonts w:ascii="Times New Roman" w:eastAsiaTheme="minorEastAsia" w:hAnsi="Times New Roman" w:cs="Times New Roman"/>
          <w:sz w:val="24"/>
          <w:szCs w:val="24"/>
        </w:rPr>
        <w:t xml:space="preserve"> are functions of seed release height </w:t>
      </w:r>
      <m:oMath>
        <m:r>
          <w:rPr>
            <w:rFonts w:ascii="Cambria Math" w:eastAsiaTheme="minorEastAsia" w:hAnsi="Cambria Math" w:cs="Times New Roman"/>
            <w:sz w:val="24"/>
            <w:szCs w:val="24"/>
          </w:rPr>
          <m:t>H</m:t>
        </m:r>
      </m:oMath>
      <w:r w:rsidRPr="00283B6D">
        <w:rPr>
          <w:rFonts w:ascii="Times New Roman" w:eastAsiaTheme="minorEastAsia" w:hAnsi="Times New Roman" w:cs="Times New Roman"/>
          <w:sz w:val="24"/>
          <w:szCs w:val="24"/>
        </w:rPr>
        <w:t xml:space="preserve">, wind speed </w:t>
      </w:r>
      <m:oMath>
        <m:r>
          <w:rPr>
            <w:rFonts w:ascii="Cambria Math" w:eastAsiaTheme="minorEastAsia" w:hAnsi="Cambria Math" w:cs="Times New Roman"/>
            <w:sz w:val="24"/>
            <w:szCs w:val="24"/>
          </w:rPr>
          <m:t>U</m:t>
        </m:r>
      </m:oMath>
      <w:r w:rsidRPr="00283B6D">
        <w:rPr>
          <w:rFonts w:ascii="Times New Roman" w:eastAsiaTheme="minorEastAsia" w:hAnsi="Times New Roman" w:cs="Times New Roman"/>
          <w:sz w:val="24"/>
          <w:szCs w:val="24"/>
        </w:rPr>
        <w:t xml:space="preserve">, seed terminal velocity </w:t>
      </w:r>
      <m:oMath>
        <m:r>
          <w:rPr>
            <w:rFonts w:ascii="Cambria Math" w:eastAsiaTheme="minorEastAsia" w:hAnsi="Cambria Math" w:cs="Times New Roman"/>
            <w:sz w:val="24"/>
            <w:szCs w:val="24"/>
          </w:rPr>
          <m:t>V</m:t>
        </m:r>
      </m:oMath>
      <w:r w:rsidRPr="00283B6D">
        <w:rPr>
          <w:rFonts w:ascii="Times New Roman" w:eastAsiaTheme="minorEastAsia" w:hAnsi="Times New Roman" w:cs="Times New Roman"/>
          <w:sz w:val="24"/>
          <w:szCs w:val="24"/>
        </w:rPr>
        <w:t xml:space="preserve">, and turbulent flow parameter </w:t>
      </w:r>
      <m:oMath>
        <m:r>
          <w:rPr>
            <w:rFonts w:ascii="Cambria Math" w:eastAsiaTheme="minorEastAsia" w:hAnsi="Cambria Math" w:cs="Times New Roman"/>
            <w:sz w:val="24"/>
            <w:szCs w:val="24"/>
          </w:rPr>
          <m:t>σ</m:t>
        </m:r>
      </m:oMath>
      <w:r w:rsidRPr="00283B6D">
        <w:rPr>
          <w:rFonts w:ascii="Times New Roman" w:eastAsiaTheme="minorEastAsia" w:hAnsi="Times New Roman" w:cs="Times New Roman"/>
          <w:sz w:val="24"/>
          <w:szCs w:val="24"/>
        </w:rPr>
        <w:t>.</w:t>
      </w:r>
    </w:p>
    <w:p w14:paraId="44C7CB48" w14:textId="36F41B6E" w:rsidR="00283B6D" w:rsidRDefault="00283B6D" w:rsidP="00283B6D">
      <w:pPr>
        <w:spacing w:after="120" w:line="240" w:lineRule="auto"/>
        <w:ind w:firstLine="284"/>
        <w:jc w:val="both"/>
        <w:rPr>
          <w:ins w:id="241" w:author="Trevor D." w:date="2021-06-22T14:17:00Z"/>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To correct wind speed measurements for use at any seed release height rather than at measurement height, we used the same procedure as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and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r w:rsidRPr="00283B6D">
        <w:rPr>
          <w:rFonts w:ascii="Times New Roman" w:eastAsiaTheme="minorEastAsia" w:hAnsi="Times New Roman" w:cs="Times New Roman"/>
          <w:sz w:val="24"/>
          <w:szCs w:val="24"/>
        </w:rPr>
        <w:t xml:space="preserve"> and integrate wind speed over the logarithmic wind profile</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42" w:author="Trevor D." w:date="2021-06-22T14:21:00Z">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850"/>
        <w:gridCol w:w="7654"/>
        <w:gridCol w:w="850"/>
        <w:tblGridChange w:id="243">
          <w:tblGrid>
            <w:gridCol w:w="850"/>
            <w:gridCol w:w="7654"/>
            <w:gridCol w:w="850"/>
          </w:tblGrid>
        </w:tblGridChange>
      </w:tblGrid>
      <w:tr w:rsidR="00153231" w14:paraId="608DC918" w14:textId="77777777" w:rsidTr="00153231">
        <w:trPr>
          <w:ins w:id="244" w:author="Trevor D." w:date="2021-06-22T14:17:00Z"/>
        </w:trPr>
        <w:tc>
          <w:tcPr>
            <w:tcW w:w="850" w:type="dxa"/>
            <w:vAlign w:val="center"/>
            <w:tcPrChange w:id="245" w:author="Trevor D." w:date="2021-06-22T14:21:00Z">
              <w:tcPr>
                <w:tcW w:w="850" w:type="dxa"/>
                <w:vAlign w:val="center"/>
              </w:tcPr>
            </w:tcPrChange>
          </w:tcPr>
          <w:p w14:paraId="52AD76C6" w14:textId="77777777" w:rsidR="00153231" w:rsidRDefault="00153231" w:rsidP="00255892">
            <w:pPr>
              <w:spacing w:after="120"/>
              <w:jc w:val="center"/>
              <w:rPr>
                <w:ins w:id="246" w:author="Trevor D." w:date="2021-06-22T14:17:00Z"/>
                <w:rFonts w:ascii="Times New Roman" w:hAnsi="Times New Roman" w:cs="Times New Roman"/>
                <w:sz w:val="24"/>
                <w:szCs w:val="24"/>
              </w:rPr>
            </w:pPr>
          </w:p>
        </w:tc>
        <w:tc>
          <w:tcPr>
            <w:tcW w:w="7654" w:type="dxa"/>
            <w:vAlign w:val="center"/>
            <w:tcPrChange w:id="247" w:author="Trevor D." w:date="2021-06-22T14:21:00Z">
              <w:tcPr>
                <w:tcW w:w="7654" w:type="dxa"/>
                <w:vAlign w:val="center"/>
              </w:tcPr>
            </w:tcPrChange>
          </w:tcPr>
          <w:p w14:paraId="4BD7F256" w14:textId="77777777" w:rsidR="00153231" w:rsidRPr="00283B6D" w:rsidDel="00153231" w:rsidRDefault="00153231">
            <w:pPr>
              <w:spacing w:after="120"/>
              <w:jc w:val="center"/>
              <w:rPr>
                <w:del w:id="248" w:author="Trevor D." w:date="2021-06-22T14:17:00Z"/>
                <w:moveTo w:id="249" w:author="Trevor D." w:date="2021-06-22T14:17:00Z"/>
                <w:rFonts w:ascii="Times New Roman" w:eastAsiaTheme="minorEastAsia" w:hAnsi="Times New Roman" w:cs="Times New Roman"/>
                <w:sz w:val="24"/>
                <w:szCs w:val="24"/>
              </w:rPr>
              <w:pPrChange w:id="250" w:author="Trevor D." w:date="2021-06-22T14:21:00Z">
                <w:pPr>
                  <w:spacing w:after="120"/>
                  <w:jc w:val="both"/>
                </w:pPr>
              </w:pPrChange>
            </w:pPr>
            <w:moveToRangeStart w:id="251" w:author="Trevor D." w:date="2021-06-22T14:17:00Z" w:name="move75263885"/>
            <m:oMathPara>
              <m:oMathParaPr>
                <m:jc m:val="center"/>
              </m:oMathParaPr>
              <m:oMath>
                <m:r>
                  <w:rPr>
                    <w:rFonts w:ascii="Cambria Math" w:eastAsiaTheme="minorEastAsia" w:hAnsi="Cambria Math" w:cs="Times New Roman"/>
                    <w:sz w:val="24"/>
                    <w:szCs w:val="24"/>
                  </w:rPr>
                  <m:t xml:space="preserve">U=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H</m:t>
                    </m:r>
                  </m:den>
                </m:f>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H</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num>
                      <m:den>
                        <m:r>
                          <w:rPr>
                            <w:rFonts w:ascii="Cambria Math" w:eastAsiaTheme="minorEastAsia" w:hAnsi="Cambria Math" w:cs="Times New Roman"/>
                            <w:sz w:val="24"/>
                            <w:szCs w:val="24"/>
                          </w:rPr>
                          <m:t>K</m:t>
                        </m:r>
                      </m:den>
                    </m:f>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z-d</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den>
                            </m:f>
                          </m:e>
                        </m:d>
                      </m:e>
                    </m:func>
                    <m:r>
                      <w:rPr>
                        <w:rFonts w:ascii="Cambria Math" w:eastAsiaTheme="minorEastAsia" w:hAnsi="Cambria Math" w:cs="Times New Roman"/>
                        <w:sz w:val="24"/>
                        <w:szCs w:val="24"/>
                      </w:rPr>
                      <m:t>dz</m:t>
                    </m:r>
                  </m:e>
                </m:nary>
              </m:oMath>
            </m:oMathPara>
          </w:p>
          <w:moveToRangeEnd w:id="251"/>
          <w:p w14:paraId="63B25E99" w14:textId="24437B25" w:rsidR="00153231" w:rsidRDefault="00153231" w:rsidP="00DA4B69">
            <w:pPr>
              <w:spacing w:after="120"/>
              <w:jc w:val="center"/>
              <w:rPr>
                <w:ins w:id="252" w:author="Trevor D." w:date="2021-06-22T14:17:00Z"/>
                <w:rFonts w:ascii="Times New Roman" w:hAnsi="Times New Roman" w:cs="Times New Roman"/>
                <w:sz w:val="24"/>
                <w:szCs w:val="24"/>
              </w:rPr>
            </w:pPr>
          </w:p>
        </w:tc>
        <w:tc>
          <w:tcPr>
            <w:tcW w:w="850" w:type="dxa"/>
            <w:vAlign w:val="center"/>
            <w:tcPrChange w:id="253" w:author="Trevor D." w:date="2021-06-22T14:21:00Z">
              <w:tcPr>
                <w:tcW w:w="850" w:type="dxa"/>
                <w:vAlign w:val="center"/>
              </w:tcPr>
            </w:tcPrChange>
          </w:tcPr>
          <w:p w14:paraId="4CE3F729" w14:textId="2E48BB53" w:rsidR="00153231" w:rsidRDefault="00153231" w:rsidP="00255892">
            <w:pPr>
              <w:spacing w:after="120"/>
              <w:jc w:val="right"/>
              <w:rPr>
                <w:ins w:id="254" w:author="Trevor D." w:date="2021-06-22T14:17:00Z"/>
                <w:rFonts w:ascii="Times New Roman" w:hAnsi="Times New Roman" w:cs="Times New Roman"/>
                <w:sz w:val="24"/>
                <w:szCs w:val="24"/>
              </w:rPr>
            </w:pPr>
            <w:ins w:id="255" w:author="Trevor D." w:date="2021-06-22T14:17:00Z">
              <w:r>
                <w:rPr>
                  <w:rFonts w:ascii="Times New Roman" w:hAnsi="Times New Roman" w:cs="Times New Roman"/>
                  <w:sz w:val="24"/>
                  <w:szCs w:val="24"/>
                </w:rPr>
                <w:t>[2]</w:t>
              </w:r>
            </w:ins>
          </w:p>
        </w:tc>
      </w:tr>
    </w:tbl>
    <w:p w14:paraId="4DCD2912" w14:textId="77777777" w:rsidR="00153231" w:rsidRPr="00283B6D" w:rsidDel="00153231" w:rsidRDefault="00153231">
      <w:pPr>
        <w:spacing w:before="120" w:after="120" w:line="240" w:lineRule="auto"/>
        <w:jc w:val="both"/>
        <w:rPr>
          <w:del w:id="256" w:author="Trevor D." w:date="2021-06-22T14:19:00Z"/>
          <w:rFonts w:ascii="Times New Roman" w:eastAsiaTheme="minorEastAsia" w:hAnsi="Times New Roman" w:cs="Times New Roman"/>
          <w:sz w:val="24"/>
          <w:szCs w:val="24"/>
        </w:rPr>
        <w:pPrChange w:id="257" w:author="Trevor D." w:date="2021-06-22T14:19:00Z">
          <w:pPr>
            <w:spacing w:after="120" w:line="240" w:lineRule="auto"/>
            <w:ind w:firstLine="284"/>
            <w:jc w:val="both"/>
          </w:pPr>
        </w:pPrChange>
      </w:pPr>
    </w:p>
    <w:p w14:paraId="3FCE5090" w14:textId="3F3764A6" w:rsidR="00283B6D" w:rsidRPr="00283B6D" w:rsidDel="000224B1" w:rsidRDefault="00283B6D">
      <w:pPr>
        <w:spacing w:before="120" w:after="120" w:line="240" w:lineRule="auto"/>
        <w:jc w:val="both"/>
        <w:rPr>
          <w:del w:id="258" w:author="Trevor D." w:date="2021-06-23T10:08:00Z"/>
          <w:moveFrom w:id="259" w:author="Trevor D." w:date="2021-06-22T14:17:00Z"/>
          <w:rFonts w:ascii="Times New Roman" w:eastAsiaTheme="minorEastAsia" w:hAnsi="Times New Roman" w:cs="Times New Roman"/>
          <w:sz w:val="24"/>
          <w:szCs w:val="24"/>
        </w:rPr>
        <w:pPrChange w:id="260" w:author="Trevor D." w:date="2021-06-22T14:19:00Z">
          <w:pPr>
            <w:spacing w:after="120" w:line="240" w:lineRule="auto"/>
            <w:jc w:val="both"/>
          </w:pPr>
        </w:pPrChange>
      </w:pPr>
      <w:moveFromRangeStart w:id="261" w:author="Trevor D." w:date="2021-06-22T14:17:00Z" w:name="move75263885"/>
      <m:oMathPara>
        <m:oMathParaPr>
          <m:jc m:val="center"/>
        </m:oMathParaPr>
        <m:oMath>
          <m:r>
            <w:del w:id="262" w:author="Trevor D." w:date="2021-06-23T10:08:00Z">
              <w:rPr>
                <w:rFonts w:ascii="Cambria Math" w:eastAsiaTheme="minorEastAsia" w:hAnsi="Cambria Math" w:cs="Times New Roman"/>
                <w:sz w:val="24"/>
                <w:szCs w:val="24"/>
              </w:rPr>
              <m:t xml:space="preserve">U= </m:t>
            </w:del>
          </m:r>
          <m:f>
            <m:fPr>
              <m:ctrlPr>
                <w:del w:id="263" w:author="Trevor D." w:date="2021-06-23T10:08:00Z">
                  <w:rPr>
                    <w:rFonts w:ascii="Cambria Math" w:eastAsiaTheme="minorEastAsia" w:hAnsi="Cambria Math" w:cs="Times New Roman"/>
                    <w:i/>
                    <w:sz w:val="24"/>
                    <w:szCs w:val="24"/>
                  </w:rPr>
                </w:del>
              </m:ctrlPr>
            </m:fPr>
            <m:num>
              <m:r>
                <w:del w:id="264" w:author="Trevor D." w:date="2021-06-23T10:08:00Z">
                  <w:rPr>
                    <w:rFonts w:ascii="Cambria Math" w:eastAsiaTheme="minorEastAsia" w:hAnsi="Cambria Math" w:cs="Times New Roman"/>
                    <w:sz w:val="24"/>
                    <w:szCs w:val="24"/>
                  </w:rPr>
                  <m:t>1</m:t>
                </w:del>
              </m:r>
            </m:num>
            <m:den>
              <m:r>
                <w:del w:id="265" w:author="Trevor D." w:date="2021-06-23T10:08:00Z">
                  <w:rPr>
                    <w:rFonts w:ascii="Cambria Math" w:eastAsiaTheme="minorEastAsia" w:hAnsi="Cambria Math" w:cs="Times New Roman"/>
                    <w:sz w:val="24"/>
                    <w:szCs w:val="24"/>
                  </w:rPr>
                  <m:t>H</m:t>
                </w:del>
              </m:r>
            </m:den>
          </m:f>
          <m:nary>
            <m:naryPr>
              <m:limLoc m:val="undOvr"/>
              <m:ctrlPr>
                <w:del w:id="266" w:author="Trevor D." w:date="2021-06-23T10:08:00Z">
                  <w:rPr>
                    <w:rFonts w:ascii="Cambria Math" w:eastAsiaTheme="minorEastAsia" w:hAnsi="Cambria Math" w:cs="Times New Roman"/>
                    <w:i/>
                    <w:sz w:val="24"/>
                    <w:szCs w:val="24"/>
                  </w:rPr>
                </w:del>
              </m:ctrlPr>
            </m:naryPr>
            <m:sub>
              <m:r>
                <w:del w:id="267" w:author="Trevor D." w:date="2021-06-23T10:08:00Z">
                  <w:rPr>
                    <w:rFonts w:ascii="Cambria Math" w:eastAsiaTheme="minorEastAsia" w:hAnsi="Cambria Math" w:cs="Times New Roman"/>
                    <w:sz w:val="24"/>
                    <w:szCs w:val="24"/>
                  </w:rPr>
                  <m:t xml:space="preserve">d+ </m:t>
                </w:del>
              </m:r>
              <m:sSub>
                <m:sSubPr>
                  <m:ctrlPr>
                    <w:del w:id="268" w:author="Trevor D." w:date="2021-06-23T10:08:00Z">
                      <w:rPr>
                        <w:rFonts w:ascii="Cambria Math" w:eastAsiaTheme="minorEastAsia" w:hAnsi="Cambria Math" w:cs="Times New Roman"/>
                        <w:i/>
                        <w:sz w:val="24"/>
                        <w:szCs w:val="24"/>
                      </w:rPr>
                    </w:del>
                  </m:ctrlPr>
                </m:sSubPr>
                <m:e>
                  <m:r>
                    <w:del w:id="269" w:author="Trevor D." w:date="2021-06-23T10:08:00Z">
                      <w:rPr>
                        <w:rFonts w:ascii="Cambria Math" w:eastAsiaTheme="minorEastAsia" w:hAnsi="Cambria Math" w:cs="Times New Roman"/>
                        <w:sz w:val="24"/>
                        <w:szCs w:val="24"/>
                      </w:rPr>
                      <m:t>z</m:t>
                    </w:del>
                  </m:r>
                </m:e>
                <m:sub>
                  <m:r>
                    <w:del w:id="270" w:author="Trevor D." w:date="2021-06-23T10:08:00Z">
                      <w:rPr>
                        <w:rFonts w:ascii="Cambria Math" w:eastAsiaTheme="minorEastAsia" w:hAnsi="Cambria Math" w:cs="Times New Roman"/>
                        <w:sz w:val="24"/>
                        <w:szCs w:val="24"/>
                      </w:rPr>
                      <m:t>0</m:t>
                    </w:del>
                  </m:r>
                </m:sub>
              </m:sSub>
            </m:sub>
            <m:sup>
              <m:r>
                <w:del w:id="271" w:author="Trevor D." w:date="2021-06-23T10:08:00Z">
                  <w:rPr>
                    <w:rFonts w:ascii="Cambria Math" w:eastAsiaTheme="minorEastAsia" w:hAnsi="Cambria Math" w:cs="Times New Roman"/>
                    <w:sz w:val="24"/>
                    <w:szCs w:val="24"/>
                  </w:rPr>
                  <m:t>H</m:t>
                </w:del>
              </m:r>
            </m:sup>
            <m:e>
              <m:f>
                <m:fPr>
                  <m:ctrlPr>
                    <w:del w:id="272" w:author="Trevor D." w:date="2021-06-23T10:08:00Z">
                      <w:rPr>
                        <w:rFonts w:ascii="Cambria Math" w:eastAsiaTheme="minorEastAsia" w:hAnsi="Cambria Math" w:cs="Times New Roman"/>
                        <w:i/>
                        <w:sz w:val="24"/>
                        <w:szCs w:val="24"/>
                      </w:rPr>
                    </w:del>
                  </m:ctrlPr>
                </m:fPr>
                <m:num>
                  <m:sSup>
                    <m:sSupPr>
                      <m:ctrlPr>
                        <w:del w:id="273" w:author="Trevor D." w:date="2021-06-23T10:08:00Z">
                          <w:rPr>
                            <w:rFonts w:ascii="Cambria Math" w:eastAsiaTheme="minorEastAsia" w:hAnsi="Cambria Math" w:cs="Times New Roman"/>
                            <w:i/>
                            <w:sz w:val="24"/>
                            <w:szCs w:val="24"/>
                          </w:rPr>
                        </w:del>
                      </m:ctrlPr>
                    </m:sSupPr>
                    <m:e>
                      <m:r>
                        <w:del w:id="274" w:author="Trevor D." w:date="2021-06-23T10:08:00Z">
                          <w:rPr>
                            <w:rFonts w:ascii="Cambria Math" w:eastAsiaTheme="minorEastAsia" w:hAnsi="Cambria Math" w:cs="Times New Roman"/>
                            <w:sz w:val="24"/>
                            <w:szCs w:val="24"/>
                          </w:rPr>
                          <m:t>u</m:t>
                        </w:del>
                      </m:r>
                    </m:e>
                    <m:sup>
                      <m:r>
                        <w:del w:id="275" w:author="Trevor D." w:date="2021-06-23T10:08:00Z">
                          <w:rPr>
                            <w:rFonts w:ascii="Cambria Math" w:eastAsiaTheme="minorEastAsia" w:hAnsi="Cambria Math" w:cs="Times New Roman"/>
                            <w:sz w:val="24"/>
                            <w:szCs w:val="24"/>
                          </w:rPr>
                          <m:t>*</m:t>
                        </w:del>
                      </m:r>
                    </m:sup>
                  </m:sSup>
                </m:num>
                <m:den>
                  <m:r>
                    <w:del w:id="276" w:author="Trevor D." w:date="2021-06-23T10:08:00Z">
                      <w:rPr>
                        <w:rFonts w:ascii="Cambria Math" w:eastAsiaTheme="minorEastAsia" w:hAnsi="Cambria Math" w:cs="Times New Roman"/>
                        <w:sz w:val="24"/>
                        <w:szCs w:val="24"/>
                      </w:rPr>
                      <m:t>K</m:t>
                    </w:del>
                  </m:r>
                </m:den>
              </m:f>
              <m:func>
                <m:funcPr>
                  <m:ctrlPr>
                    <w:del w:id="277" w:author="Trevor D." w:date="2021-06-23T10:08:00Z">
                      <w:rPr>
                        <w:rFonts w:ascii="Cambria Math" w:eastAsiaTheme="minorEastAsia" w:hAnsi="Cambria Math" w:cs="Times New Roman"/>
                        <w:sz w:val="24"/>
                        <w:szCs w:val="24"/>
                      </w:rPr>
                    </w:del>
                  </m:ctrlPr>
                </m:funcPr>
                <m:fName>
                  <m:r>
                    <w:del w:id="278" w:author="Trevor D." w:date="2021-06-23T10:08:00Z">
                      <m:rPr>
                        <m:sty m:val="p"/>
                      </m:rPr>
                      <w:rPr>
                        <w:rFonts w:ascii="Cambria Math" w:eastAsiaTheme="minorEastAsia" w:hAnsi="Cambria Math" w:cs="Times New Roman"/>
                        <w:sz w:val="24"/>
                        <w:szCs w:val="24"/>
                      </w:rPr>
                      <m:t>log</m:t>
                    </w:del>
                  </m:r>
                </m:fName>
                <m:e>
                  <m:d>
                    <m:dPr>
                      <m:ctrlPr>
                        <w:del w:id="279" w:author="Trevor D." w:date="2021-06-23T10:08:00Z">
                          <w:rPr>
                            <w:rFonts w:ascii="Cambria Math" w:eastAsiaTheme="minorEastAsia" w:hAnsi="Cambria Math" w:cs="Times New Roman"/>
                            <w:i/>
                            <w:sz w:val="24"/>
                            <w:szCs w:val="24"/>
                          </w:rPr>
                        </w:del>
                      </m:ctrlPr>
                    </m:dPr>
                    <m:e>
                      <m:f>
                        <m:fPr>
                          <m:ctrlPr>
                            <w:del w:id="280" w:author="Trevor D." w:date="2021-06-23T10:08:00Z">
                              <w:rPr>
                                <w:rFonts w:ascii="Cambria Math" w:eastAsiaTheme="minorEastAsia" w:hAnsi="Cambria Math" w:cs="Times New Roman"/>
                                <w:i/>
                                <w:sz w:val="24"/>
                                <w:szCs w:val="24"/>
                              </w:rPr>
                            </w:del>
                          </m:ctrlPr>
                        </m:fPr>
                        <m:num>
                          <m:r>
                            <w:del w:id="281" w:author="Trevor D." w:date="2021-06-23T10:08:00Z">
                              <w:rPr>
                                <w:rFonts w:ascii="Cambria Math" w:eastAsiaTheme="minorEastAsia" w:hAnsi="Cambria Math" w:cs="Times New Roman"/>
                                <w:sz w:val="24"/>
                                <w:szCs w:val="24"/>
                              </w:rPr>
                              <m:t>z-d</m:t>
                            </w:del>
                          </m:r>
                        </m:num>
                        <m:den>
                          <m:sSub>
                            <m:sSubPr>
                              <m:ctrlPr>
                                <w:del w:id="282" w:author="Trevor D." w:date="2021-06-23T10:08:00Z">
                                  <w:rPr>
                                    <w:rFonts w:ascii="Cambria Math" w:eastAsiaTheme="minorEastAsia" w:hAnsi="Cambria Math" w:cs="Times New Roman"/>
                                    <w:i/>
                                    <w:sz w:val="24"/>
                                    <w:szCs w:val="24"/>
                                  </w:rPr>
                                </w:del>
                              </m:ctrlPr>
                            </m:sSubPr>
                            <m:e>
                              <m:r>
                                <w:del w:id="283" w:author="Trevor D." w:date="2021-06-23T10:08:00Z">
                                  <w:rPr>
                                    <w:rFonts w:ascii="Cambria Math" w:eastAsiaTheme="minorEastAsia" w:hAnsi="Cambria Math" w:cs="Times New Roman"/>
                                    <w:sz w:val="24"/>
                                    <w:szCs w:val="24"/>
                                  </w:rPr>
                                  <m:t>z</m:t>
                                </w:del>
                              </m:r>
                            </m:e>
                            <m:sub>
                              <m:r>
                                <w:del w:id="284" w:author="Trevor D." w:date="2021-06-23T10:08:00Z">
                                  <w:rPr>
                                    <w:rFonts w:ascii="Cambria Math" w:eastAsiaTheme="minorEastAsia" w:hAnsi="Cambria Math" w:cs="Times New Roman"/>
                                    <w:sz w:val="24"/>
                                    <w:szCs w:val="24"/>
                                  </w:rPr>
                                  <m:t>0</m:t>
                                </w:del>
                              </m:r>
                            </m:sub>
                          </m:sSub>
                        </m:den>
                      </m:f>
                    </m:e>
                  </m:d>
                </m:e>
              </m:func>
              <m:r>
                <w:del w:id="285" w:author="Trevor D." w:date="2021-06-23T10:08:00Z">
                  <w:rPr>
                    <w:rFonts w:ascii="Cambria Math" w:eastAsiaTheme="minorEastAsia" w:hAnsi="Cambria Math" w:cs="Times New Roman"/>
                    <w:sz w:val="24"/>
                    <w:szCs w:val="24"/>
                  </w:rPr>
                  <m:t>dz</m:t>
                </w:del>
              </m:r>
            </m:e>
          </m:nary>
        </m:oMath>
      </m:oMathPara>
    </w:p>
    <w:moveFromRangeEnd w:id="261"/>
    <w:p w14:paraId="68F5821F" w14:textId="5F499E82" w:rsidR="00283B6D" w:rsidRPr="00283B6D" w:rsidRDefault="00283B6D">
      <w:pPr>
        <w:spacing w:before="120" w:after="120" w:line="240" w:lineRule="auto"/>
        <w:jc w:val="both"/>
        <w:rPr>
          <w:rFonts w:ascii="Times New Roman" w:hAnsi="Times New Roman" w:cs="Times New Roman"/>
          <w:sz w:val="24"/>
          <w:szCs w:val="24"/>
        </w:rPr>
        <w:pPrChange w:id="286" w:author="Trevor D." w:date="2021-06-22T14:19:00Z">
          <w:pPr>
            <w:spacing w:after="120" w:line="240" w:lineRule="auto"/>
            <w:jc w:val="both"/>
          </w:pPr>
        </w:pPrChange>
      </w:pPr>
      <w:del w:id="287" w:author="Trevor D." w:date="2021-06-23T10:08:00Z">
        <w:r w:rsidRPr="00283B6D" w:rsidDel="000224B1">
          <w:rPr>
            <w:rFonts w:ascii="Times New Roman" w:hAnsi="Times New Roman" w:cs="Times New Roman"/>
            <w:sz w:val="24"/>
            <w:szCs w:val="24"/>
          </w:rPr>
          <w:delText>w</w:delText>
        </w:r>
      </w:del>
      <w:del w:id="288" w:author="Trevor D." w:date="2021-06-23T10:09:00Z">
        <w:r w:rsidRPr="00283B6D" w:rsidDel="000224B1">
          <w:rPr>
            <w:rFonts w:ascii="Times New Roman" w:hAnsi="Times New Roman" w:cs="Times New Roman"/>
            <w:sz w:val="24"/>
            <w:szCs w:val="24"/>
          </w:rPr>
          <w:delText>h</w:delText>
        </w:r>
      </w:del>
      <w:ins w:id="289" w:author="Trevor D." w:date="2021-06-23T10:09:00Z">
        <w:r w:rsidR="000224B1">
          <w:rPr>
            <w:rFonts w:ascii="Times New Roman" w:hAnsi="Times New Roman" w:cs="Times New Roman"/>
            <w:sz w:val="24"/>
            <w:szCs w:val="24"/>
          </w:rPr>
          <w:t>wh</w:t>
        </w:r>
      </w:ins>
      <w:r w:rsidRPr="00283B6D">
        <w:rPr>
          <w:rFonts w:ascii="Times New Roman" w:hAnsi="Times New Roman" w:cs="Times New Roman"/>
          <w:sz w:val="24"/>
          <w:szCs w:val="24"/>
        </w:rPr>
        <w:t xml:space="preserve">ere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Pr="00283B6D">
        <w:rPr>
          <w:rFonts w:ascii="Times New Roman" w:hAnsi="Times New Roman" w:cs="Times New Roman"/>
          <w:sz w:val="24"/>
          <w:szCs w:val="24"/>
        </w:rPr>
        <w:t xml:space="preserve"> is the friction velocity, </w:t>
      </w:r>
      <m:oMath>
        <m:r>
          <w:rPr>
            <w:rFonts w:ascii="Cambria Math" w:hAnsi="Cambria Math" w:cs="Times New Roman"/>
            <w:sz w:val="24"/>
            <w:szCs w:val="24"/>
          </w:rPr>
          <m:t>z</m:t>
        </m:r>
      </m:oMath>
      <w:r w:rsidRPr="00283B6D">
        <w:rPr>
          <w:rFonts w:ascii="Times New Roman" w:hAnsi="Times New Roman" w:cs="Times New Roman"/>
          <w:sz w:val="24"/>
          <w:szCs w:val="24"/>
        </w:rPr>
        <w:t xml:space="preserve"> is the height above the ground, d is the zero-plane displacement,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sidRPr="00283B6D">
        <w:rPr>
          <w:rFonts w:ascii="Times New Roman" w:eastAsiaTheme="minorEastAsia" w:hAnsi="Times New Roman" w:cs="Times New Roman"/>
          <w:sz w:val="24"/>
          <w:szCs w:val="24"/>
        </w:rPr>
        <w:t xml:space="preserve"> is the roughness length, and</w:t>
      </w:r>
      <w:r w:rsidRPr="00283B6D">
        <w:rPr>
          <w:rFonts w:ascii="Times New Roman" w:hAnsi="Times New Roman" w:cs="Times New Roman"/>
          <w:sz w:val="24"/>
          <w:szCs w:val="24"/>
        </w:rPr>
        <w:t xml:space="preserve"> </w:t>
      </w:r>
      <m:oMath>
        <m:r>
          <w:rPr>
            <w:rFonts w:ascii="Cambria Math" w:hAnsi="Cambria Math" w:cs="Times New Roman"/>
            <w:sz w:val="24"/>
            <w:szCs w:val="24"/>
          </w:rPr>
          <m:t>K</m:t>
        </m:r>
      </m:oMath>
      <w:r w:rsidRPr="00283B6D">
        <w:rPr>
          <w:rFonts w:ascii="Times New Roman" w:hAnsi="Times New Roman" w:cs="Times New Roman"/>
          <w:sz w:val="24"/>
          <w:szCs w:val="24"/>
        </w:rPr>
        <w:t xml:space="preserve"> is the von Karman constant. More information about calculating zero-plane displacement and roughness length can be found in Raupach (1994); suitable approximations of these values in grassland environments can be found in Wiernga (1993). Calculations for </w:t>
      </w:r>
      <m:oMath>
        <m:r>
          <w:rPr>
            <w:rFonts w:ascii="Cambria Math" w:eastAsiaTheme="minorEastAsia" w:hAnsi="Cambria Math" w:cs="Times New Roman"/>
            <w:sz w:val="24"/>
            <w:szCs w:val="24"/>
          </w:rPr>
          <m:t>σ</m:t>
        </m:r>
      </m:oMath>
      <w:r w:rsidRPr="00283B6D">
        <w:rPr>
          <w:rFonts w:ascii="Times New Roman" w:eastAsiaTheme="minorEastAsia"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Pr="00283B6D">
        <w:rPr>
          <w:rFonts w:ascii="Times New Roman" w:hAnsi="Times New Roman" w:cs="Times New Roman"/>
          <w:sz w:val="24"/>
          <w:szCs w:val="24"/>
        </w:rPr>
        <w:t xml:space="preserve"> were performed using the methods in Skarpaas and Shea (2007).</w:t>
      </w:r>
    </w:p>
    <w:p w14:paraId="054B23F7" w14:textId="38677496" w:rsidR="00283B6D" w:rsidRDefault="00283B6D" w:rsidP="00283B6D">
      <w:pPr>
        <w:spacing w:after="120" w:line="240" w:lineRule="auto"/>
        <w:ind w:firstLine="284"/>
        <w:jc w:val="both"/>
        <w:rPr>
          <w:ins w:id="290" w:author="Trevor D." w:date="2021-06-22T14:18:00Z"/>
          <w:rFonts w:ascii="Times New Roman" w:hAnsi="Times New Roman" w:cs="Times New Roman"/>
          <w:sz w:val="24"/>
          <w:szCs w:val="24"/>
        </w:rPr>
      </w:pPr>
      <w:r w:rsidRPr="00283B6D">
        <w:rPr>
          <w:rFonts w:ascii="Times New Roman" w:hAnsi="Times New Roman" w:cs="Times New Roman"/>
          <w:sz w:val="24"/>
          <w:szCs w:val="24"/>
        </w:rPr>
        <w:lastRenderedPageBreak/>
        <w:t xml:space="preserve">While the WALD model can be evaluated using mean measurements of wind speed and terminal velocity, failure to account for variation in these parameters may over- or under- estimate dispersal. To better account for the effects of variation in wind speed and terminal velocity we integrate over them using the same methods as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who have applied this technique to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to get a modified kernel</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91" w:author="Trevor D." w:date="2021-06-22T14:21:00Z">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850"/>
        <w:gridCol w:w="7654"/>
        <w:gridCol w:w="850"/>
        <w:tblGridChange w:id="292">
          <w:tblGrid>
            <w:gridCol w:w="850"/>
            <w:gridCol w:w="7654"/>
            <w:gridCol w:w="850"/>
          </w:tblGrid>
        </w:tblGridChange>
      </w:tblGrid>
      <w:tr w:rsidR="00153231" w14:paraId="6E1B6E82" w14:textId="77777777" w:rsidTr="00153231">
        <w:trPr>
          <w:ins w:id="293" w:author="Trevor D." w:date="2021-06-22T14:18:00Z"/>
        </w:trPr>
        <w:tc>
          <w:tcPr>
            <w:tcW w:w="850" w:type="dxa"/>
            <w:vAlign w:val="center"/>
            <w:tcPrChange w:id="294" w:author="Trevor D." w:date="2021-06-22T14:21:00Z">
              <w:tcPr>
                <w:tcW w:w="850" w:type="dxa"/>
                <w:vAlign w:val="center"/>
              </w:tcPr>
            </w:tcPrChange>
          </w:tcPr>
          <w:p w14:paraId="6AC6AC3D" w14:textId="77777777" w:rsidR="00153231" w:rsidRDefault="00153231" w:rsidP="00255892">
            <w:pPr>
              <w:spacing w:after="120"/>
              <w:jc w:val="center"/>
              <w:rPr>
                <w:ins w:id="295" w:author="Trevor D." w:date="2021-06-22T14:18:00Z"/>
                <w:rFonts w:ascii="Times New Roman" w:hAnsi="Times New Roman" w:cs="Times New Roman"/>
                <w:sz w:val="24"/>
                <w:szCs w:val="24"/>
              </w:rPr>
            </w:pPr>
          </w:p>
        </w:tc>
        <w:tc>
          <w:tcPr>
            <w:tcW w:w="7654" w:type="dxa"/>
            <w:vAlign w:val="center"/>
            <w:tcPrChange w:id="296" w:author="Trevor D." w:date="2021-06-22T14:21:00Z">
              <w:tcPr>
                <w:tcW w:w="7654" w:type="dxa"/>
                <w:vAlign w:val="center"/>
              </w:tcPr>
            </w:tcPrChange>
          </w:tcPr>
          <w:p w14:paraId="7EF69A8B" w14:textId="77777777" w:rsidR="00153231" w:rsidRPr="00283B6D" w:rsidDel="00153231" w:rsidRDefault="00153231">
            <w:pPr>
              <w:spacing w:after="120"/>
              <w:jc w:val="center"/>
              <w:rPr>
                <w:del w:id="297" w:author="Trevor D." w:date="2021-06-22T14:18:00Z"/>
                <w:moveTo w:id="298" w:author="Trevor D." w:date="2021-06-22T14:18:00Z"/>
                <w:rFonts w:ascii="Times New Roman" w:eastAsiaTheme="minorEastAsia" w:hAnsi="Times New Roman" w:cs="Times New Roman"/>
                <w:sz w:val="24"/>
                <w:szCs w:val="24"/>
              </w:rPr>
              <w:pPrChange w:id="299" w:author="Trevor D." w:date="2021-06-22T14:21:00Z">
                <w:pPr>
                  <w:spacing w:after="120"/>
                  <w:jc w:val="both"/>
                </w:pPr>
              </w:pPrChange>
            </w:pPr>
            <w:moveToRangeStart w:id="300" w:author="Trevor D." w:date="2021-06-22T14:18:00Z" w:name="move75263921"/>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 xml:space="preserve"> dFdU</m:t>
                    </m:r>
                  </m:e>
                </m:nary>
              </m:oMath>
            </m:oMathPara>
          </w:p>
          <w:moveToRangeEnd w:id="300"/>
          <w:p w14:paraId="62CA9592" w14:textId="04CE71F6" w:rsidR="00153231" w:rsidRDefault="00153231" w:rsidP="00DA4B69">
            <w:pPr>
              <w:spacing w:after="120"/>
              <w:jc w:val="center"/>
              <w:rPr>
                <w:ins w:id="301" w:author="Trevor D." w:date="2021-06-22T14:18:00Z"/>
                <w:rFonts w:ascii="Times New Roman" w:hAnsi="Times New Roman" w:cs="Times New Roman"/>
                <w:sz w:val="24"/>
                <w:szCs w:val="24"/>
              </w:rPr>
            </w:pPr>
          </w:p>
        </w:tc>
        <w:tc>
          <w:tcPr>
            <w:tcW w:w="850" w:type="dxa"/>
            <w:vAlign w:val="center"/>
            <w:tcPrChange w:id="302" w:author="Trevor D." w:date="2021-06-22T14:21:00Z">
              <w:tcPr>
                <w:tcW w:w="850" w:type="dxa"/>
                <w:vAlign w:val="center"/>
              </w:tcPr>
            </w:tcPrChange>
          </w:tcPr>
          <w:p w14:paraId="10D8F428" w14:textId="0939D0C5" w:rsidR="00153231" w:rsidRDefault="00153231" w:rsidP="00255892">
            <w:pPr>
              <w:spacing w:after="120"/>
              <w:jc w:val="right"/>
              <w:rPr>
                <w:ins w:id="303" w:author="Trevor D." w:date="2021-06-22T14:18:00Z"/>
                <w:rFonts w:ascii="Times New Roman" w:hAnsi="Times New Roman" w:cs="Times New Roman"/>
                <w:sz w:val="24"/>
                <w:szCs w:val="24"/>
              </w:rPr>
            </w:pPr>
            <w:ins w:id="304" w:author="Trevor D." w:date="2021-06-22T14:18:00Z">
              <w:r>
                <w:rPr>
                  <w:rFonts w:ascii="Times New Roman" w:hAnsi="Times New Roman" w:cs="Times New Roman"/>
                  <w:sz w:val="24"/>
                  <w:szCs w:val="24"/>
                </w:rPr>
                <w:t>[3]</w:t>
              </w:r>
            </w:ins>
          </w:p>
        </w:tc>
      </w:tr>
    </w:tbl>
    <w:p w14:paraId="73F07508" w14:textId="7DF9C977" w:rsidR="00153231" w:rsidRPr="00283B6D" w:rsidDel="00153231" w:rsidRDefault="00153231">
      <w:pPr>
        <w:spacing w:after="120" w:line="240" w:lineRule="auto"/>
        <w:jc w:val="both"/>
        <w:rPr>
          <w:del w:id="305" w:author="Trevor D." w:date="2021-06-22T14:18:00Z"/>
          <w:rFonts w:ascii="Times New Roman" w:hAnsi="Times New Roman" w:cs="Times New Roman"/>
          <w:sz w:val="24"/>
          <w:szCs w:val="24"/>
        </w:rPr>
        <w:pPrChange w:id="306" w:author="Trevor D." w:date="2021-06-22T14:18:00Z">
          <w:pPr>
            <w:spacing w:after="120" w:line="240" w:lineRule="auto"/>
            <w:ind w:firstLine="284"/>
            <w:jc w:val="both"/>
          </w:pPr>
        </w:pPrChange>
      </w:pPr>
    </w:p>
    <w:p w14:paraId="2EAF6D3C" w14:textId="035ED285" w:rsidR="00283B6D" w:rsidRPr="00283B6D" w:rsidDel="00153231" w:rsidRDefault="00283B6D">
      <w:pPr>
        <w:spacing w:before="120" w:after="120" w:line="240" w:lineRule="auto"/>
        <w:jc w:val="both"/>
        <w:rPr>
          <w:moveFrom w:id="307" w:author="Trevor D." w:date="2021-06-22T14:18:00Z"/>
          <w:rFonts w:ascii="Times New Roman" w:eastAsiaTheme="minorEastAsia" w:hAnsi="Times New Roman" w:cs="Times New Roman"/>
          <w:sz w:val="24"/>
          <w:szCs w:val="24"/>
        </w:rPr>
        <w:pPrChange w:id="308" w:author="Trevor D." w:date="2021-06-22T14:19:00Z">
          <w:pPr>
            <w:spacing w:after="120" w:line="240" w:lineRule="auto"/>
            <w:jc w:val="both"/>
          </w:pPr>
        </w:pPrChange>
      </w:pPr>
      <w:moveFromRangeStart w:id="309" w:author="Trevor D." w:date="2021-06-22T14:18:00Z" w:name="move75263921"/>
      <m:oMathPara>
        <m:oMath>
          <m:r>
            <w:del w:id="310" w:author="Trevor D." w:date="2021-06-22T14:18:00Z">
              <w:rPr>
                <w:rFonts w:ascii="Cambria Math" w:hAnsi="Cambria Math" w:cs="Times New Roman"/>
                <w:sz w:val="24"/>
                <w:szCs w:val="24"/>
              </w:rPr>
              <m:t>K</m:t>
            </w:del>
          </m:r>
          <m:d>
            <m:dPr>
              <m:ctrlPr>
                <w:del w:id="311" w:author="Trevor D." w:date="2021-06-22T14:18:00Z">
                  <w:rPr>
                    <w:rFonts w:ascii="Cambria Math" w:hAnsi="Cambria Math" w:cs="Times New Roman"/>
                    <w:i/>
                    <w:sz w:val="24"/>
                    <w:szCs w:val="24"/>
                  </w:rPr>
                </w:del>
              </m:ctrlPr>
            </m:dPr>
            <m:e>
              <m:r>
                <w:del w:id="312" w:author="Trevor D." w:date="2021-06-22T14:18:00Z">
                  <w:rPr>
                    <w:rFonts w:ascii="Cambria Math" w:hAnsi="Cambria Math" w:cs="Times New Roman"/>
                    <w:sz w:val="24"/>
                    <w:szCs w:val="24"/>
                  </w:rPr>
                  <m:t>r</m:t>
                </w:del>
              </m:r>
            </m:e>
          </m:d>
          <m:r>
            <w:del w:id="313" w:author="Trevor D." w:date="2021-06-22T14:18:00Z">
              <w:rPr>
                <w:rFonts w:ascii="Cambria Math" w:hAnsi="Cambria Math" w:cs="Times New Roman"/>
                <w:sz w:val="24"/>
                <w:szCs w:val="24"/>
              </w:rPr>
              <m:t>=</m:t>
            </w:del>
          </m:r>
          <m:nary>
            <m:naryPr>
              <m:chr m:val="∬"/>
              <m:limLoc m:val="undOvr"/>
              <m:subHide m:val="1"/>
              <m:supHide m:val="1"/>
              <m:ctrlPr>
                <w:del w:id="314" w:author="Trevor D." w:date="2021-06-22T14:18:00Z">
                  <w:rPr>
                    <w:rFonts w:ascii="Cambria Math" w:hAnsi="Cambria Math" w:cs="Times New Roman"/>
                    <w:i/>
                    <w:sz w:val="24"/>
                    <w:szCs w:val="24"/>
                  </w:rPr>
                </w:del>
              </m:ctrlPr>
            </m:naryPr>
            <m:sub/>
            <m:sup/>
            <m:e>
              <m:r>
                <w:del w:id="315" w:author="Trevor D." w:date="2021-06-22T14:18:00Z">
                  <w:rPr>
                    <w:rFonts w:ascii="Cambria Math" w:hAnsi="Cambria Math" w:cs="Times New Roman"/>
                    <w:sz w:val="24"/>
                    <w:szCs w:val="24"/>
                  </w:rPr>
                  <m:t>p</m:t>
                </w:del>
              </m:r>
              <m:d>
                <m:dPr>
                  <m:ctrlPr>
                    <w:del w:id="316" w:author="Trevor D." w:date="2021-06-22T14:18:00Z">
                      <w:rPr>
                        <w:rFonts w:ascii="Cambria Math" w:hAnsi="Cambria Math" w:cs="Times New Roman"/>
                        <w:i/>
                        <w:sz w:val="24"/>
                        <w:szCs w:val="24"/>
                      </w:rPr>
                    </w:del>
                  </m:ctrlPr>
                </m:dPr>
                <m:e>
                  <m:r>
                    <w:del w:id="317" w:author="Trevor D." w:date="2021-06-22T14:18:00Z">
                      <w:rPr>
                        <w:rFonts w:ascii="Cambria Math" w:hAnsi="Cambria Math" w:cs="Times New Roman"/>
                        <w:sz w:val="24"/>
                        <w:szCs w:val="24"/>
                      </w:rPr>
                      <m:t>F</m:t>
                    </w:del>
                  </m:r>
                </m:e>
              </m:d>
              <m:r>
                <w:del w:id="318" w:author="Trevor D." w:date="2021-06-22T14:18:00Z">
                  <w:rPr>
                    <w:rFonts w:ascii="Cambria Math" w:hAnsi="Cambria Math" w:cs="Times New Roman"/>
                    <w:sz w:val="24"/>
                    <w:szCs w:val="24"/>
                  </w:rPr>
                  <m:t>p</m:t>
                </w:del>
              </m:r>
              <m:d>
                <m:dPr>
                  <m:ctrlPr>
                    <w:del w:id="319" w:author="Trevor D." w:date="2021-06-22T14:18:00Z">
                      <w:rPr>
                        <w:rFonts w:ascii="Cambria Math" w:hAnsi="Cambria Math" w:cs="Times New Roman"/>
                        <w:i/>
                        <w:sz w:val="24"/>
                        <w:szCs w:val="24"/>
                      </w:rPr>
                    </w:del>
                  </m:ctrlPr>
                </m:dPr>
                <m:e>
                  <m:r>
                    <w:del w:id="320" w:author="Trevor D." w:date="2021-06-22T14:18:00Z">
                      <w:rPr>
                        <w:rFonts w:ascii="Cambria Math" w:hAnsi="Cambria Math" w:cs="Times New Roman"/>
                        <w:sz w:val="24"/>
                        <w:szCs w:val="24"/>
                      </w:rPr>
                      <m:t>U</m:t>
                    </w:del>
                  </m:r>
                </m:e>
              </m:d>
              <m:r>
                <w:del w:id="321" w:author="Trevor D." w:date="2021-06-22T14:18:00Z">
                  <w:rPr>
                    <w:rFonts w:ascii="Cambria Math" w:hAnsi="Cambria Math" w:cs="Times New Roman"/>
                    <w:sz w:val="24"/>
                    <w:szCs w:val="24"/>
                  </w:rPr>
                  <m:t>p</m:t>
                </w:del>
              </m:r>
              <m:d>
                <m:dPr>
                  <m:ctrlPr>
                    <w:del w:id="322" w:author="Trevor D." w:date="2021-06-22T14:18:00Z">
                      <w:rPr>
                        <w:rFonts w:ascii="Cambria Math" w:hAnsi="Cambria Math" w:cs="Times New Roman"/>
                        <w:i/>
                        <w:sz w:val="24"/>
                        <w:szCs w:val="24"/>
                      </w:rPr>
                    </w:del>
                  </m:ctrlPr>
                </m:dPr>
                <m:e>
                  <m:r>
                    <w:del w:id="323" w:author="Trevor D." w:date="2021-06-22T14:18:00Z">
                      <w:rPr>
                        <w:rFonts w:ascii="Cambria Math" w:hAnsi="Cambria Math" w:cs="Times New Roman"/>
                        <w:sz w:val="24"/>
                        <w:szCs w:val="24"/>
                      </w:rPr>
                      <m:t>r</m:t>
                    </w:del>
                  </m:r>
                </m:e>
              </m:d>
              <m:r>
                <w:del w:id="324" w:author="Trevor D." w:date="2021-06-22T14:18:00Z">
                  <w:rPr>
                    <w:rFonts w:ascii="Cambria Math" w:hAnsi="Cambria Math" w:cs="Times New Roman"/>
                    <w:sz w:val="24"/>
                    <w:szCs w:val="24"/>
                  </w:rPr>
                  <m:t xml:space="preserve"> dFdU</m:t>
                </w:del>
              </m:r>
            </m:e>
          </m:nary>
        </m:oMath>
      </m:oMathPara>
    </w:p>
    <w:moveFromRangeEnd w:id="309"/>
    <w:p w14:paraId="65646AF7" w14:textId="38D0A292" w:rsidR="00153231" w:rsidRDefault="00283B6D">
      <w:pPr>
        <w:spacing w:before="120" w:after="120" w:line="240" w:lineRule="auto"/>
        <w:jc w:val="both"/>
        <w:rPr>
          <w:ins w:id="325" w:author="Trevor D." w:date="2021-06-22T14:18:00Z"/>
          <w:rFonts w:ascii="Times New Roman" w:eastAsiaTheme="minorEastAsia" w:hAnsi="Times New Roman" w:cs="Times New Roman"/>
          <w:sz w:val="24"/>
          <w:szCs w:val="24"/>
        </w:rPr>
        <w:pPrChange w:id="326" w:author="Trevor D." w:date="2021-06-22T14:19:00Z">
          <w:pPr>
            <w:spacing w:after="120" w:line="240" w:lineRule="auto"/>
            <w:jc w:val="both"/>
          </w:pPr>
        </w:pPrChange>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p(F)</m:t>
        </m:r>
      </m:oMath>
      <w:r w:rsidRPr="00283B6D">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p(U)</m:t>
        </m:r>
      </m:oMath>
      <w:r w:rsidRPr="00283B6D">
        <w:rPr>
          <w:rFonts w:ascii="Times New Roman" w:eastAsiaTheme="minorEastAsia" w:hAnsi="Times New Roman" w:cs="Times New Roman"/>
          <w:sz w:val="24"/>
          <w:szCs w:val="24"/>
        </w:rPr>
        <w:t xml:space="preserve"> are the probability density functions for seed terminal velocity and wind speed, respectively. Wind speed data were obtained from a local weather station, and the distribution of terminal velocities from seed drop experiments in a laboratory setting. We build upon this by also integrating across the distribution of seed release heights </w:t>
      </w:r>
      <m:oMath>
        <m:r>
          <w:rPr>
            <w:rFonts w:ascii="Cambria Math" w:eastAsiaTheme="minorEastAsia" w:hAnsi="Cambria Math" w:cs="Times New Roman"/>
            <w:sz w:val="24"/>
            <w:szCs w:val="24"/>
          </w:rPr>
          <m:t>p(H)</m:t>
        </m:r>
      </m:oMath>
      <w:r w:rsidRPr="00283B6D">
        <w:rPr>
          <w:rFonts w:ascii="Times New Roman" w:eastAsiaTheme="minorEastAsia" w:hAnsi="Times New Roman" w:cs="Times New Roman"/>
          <w:sz w:val="24"/>
          <w:szCs w:val="24"/>
        </w:rPr>
        <w:t xml:space="preserve"> from the field experiment such that</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27" w:author="Trevor D." w:date="2021-06-22T14:21:00Z">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850"/>
        <w:gridCol w:w="7654"/>
        <w:gridCol w:w="850"/>
        <w:tblGridChange w:id="328">
          <w:tblGrid>
            <w:gridCol w:w="850"/>
            <w:gridCol w:w="7654"/>
            <w:gridCol w:w="850"/>
          </w:tblGrid>
        </w:tblGridChange>
      </w:tblGrid>
      <w:tr w:rsidR="00153231" w14:paraId="4284145D" w14:textId="77777777" w:rsidTr="00153231">
        <w:trPr>
          <w:ins w:id="329" w:author="Trevor D." w:date="2021-06-22T14:18:00Z"/>
        </w:trPr>
        <w:tc>
          <w:tcPr>
            <w:tcW w:w="850" w:type="dxa"/>
            <w:vAlign w:val="center"/>
            <w:tcPrChange w:id="330" w:author="Trevor D." w:date="2021-06-22T14:21:00Z">
              <w:tcPr>
                <w:tcW w:w="850" w:type="dxa"/>
                <w:vAlign w:val="center"/>
              </w:tcPr>
            </w:tcPrChange>
          </w:tcPr>
          <w:p w14:paraId="20558777" w14:textId="77777777" w:rsidR="00153231" w:rsidRDefault="00153231" w:rsidP="00255892">
            <w:pPr>
              <w:spacing w:after="120"/>
              <w:jc w:val="center"/>
              <w:rPr>
                <w:ins w:id="331" w:author="Trevor D." w:date="2021-06-22T14:18:00Z"/>
                <w:rFonts w:ascii="Times New Roman" w:hAnsi="Times New Roman" w:cs="Times New Roman"/>
                <w:sz w:val="24"/>
                <w:szCs w:val="24"/>
              </w:rPr>
            </w:pPr>
          </w:p>
        </w:tc>
        <w:tc>
          <w:tcPr>
            <w:tcW w:w="7654" w:type="dxa"/>
            <w:vAlign w:val="center"/>
            <w:tcPrChange w:id="332" w:author="Trevor D." w:date="2021-06-22T14:21:00Z">
              <w:tcPr>
                <w:tcW w:w="7654" w:type="dxa"/>
                <w:vAlign w:val="center"/>
              </w:tcPr>
            </w:tcPrChange>
          </w:tcPr>
          <w:p w14:paraId="44279FC2" w14:textId="77777777" w:rsidR="00153231" w:rsidRPr="00283B6D" w:rsidDel="00153231" w:rsidRDefault="00153231">
            <w:pPr>
              <w:spacing w:after="120"/>
              <w:jc w:val="center"/>
              <w:rPr>
                <w:del w:id="333" w:author="Trevor D." w:date="2021-06-22T14:18:00Z"/>
                <w:moveTo w:id="334" w:author="Trevor D." w:date="2021-06-22T14:18:00Z"/>
                <w:rFonts w:ascii="Times New Roman" w:eastAsiaTheme="minorEastAsia" w:hAnsi="Times New Roman" w:cs="Times New Roman"/>
                <w:sz w:val="24"/>
                <w:szCs w:val="24"/>
              </w:rPr>
              <w:pPrChange w:id="335" w:author="Trevor D." w:date="2021-06-22T14:21:00Z">
                <w:pPr>
                  <w:spacing w:after="120"/>
                  <w:jc w:val="both"/>
                </w:pPr>
              </w:pPrChange>
            </w:pPr>
            <w:moveToRangeStart w:id="336" w:author="Trevor D." w:date="2021-06-22T14:18:00Z" w:name="move75263935"/>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p(H)p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 xml:space="preserve"> dFdUdH</m:t>
                    </m:r>
                  </m:e>
                </m:nary>
              </m:oMath>
            </m:oMathPara>
          </w:p>
          <w:moveToRangeEnd w:id="336"/>
          <w:p w14:paraId="0C3A9582" w14:textId="02F6765E" w:rsidR="00153231" w:rsidRDefault="00153231">
            <w:pPr>
              <w:spacing w:after="120"/>
              <w:jc w:val="center"/>
              <w:rPr>
                <w:ins w:id="337" w:author="Trevor D." w:date="2021-06-22T14:18:00Z"/>
                <w:rFonts w:ascii="Times New Roman" w:hAnsi="Times New Roman" w:cs="Times New Roman"/>
                <w:sz w:val="24"/>
                <w:szCs w:val="24"/>
              </w:rPr>
              <w:pPrChange w:id="338" w:author="Trevor D." w:date="2021-06-22T14:21:00Z">
                <w:pPr>
                  <w:spacing w:after="120"/>
                  <w:jc w:val="both"/>
                </w:pPr>
              </w:pPrChange>
            </w:pPr>
          </w:p>
        </w:tc>
        <w:tc>
          <w:tcPr>
            <w:tcW w:w="850" w:type="dxa"/>
            <w:vAlign w:val="center"/>
            <w:tcPrChange w:id="339" w:author="Trevor D." w:date="2021-06-22T14:21:00Z">
              <w:tcPr>
                <w:tcW w:w="850" w:type="dxa"/>
                <w:vAlign w:val="center"/>
              </w:tcPr>
            </w:tcPrChange>
          </w:tcPr>
          <w:p w14:paraId="3E865553" w14:textId="1536F1FC" w:rsidR="00153231" w:rsidRDefault="00153231" w:rsidP="00255892">
            <w:pPr>
              <w:spacing w:after="120"/>
              <w:jc w:val="right"/>
              <w:rPr>
                <w:ins w:id="340" w:author="Trevor D." w:date="2021-06-22T14:18:00Z"/>
                <w:rFonts w:ascii="Times New Roman" w:hAnsi="Times New Roman" w:cs="Times New Roman"/>
                <w:sz w:val="24"/>
                <w:szCs w:val="24"/>
              </w:rPr>
            </w:pPr>
            <w:ins w:id="341" w:author="Trevor D." w:date="2021-06-22T14:18:00Z">
              <w:r>
                <w:rPr>
                  <w:rFonts w:ascii="Times New Roman" w:hAnsi="Times New Roman" w:cs="Times New Roman"/>
                  <w:sz w:val="24"/>
                  <w:szCs w:val="24"/>
                </w:rPr>
                <w:t>[4]</w:t>
              </w:r>
            </w:ins>
          </w:p>
        </w:tc>
      </w:tr>
    </w:tbl>
    <w:p w14:paraId="36F99853" w14:textId="77EE14BB" w:rsidR="00153231" w:rsidRPr="00283B6D" w:rsidDel="00153231" w:rsidRDefault="00153231" w:rsidP="00283B6D">
      <w:pPr>
        <w:spacing w:after="120" w:line="240" w:lineRule="auto"/>
        <w:jc w:val="both"/>
        <w:rPr>
          <w:del w:id="342" w:author="Trevor D." w:date="2021-06-22T14:18:00Z"/>
          <w:rFonts w:ascii="Times New Roman" w:eastAsiaTheme="minorEastAsia" w:hAnsi="Times New Roman" w:cs="Times New Roman"/>
          <w:sz w:val="24"/>
          <w:szCs w:val="24"/>
        </w:rPr>
      </w:pPr>
    </w:p>
    <w:p w14:paraId="2AE6D4E9" w14:textId="5CA340CC" w:rsidR="00283B6D" w:rsidRPr="00283B6D" w:rsidDel="00153231" w:rsidRDefault="00283B6D">
      <w:pPr>
        <w:spacing w:before="120" w:after="120" w:line="240" w:lineRule="auto"/>
        <w:jc w:val="both"/>
        <w:rPr>
          <w:moveFrom w:id="343" w:author="Trevor D." w:date="2021-06-22T14:18:00Z"/>
          <w:rFonts w:ascii="Times New Roman" w:eastAsiaTheme="minorEastAsia" w:hAnsi="Times New Roman" w:cs="Times New Roman"/>
          <w:sz w:val="24"/>
          <w:szCs w:val="24"/>
        </w:rPr>
        <w:pPrChange w:id="344" w:author="Trevor D." w:date="2021-06-22T14:19:00Z">
          <w:pPr>
            <w:spacing w:after="120" w:line="240" w:lineRule="auto"/>
            <w:jc w:val="both"/>
          </w:pPr>
        </w:pPrChange>
      </w:pPr>
      <w:moveFromRangeStart w:id="345" w:author="Trevor D." w:date="2021-06-22T14:18:00Z" w:name="move75263935"/>
      <m:oMathPara>
        <m:oMath>
          <m:r>
            <w:del w:id="346" w:author="Trevor D." w:date="2021-06-22T14:18:00Z">
              <w:rPr>
                <w:rFonts w:ascii="Cambria Math" w:hAnsi="Cambria Math" w:cs="Times New Roman"/>
                <w:sz w:val="24"/>
                <w:szCs w:val="24"/>
              </w:rPr>
              <m:t>K</m:t>
            </w:del>
          </m:r>
          <m:d>
            <m:dPr>
              <m:ctrlPr>
                <w:del w:id="347" w:author="Trevor D." w:date="2021-06-22T14:18:00Z">
                  <w:rPr>
                    <w:rFonts w:ascii="Cambria Math" w:hAnsi="Cambria Math" w:cs="Times New Roman"/>
                    <w:i/>
                    <w:sz w:val="24"/>
                    <w:szCs w:val="24"/>
                  </w:rPr>
                </w:del>
              </m:ctrlPr>
            </m:dPr>
            <m:e>
              <m:r>
                <w:del w:id="348" w:author="Trevor D." w:date="2021-06-22T14:18:00Z">
                  <w:rPr>
                    <w:rFonts w:ascii="Cambria Math" w:hAnsi="Cambria Math" w:cs="Times New Roman"/>
                    <w:sz w:val="24"/>
                    <w:szCs w:val="24"/>
                  </w:rPr>
                  <m:t>r</m:t>
                </w:del>
              </m:r>
            </m:e>
          </m:d>
          <m:r>
            <w:del w:id="349" w:author="Trevor D." w:date="2021-06-22T14:18:00Z">
              <w:rPr>
                <w:rFonts w:ascii="Cambria Math" w:hAnsi="Cambria Math" w:cs="Times New Roman"/>
                <w:sz w:val="24"/>
                <w:szCs w:val="24"/>
              </w:rPr>
              <m:t>=</m:t>
            </w:del>
          </m:r>
          <m:nary>
            <m:naryPr>
              <m:chr m:val="∭"/>
              <m:limLoc m:val="undOvr"/>
              <m:subHide m:val="1"/>
              <m:supHide m:val="1"/>
              <m:ctrlPr>
                <w:del w:id="350" w:author="Trevor D." w:date="2021-06-22T14:18:00Z">
                  <w:rPr>
                    <w:rFonts w:ascii="Cambria Math" w:hAnsi="Cambria Math" w:cs="Times New Roman"/>
                    <w:i/>
                    <w:sz w:val="24"/>
                    <w:szCs w:val="24"/>
                  </w:rPr>
                </w:del>
              </m:ctrlPr>
            </m:naryPr>
            <m:sub/>
            <m:sup/>
            <m:e>
              <m:r>
                <w:del w:id="351" w:author="Trevor D." w:date="2021-06-22T14:18:00Z">
                  <w:rPr>
                    <w:rFonts w:ascii="Cambria Math" w:hAnsi="Cambria Math" w:cs="Times New Roman"/>
                    <w:sz w:val="24"/>
                    <w:szCs w:val="24"/>
                  </w:rPr>
                  <m:t>p</m:t>
                </w:del>
              </m:r>
              <m:d>
                <m:dPr>
                  <m:ctrlPr>
                    <w:del w:id="352" w:author="Trevor D." w:date="2021-06-22T14:18:00Z">
                      <w:rPr>
                        <w:rFonts w:ascii="Cambria Math" w:hAnsi="Cambria Math" w:cs="Times New Roman"/>
                        <w:i/>
                        <w:sz w:val="24"/>
                        <w:szCs w:val="24"/>
                      </w:rPr>
                    </w:del>
                  </m:ctrlPr>
                </m:dPr>
                <m:e>
                  <m:r>
                    <w:del w:id="353" w:author="Trevor D." w:date="2021-06-22T14:18:00Z">
                      <w:rPr>
                        <w:rFonts w:ascii="Cambria Math" w:hAnsi="Cambria Math" w:cs="Times New Roman"/>
                        <w:sz w:val="24"/>
                        <w:szCs w:val="24"/>
                      </w:rPr>
                      <m:t>F</m:t>
                    </w:del>
                  </m:r>
                </m:e>
              </m:d>
              <m:r>
                <w:del w:id="354" w:author="Trevor D." w:date="2021-06-22T14:18:00Z">
                  <w:rPr>
                    <w:rFonts w:ascii="Cambria Math" w:hAnsi="Cambria Math" w:cs="Times New Roman"/>
                    <w:sz w:val="24"/>
                    <w:szCs w:val="24"/>
                  </w:rPr>
                  <m:t>p</m:t>
                </w:del>
              </m:r>
              <m:d>
                <m:dPr>
                  <m:ctrlPr>
                    <w:del w:id="355" w:author="Trevor D." w:date="2021-06-22T14:18:00Z">
                      <w:rPr>
                        <w:rFonts w:ascii="Cambria Math" w:hAnsi="Cambria Math" w:cs="Times New Roman"/>
                        <w:i/>
                        <w:sz w:val="24"/>
                        <w:szCs w:val="24"/>
                      </w:rPr>
                    </w:del>
                  </m:ctrlPr>
                </m:dPr>
                <m:e>
                  <m:r>
                    <w:del w:id="356" w:author="Trevor D." w:date="2021-06-22T14:18:00Z">
                      <w:rPr>
                        <w:rFonts w:ascii="Cambria Math" w:hAnsi="Cambria Math" w:cs="Times New Roman"/>
                        <w:sz w:val="24"/>
                        <w:szCs w:val="24"/>
                      </w:rPr>
                      <m:t>U</m:t>
                    </w:del>
                  </m:r>
                </m:e>
              </m:d>
              <m:r>
                <w:del w:id="357" w:author="Trevor D." w:date="2021-06-22T14:18:00Z">
                  <w:rPr>
                    <w:rFonts w:ascii="Cambria Math" w:hAnsi="Cambria Math" w:cs="Times New Roman"/>
                    <w:sz w:val="24"/>
                    <w:szCs w:val="24"/>
                  </w:rPr>
                  <m:t>p(H)p</m:t>
                </w:del>
              </m:r>
              <m:d>
                <m:dPr>
                  <m:ctrlPr>
                    <w:del w:id="358" w:author="Trevor D." w:date="2021-06-22T14:18:00Z">
                      <w:rPr>
                        <w:rFonts w:ascii="Cambria Math" w:hAnsi="Cambria Math" w:cs="Times New Roman"/>
                        <w:i/>
                        <w:sz w:val="24"/>
                        <w:szCs w:val="24"/>
                      </w:rPr>
                    </w:del>
                  </m:ctrlPr>
                </m:dPr>
                <m:e>
                  <m:r>
                    <w:del w:id="359" w:author="Trevor D." w:date="2021-06-22T14:18:00Z">
                      <w:rPr>
                        <w:rFonts w:ascii="Cambria Math" w:hAnsi="Cambria Math" w:cs="Times New Roman"/>
                        <w:sz w:val="24"/>
                        <w:szCs w:val="24"/>
                      </w:rPr>
                      <m:t>r</m:t>
                    </w:del>
                  </m:r>
                </m:e>
              </m:d>
              <m:r>
                <w:del w:id="360" w:author="Trevor D." w:date="2021-06-22T14:18:00Z">
                  <w:rPr>
                    <w:rFonts w:ascii="Cambria Math" w:hAnsi="Cambria Math" w:cs="Times New Roman"/>
                    <w:sz w:val="24"/>
                    <w:szCs w:val="24"/>
                  </w:rPr>
                  <m:t xml:space="preserve"> dFdUdH</m:t>
                </w:del>
              </m:r>
            </m:e>
          </m:nary>
        </m:oMath>
      </m:oMathPara>
    </w:p>
    <w:moveFromRangeEnd w:id="345"/>
    <w:p w14:paraId="7482B7FF" w14:textId="0214DF20" w:rsidR="00283B6D" w:rsidRDefault="00283B6D">
      <w:pPr>
        <w:spacing w:before="120" w:after="120" w:line="240" w:lineRule="auto"/>
        <w:jc w:val="both"/>
        <w:rPr>
          <w:rFonts w:ascii="Times New Roman" w:eastAsiaTheme="minorEastAsia" w:hAnsi="Times New Roman" w:cs="Times New Roman"/>
          <w:sz w:val="24"/>
          <w:szCs w:val="24"/>
        </w:rPr>
        <w:pPrChange w:id="361" w:author="Trevor D." w:date="2021-06-22T14:19:00Z">
          <w:pPr>
            <w:spacing w:after="120" w:line="240" w:lineRule="auto"/>
            <w:jc w:val="both"/>
          </w:pPr>
        </w:pPrChange>
      </w:pPr>
      <w:r w:rsidRPr="00283B6D">
        <w:rPr>
          <w:rFonts w:ascii="Times New Roman" w:hAnsi="Times New Roman" w:cs="Times New Roman"/>
          <w:sz w:val="24"/>
          <w:szCs w:val="24"/>
        </w:rPr>
        <w:t>so the new dispersal kernel accounts for variation in wind speed and seed terminal velocity as well as all of the different flower</w:t>
      </w:r>
      <w:ins w:id="362" w:author="Trevor D." w:date="2021-06-22T13:36:00Z">
        <w:r w:rsidR="00B84E1B">
          <w:rPr>
            <w:rFonts w:ascii="Times New Roman" w:hAnsi="Times New Roman" w:cs="Times New Roman"/>
            <w:sz w:val="24"/>
            <w:szCs w:val="24"/>
          </w:rPr>
          <w:t xml:space="preserve"> head</w:t>
        </w:r>
      </w:ins>
      <w:r w:rsidRPr="00283B6D">
        <w:rPr>
          <w:rFonts w:ascii="Times New Roman" w:hAnsi="Times New Roman" w:cs="Times New Roman"/>
          <w:sz w:val="24"/>
          <w:szCs w:val="24"/>
        </w:rPr>
        <w:t xml:space="preserve"> heights that seeds can be released from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Note that unlike in previous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studies, </w:t>
      </w:r>
      <m:oMath>
        <m:r>
          <w:rPr>
            <w:rFonts w:ascii="Cambria Math" w:hAnsi="Cambria Math" w:cs="Times New Roman"/>
            <w:sz w:val="24"/>
            <w:szCs w:val="24"/>
          </w:rPr>
          <m:t>p(H)</m:t>
        </m:r>
      </m:oMath>
      <w:r w:rsidRPr="00283B6D">
        <w:rPr>
          <w:rFonts w:ascii="Times New Roman" w:eastAsiaTheme="minorEastAsia" w:hAnsi="Times New Roman" w:cs="Times New Roman"/>
          <w:sz w:val="24"/>
          <w:szCs w:val="24"/>
        </w:rPr>
        <w:t xml:space="preserve"> represents the distribution of all flower </w:t>
      </w:r>
      <w:ins w:id="363" w:author="Trevor D." w:date="2021-06-22T13:36:00Z">
        <w:r w:rsidR="00B84E1B">
          <w:rPr>
            <w:rFonts w:ascii="Times New Roman" w:eastAsiaTheme="minorEastAsia" w:hAnsi="Times New Roman" w:cs="Times New Roman"/>
            <w:sz w:val="24"/>
            <w:szCs w:val="24"/>
          </w:rPr>
          <w:t xml:space="preserve">head </w:t>
        </w:r>
      </w:ins>
      <w:r w:rsidRPr="00283B6D">
        <w:rPr>
          <w:rFonts w:ascii="Times New Roman" w:eastAsiaTheme="minorEastAsia" w:hAnsi="Times New Roman" w:cs="Times New Roman"/>
          <w:sz w:val="24"/>
          <w:szCs w:val="24"/>
        </w:rPr>
        <w:t>heights, not just the maxima.</w:t>
      </w:r>
    </w:p>
    <w:p w14:paraId="71F53317" w14:textId="77777777" w:rsidR="008E002A" w:rsidRDefault="008E002A" w:rsidP="00283B6D">
      <w:pPr>
        <w:spacing w:after="120" w:line="240" w:lineRule="auto"/>
        <w:jc w:val="both"/>
        <w:rPr>
          <w:rFonts w:ascii="Times New Roman" w:eastAsiaTheme="minorEastAsia" w:hAnsi="Times New Roman" w:cs="Times New Roman"/>
          <w:sz w:val="24"/>
          <w:szCs w:val="24"/>
        </w:rPr>
      </w:pPr>
    </w:p>
    <w:p w14:paraId="4D08A23A" w14:textId="02C875CC" w:rsidR="00283B6D" w:rsidRPr="008E002A" w:rsidRDefault="00283B6D" w:rsidP="00283B6D">
      <w:pPr>
        <w:spacing w:after="120" w:line="240" w:lineRule="auto"/>
        <w:jc w:val="both"/>
        <w:rPr>
          <w:rFonts w:ascii="Times New Roman" w:hAnsi="Times New Roman" w:cs="Times New Roman"/>
          <w:b/>
          <w:bCs/>
          <w:i/>
          <w:iCs/>
          <w:sz w:val="24"/>
          <w:szCs w:val="24"/>
        </w:rPr>
      </w:pPr>
      <w:commentRangeStart w:id="364"/>
      <w:commentRangeStart w:id="365"/>
      <w:r w:rsidRPr="008E002A">
        <w:rPr>
          <w:rFonts w:ascii="Times New Roman" w:hAnsi="Times New Roman" w:cs="Times New Roman"/>
          <w:b/>
          <w:bCs/>
          <w:i/>
          <w:iCs/>
          <w:sz w:val="24"/>
          <w:szCs w:val="24"/>
        </w:rPr>
        <w:t>Statistical Analyses</w:t>
      </w:r>
      <w:commentRangeEnd w:id="364"/>
      <w:r w:rsidR="004C4ABD">
        <w:rPr>
          <w:rStyle w:val="CommentReference"/>
        </w:rPr>
        <w:commentReference w:id="364"/>
      </w:r>
      <w:commentRangeEnd w:id="365"/>
      <w:r w:rsidR="00F4537A">
        <w:rPr>
          <w:rStyle w:val="CommentReference"/>
        </w:rPr>
        <w:commentReference w:id="365"/>
      </w:r>
    </w:p>
    <w:p w14:paraId="005F6291" w14:textId="3F8627B6"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All modelling and statistical analyses were performed in R</w:t>
      </w:r>
      <w:ins w:id="366" w:author="Trevor D." w:date="2021-06-22T14:24:00Z">
        <w:r w:rsidR="00153231">
          <w:rPr>
            <w:rFonts w:ascii="Times New Roman" w:hAnsi="Times New Roman" w:cs="Times New Roman"/>
            <w:sz w:val="24"/>
            <w:szCs w:val="24"/>
          </w:rPr>
          <w:t xml:space="preserve"> </w:t>
        </w:r>
        <w:r w:rsidR="00153231" w:rsidRPr="00153231">
          <w:rPr>
            <w:rFonts w:ascii="Times New Roman" w:hAnsi="Times New Roman" w:cs="Times New Roman"/>
            <w:sz w:val="24"/>
            <w:szCs w:val="24"/>
          </w:rPr>
          <w:t>version 4.0.3</w:t>
        </w:r>
      </w:ins>
      <w:r w:rsidRPr="00283B6D">
        <w:rPr>
          <w:rFonts w:ascii="Times New Roman" w:hAnsi="Times New Roman" w:cs="Times New Roman"/>
          <w:sz w:val="24"/>
          <w:szCs w:val="24"/>
        </w:rPr>
        <w:t xml:space="preserve"> (R Development Core Team, 2009). For each species, the effect of warming treatment on mean plant height was assessed using a mixed-effects linear model in the package lme4</w:t>
      </w:r>
      <w:ins w:id="367" w:author="Trevor D." w:date="2021-06-22T14:25:00Z">
        <w:r w:rsidR="00DA4B69">
          <w:rPr>
            <w:rFonts w:ascii="Times New Roman" w:hAnsi="Times New Roman" w:cs="Times New Roman"/>
            <w:sz w:val="24"/>
            <w:szCs w:val="24"/>
          </w:rPr>
          <w:t xml:space="preserve"> </w:t>
        </w:r>
        <w:r w:rsidR="00DA4B69" w:rsidRPr="00DA4B69">
          <w:rPr>
            <w:rFonts w:ascii="Times New Roman" w:hAnsi="Times New Roman" w:cs="Times New Roman"/>
            <w:sz w:val="24"/>
            <w:szCs w:val="24"/>
          </w:rPr>
          <w:t>version 1.1-26</w:t>
        </w:r>
      </w:ins>
      <w:r w:rsidRPr="00283B6D">
        <w:rPr>
          <w:rFonts w:ascii="Times New Roman" w:hAnsi="Times New Roman" w:cs="Times New Roman"/>
          <w:sz w:val="24"/>
          <w:szCs w:val="24"/>
        </w:rPr>
        <w:t xml:space="preserve"> (Bates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2012) with treatment as a fixed effect, and the block and row in which an individual was located as random effects. Shapiro-Wilks tests were used to assess normality of data and model residuals; Kolmogorov-Smirnov tests were used to assess the significance of differences between flower </w:t>
      </w:r>
      <w:ins w:id="368" w:author="Trevor D." w:date="2021-06-22T13:37:00Z">
        <w:r w:rsidR="00B84E1B">
          <w:rPr>
            <w:rFonts w:ascii="Times New Roman" w:hAnsi="Times New Roman" w:cs="Times New Roman"/>
            <w:sz w:val="24"/>
            <w:szCs w:val="24"/>
          </w:rPr>
          <w:t xml:space="preserve">head </w:t>
        </w:r>
      </w:ins>
      <w:r w:rsidRPr="00283B6D">
        <w:rPr>
          <w:rFonts w:ascii="Times New Roman" w:hAnsi="Times New Roman" w:cs="Times New Roman"/>
          <w:sz w:val="24"/>
          <w:szCs w:val="24"/>
        </w:rPr>
        <w:t xml:space="preserve">height distributions for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groups, as well as differences between dispersal kernels for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groups.</w:t>
      </w:r>
    </w:p>
    <w:p w14:paraId="64F9C231" w14:textId="3BB94757" w:rsidR="00283B6D" w:rsidRDefault="00283B6D" w:rsidP="00283B6D">
      <w:pPr>
        <w:spacing w:after="120" w:line="240" w:lineRule="auto"/>
        <w:jc w:val="both"/>
        <w:rPr>
          <w:rFonts w:ascii="Times New Roman" w:hAnsi="Times New Roman" w:cs="Times New Roman"/>
          <w:sz w:val="24"/>
          <w:szCs w:val="24"/>
        </w:rPr>
      </w:pPr>
    </w:p>
    <w:p w14:paraId="4DF2A5AD" w14:textId="0A897777"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Results</w:t>
      </w:r>
    </w:p>
    <w:p w14:paraId="56B8CDBF" w14:textId="068EE6D2" w:rsidR="008E002A" w:rsidRPr="008E002A" w:rsidRDefault="008E002A"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Flower Heights</w:t>
      </w:r>
    </w:p>
    <w:p w14:paraId="1ABC50BD" w14:textId="7D3A6C98"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In both species, individuals that received warming treatments had taller </w:t>
      </w:r>
      <w:commentRangeStart w:id="369"/>
      <w:commentRangeStart w:id="370"/>
      <w:r w:rsidRPr="00283B6D">
        <w:rPr>
          <w:rFonts w:ascii="Times New Roman" w:hAnsi="Times New Roman" w:cs="Times New Roman"/>
          <w:sz w:val="24"/>
          <w:szCs w:val="24"/>
        </w:rPr>
        <w:t>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s</w:t>
      </w:r>
      <w:commentRangeEnd w:id="369"/>
      <w:r w:rsidR="00F4537A">
        <w:rPr>
          <w:rStyle w:val="CommentReference"/>
        </w:rPr>
        <w:commentReference w:id="369"/>
      </w:r>
      <w:commentRangeEnd w:id="370"/>
      <w:r w:rsidR="003907FB">
        <w:rPr>
          <w:rStyle w:val="CommentReference"/>
        </w:rPr>
        <w:commentReference w:id="370"/>
      </w:r>
      <w:r w:rsidRPr="00283B6D">
        <w:rPr>
          <w:rFonts w:ascii="Times New Roman" w:hAnsi="Times New Roman" w:cs="Times New Roman"/>
          <w:sz w:val="24"/>
          <w:szCs w:val="24"/>
        </w:rPr>
        <w:t xml:space="preserve"> on average; an </w:t>
      </w:r>
      <w:commentRangeStart w:id="371"/>
      <w:commentRangeStart w:id="372"/>
      <w:r w:rsidRPr="00283B6D">
        <w:rPr>
          <w:rFonts w:ascii="Times New Roman" w:hAnsi="Times New Roman" w:cs="Times New Roman"/>
          <w:sz w:val="24"/>
          <w:szCs w:val="24"/>
        </w:rPr>
        <w:t>11.</w:t>
      </w:r>
      <w:del w:id="373" w:author="Trevor D." w:date="2021-06-22T14:01:00Z">
        <w:r w:rsidRPr="00283B6D" w:rsidDel="003907FB">
          <w:rPr>
            <w:rFonts w:ascii="Times New Roman" w:hAnsi="Times New Roman" w:cs="Times New Roman"/>
            <w:sz w:val="24"/>
            <w:szCs w:val="24"/>
          </w:rPr>
          <w:delText xml:space="preserve">88 </w:delText>
        </w:r>
      </w:del>
      <w:commentRangeEnd w:id="371"/>
      <w:ins w:id="374" w:author="Trevor D." w:date="2021-06-22T14:01:00Z">
        <w:r w:rsidR="003907FB">
          <w:rPr>
            <w:rFonts w:ascii="Times New Roman" w:hAnsi="Times New Roman" w:cs="Times New Roman"/>
            <w:sz w:val="24"/>
            <w:szCs w:val="24"/>
          </w:rPr>
          <w:t>9</w:t>
        </w:r>
        <w:r w:rsidR="003907FB" w:rsidRPr="00283B6D">
          <w:rPr>
            <w:rFonts w:ascii="Times New Roman" w:hAnsi="Times New Roman" w:cs="Times New Roman"/>
            <w:sz w:val="24"/>
            <w:szCs w:val="24"/>
          </w:rPr>
          <w:t xml:space="preserve"> </w:t>
        </w:r>
      </w:ins>
      <w:r w:rsidR="005F0A88">
        <w:rPr>
          <w:rStyle w:val="CommentReference"/>
        </w:rPr>
        <w:commentReference w:id="371"/>
      </w:r>
      <w:commentRangeEnd w:id="372"/>
      <w:r w:rsidR="003907FB">
        <w:rPr>
          <w:rStyle w:val="CommentReference"/>
        </w:rPr>
        <w:commentReference w:id="372"/>
      </w:r>
      <w:r w:rsidRPr="00283B6D">
        <w:rPr>
          <w:rFonts w:ascii="Times New Roman" w:hAnsi="Times New Roman" w:cs="Times New Roman"/>
          <w:sz w:val="24"/>
          <w:szCs w:val="24"/>
        </w:rPr>
        <w:t>cm, or 12.</w:t>
      </w:r>
      <w:del w:id="375" w:author="Trevor D." w:date="2021-06-22T14:01:00Z">
        <w:r w:rsidRPr="00283B6D" w:rsidDel="003907FB">
          <w:rPr>
            <w:rFonts w:ascii="Times New Roman" w:hAnsi="Times New Roman" w:cs="Times New Roman"/>
            <w:sz w:val="24"/>
            <w:szCs w:val="24"/>
          </w:rPr>
          <w:delText>46</w:delText>
        </w:r>
      </w:del>
      <w:ins w:id="376" w:author="Trevor D." w:date="2021-06-22T14:01:00Z">
        <w:r w:rsidR="003907FB">
          <w:rPr>
            <w:rFonts w:ascii="Times New Roman" w:hAnsi="Times New Roman" w:cs="Times New Roman"/>
            <w:sz w:val="24"/>
            <w:szCs w:val="24"/>
          </w:rPr>
          <w:t>5</w:t>
        </w:r>
      </w:ins>
      <w:r w:rsidRPr="00283B6D">
        <w:rPr>
          <w:rFonts w:ascii="Times New Roman" w:hAnsi="Times New Roman" w:cs="Times New Roman"/>
          <w:sz w:val="24"/>
          <w:szCs w:val="24"/>
        </w:rPr>
        <w:t>%, increase in mean flower</w:t>
      </w:r>
      <w:ins w:id="377" w:author="Trevor D." w:date="2021-06-22T13:37:00Z">
        <w:r w:rsidR="00B84E1B">
          <w:rPr>
            <w:rFonts w:ascii="Times New Roman" w:hAnsi="Times New Roman" w:cs="Times New Roman"/>
            <w:sz w:val="24"/>
            <w:szCs w:val="24"/>
          </w:rPr>
          <w:t xml:space="preserve"> head</w:t>
        </w:r>
      </w:ins>
      <w:r w:rsidRPr="00283B6D">
        <w:rPr>
          <w:rFonts w:ascii="Times New Roman" w:hAnsi="Times New Roman" w:cs="Times New Roman"/>
          <w:sz w:val="24"/>
          <w:szCs w:val="24"/>
        </w:rPr>
        <w:t xml:space="preserve"> 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 n = 1404, </w:t>
      </w:r>
      <m:oMath>
        <m:r>
          <w:rPr>
            <w:rFonts w:ascii="Cambria Math" w:hAnsi="Cambria Math" w:cs="Times New Roman"/>
            <w:sz w:val="24"/>
            <w:szCs w:val="24"/>
          </w:rPr>
          <m:t>p&lt;0.001</m:t>
        </m:r>
      </m:oMath>
      <w:r w:rsidRPr="00283B6D">
        <w:rPr>
          <w:rFonts w:ascii="Times New Roman" w:hAnsi="Times New Roman" w:cs="Times New Roman"/>
          <w:sz w:val="24"/>
          <w:szCs w:val="24"/>
        </w:rPr>
        <w:t>), while a 21.3</w:t>
      </w:r>
      <w:del w:id="378" w:author="Trevor D." w:date="2021-06-22T14:01:00Z">
        <w:r w:rsidRPr="00283B6D" w:rsidDel="003907FB">
          <w:rPr>
            <w:rFonts w:ascii="Times New Roman" w:hAnsi="Times New Roman" w:cs="Times New Roman"/>
            <w:sz w:val="24"/>
            <w:szCs w:val="24"/>
          </w:rPr>
          <w:delText>0</w:delText>
        </w:r>
      </w:del>
      <w:r w:rsidRPr="00283B6D">
        <w:rPr>
          <w:rFonts w:ascii="Times New Roman" w:hAnsi="Times New Roman" w:cs="Times New Roman"/>
          <w:sz w:val="24"/>
          <w:szCs w:val="24"/>
        </w:rPr>
        <w:t xml:space="preserve"> cm (26.4</w:t>
      </w:r>
      <w:del w:id="379" w:author="Trevor D." w:date="2021-06-22T14:01:00Z">
        <w:r w:rsidRPr="00283B6D" w:rsidDel="003907FB">
          <w:rPr>
            <w:rFonts w:ascii="Times New Roman" w:hAnsi="Times New Roman" w:cs="Times New Roman"/>
            <w:sz w:val="24"/>
            <w:szCs w:val="24"/>
          </w:rPr>
          <w:delText>4</w:delText>
        </w:r>
      </w:del>
      <w:r w:rsidRPr="00283B6D">
        <w:rPr>
          <w:rFonts w:ascii="Times New Roman" w:hAnsi="Times New Roman" w:cs="Times New Roman"/>
          <w:sz w:val="24"/>
          <w:szCs w:val="24"/>
        </w:rPr>
        <w:t xml:space="preserve">%) increase mean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(linear mixed-effects model, n = 1519, </w:t>
      </w:r>
      <m:oMath>
        <m:r>
          <w:rPr>
            <w:rFonts w:ascii="Cambria Math" w:hAnsi="Cambria Math" w:cs="Times New Roman"/>
            <w:sz w:val="24"/>
            <w:szCs w:val="24"/>
          </w:rPr>
          <m:t>p&lt;0.001</m:t>
        </m:r>
      </m:oMath>
      <w:r w:rsidRPr="00283B6D">
        <w:rPr>
          <w:rFonts w:ascii="Times New Roman" w:hAnsi="Times New Roman" w:cs="Times New Roman"/>
          <w:sz w:val="24"/>
          <w:szCs w:val="24"/>
        </w:rPr>
        <w:t xml:space="preserve">). The resulting increases in mean flower </w:t>
      </w:r>
      <w:r w:rsidR="00F4537A">
        <w:rPr>
          <w:rFonts w:ascii="Times New Roman" w:hAnsi="Times New Roman" w:cs="Times New Roman"/>
          <w:sz w:val="24"/>
          <w:szCs w:val="24"/>
        </w:rPr>
        <w:t xml:space="preserve">head height </w:t>
      </w:r>
      <w:r w:rsidRPr="00283B6D">
        <w:rPr>
          <w:rFonts w:ascii="Times New Roman" w:hAnsi="Times New Roman" w:cs="Times New Roman"/>
          <w:sz w:val="24"/>
          <w:szCs w:val="24"/>
        </w:rPr>
        <w:t xml:space="preserve">were associated with rightward 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(Figure 1), resulting in significant differences between the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 </w:t>
      </w:r>
      <m:oMath>
        <m:r>
          <w:rPr>
            <w:rFonts w:ascii="Cambria Math" w:hAnsi="Cambria Math" w:cs="Times New Roman"/>
            <w:sz w:val="24"/>
            <w:szCs w:val="24"/>
          </w:rPr>
          <m:t>p&lt;0.001</m:t>
        </m:r>
      </m:oMath>
      <w:r w:rsidRPr="00283B6D">
        <w:rPr>
          <w:rFonts w:ascii="Times New Roman" w:eastAsiaTheme="minorEastAsia"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(Kolmogorov-Smirnov test, </w:t>
      </w:r>
      <m:oMath>
        <m:r>
          <w:rPr>
            <w:rFonts w:ascii="Cambria Math" w:hAnsi="Cambria Math" w:cs="Times New Roman"/>
            <w:sz w:val="24"/>
            <w:szCs w:val="24"/>
          </w:rPr>
          <m:t>p&lt;0.001</m:t>
        </m:r>
      </m:oMath>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 xml:space="preserve">Individuals that received warming treatments also </w:t>
      </w:r>
      <w:proofErr w:type="spellStart"/>
      <w:r w:rsidRPr="00283B6D">
        <w:rPr>
          <w:rFonts w:ascii="Times New Roman" w:hAnsi="Times New Roman" w:cs="Times New Roman"/>
          <w:sz w:val="24"/>
          <w:szCs w:val="24"/>
        </w:rPr>
        <w:t>geenrally</w:t>
      </w:r>
      <w:proofErr w:type="spellEnd"/>
      <w:r w:rsidRPr="00283B6D">
        <w:rPr>
          <w:rFonts w:ascii="Times New Roman" w:hAnsi="Times New Roman" w:cs="Times New Roman"/>
          <w:sz w:val="24"/>
          <w:szCs w:val="24"/>
        </w:rPr>
        <w:t xml:space="preserve"> displayed greater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a </w:t>
      </w:r>
      <w:bookmarkStart w:id="380" w:name="_Hlk64650879"/>
      <w:r w:rsidRPr="00283B6D">
        <w:rPr>
          <w:rFonts w:ascii="Times New Roman" w:hAnsi="Times New Roman" w:cs="Times New Roman"/>
          <w:sz w:val="24"/>
          <w:szCs w:val="24"/>
        </w:rPr>
        <w:t>12.8</w:t>
      </w:r>
      <w:del w:id="381" w:author="Trevor D." w:date="2021-06-22T14:01:00Z">
        <w:r w:rsidRPr="00283B6D" w:rsidDel="003907FB">
          <w:rPr>
            <w:rFonts w:ascii="Times New Roman" w:hAnsi="Times New Roman" w:cs="Times New Roman"/>
            <w:sz w:val="24"/>
            <w:szCs w:val="24"/>
          </w:rPr>
          <w:delText>2</w:delText>
        </w:r>
      </w:del>
      <w:r w:rsidRPr="00283B6D">
        <w:rPr>
          <w:rFonts w:ascii="Times New Roman" w:hAnsi="Times New Roman" w:cs="Times New Roman"/>
          <w:sz w:val="24"/>
          <w:szCs w:val="24"/>
        </w:rPr>
        <w:t xml:space="preserve"> cm, or </w:t>
      </w:r>
      <w:r w:rsidRPr="00283B6D">
        <w:rPr>
          <w:rFonts w:ascii="Times New Roman" w:hAnsi="Times New Roman" w:cs="Times New Roman"/>
          <w:sz w:val="24"/>
          <w:szCs w:val="24"/>
        </w:rPr>
        <w:lastRenderedPageBreak/>
        <w:t>12.1</w:t>
      </w:r>
      <w:del w:id="382" w:author="Trevor D." w:date="2021-06-22T14:01:00Z">
        <w:r w:rsidRPr="00283B6D" w:rsidDel="003907FB">
          <w:rPr>
            <w:rFonts w:ascii="Times New Roman" w:hAnsi="Times New Roman" w:cs="Times New Roman"/>
            <w:sz w:val="24"/>
            <w:szCs w:val="24"/>
          </w:rPr>
          <w:delText>2</w:delText>
        </w:r>
      </w:del>
      <w:bookmarkEnd w:id="380"/>
      <w:r w:rsidRPr="00283B6D">
        <w:rPr>
          <w:rFonts w:ascii="Times New Roman" w:hAnsi="Times New Roman" w:cs="Times New Roman"/>
          <w:sz w:val="24"/>
          <w:szCs w:val="24"/>
        </w:rPr>
        <w:t xml:space="preserve">%, increase in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 n = 199, </w:t>
      </w:r>
      <m:oMath>
        <m:r>
          <w:rPr>
            <w:rFonts w:ascii="Cambria Math" w:hAnsi="Cambria Math" w:cs="Times New Roman"/>
            <w:sz w:val="24"/>
            <w:szCs w:val="24"/>
          </w:rPr>
          <m:t>p&lt;0.001</m:t>
        </m:r>
      </m:oMath>
      <w:r w:rsidRPr="00283B6D">
        <w:rPr>
          <w:rFonts w:ascii="Times New Roman" w:hAnsi="Times New Roman" w:cs="Times New Roman"/>
          <w:sz w:val="24"/>
          <w:szCs w:val="24"/>
        </w:rPr>
        <w:t xml:space="preserve">), while a </w:t>
      </w:r>
      <w:bookmarkStart w:id="383" w:name="_Hlk64650950"/>
      <w:commentRangeStart w:id="384"/>
      <w:r w:rsidRPr="00283B6D">
        <w:rPr>
          <w:rFonts w:ascii="Times New Roman" w:hAnsi="Times New Roman" w:cs="Times New Roman"/>
          <w:sz w:val="24"/>
          <w:szCs w:val="24"/>
        </w:rPr>
        <w:t>31.9</w:t>
      </w:r>
      <w:del w:id="385" w:author="Trevor D." w:date="2021-06-22T14:01:00Z">
        <w:r w:rsidRPr="00283B6D" w:rsidDel="003907FB">
          <w:rPr>
            <w:rFonts w:ascii="Times New Roman" w:hAnsi="Times New Roman" w:cs="Times New Roman"/>
            <w:sz w:val="24"/>
            <w:szCs w:val="24"/>
          </w:rPr>
          <w:delText>0</w:delText>
        </w:r>
      </w:del>
      <w:r w:rsidRPr="00283B6D">
        <w:rPr>
          <w:rFonts w:ascii="Times New Roman" w:hAnsi="Times New Roman" w:cs="Times New Roman"/>
          <w:sz w:val="24"/>
          <w:szCs w:val="24"/>
        </w:rPr>
        <w:t xml:space="preserve"> cm </w:t>
      </w:r>
      <w:commentRangeEnd w:id="384"/>
      <w:r w:rsidR="00F4537A">
        <w:rPr>
          <w:rStyle w:val="CommentReference"/>
        </w:rPr>
        <w:commentReference w:id="384"/>
      </w:r>
      <w:r w:rsidRPr="00283B6D">
        <w:rPr>
          <w:rFonts w:ascii="Times New Roman" w:hAnsi="Times New Roman" w:cs="Times New Roman"/>
          <w:sz w:val="24"/>
          <w:szCs w:val="24"/>
        </w:rPr>
        <w:t>(36.8</w:t>
      </w:r>
      <w:del w:id="386" w:author="Trevor D." w:date="2021-06-22T14:01:00Z">
        <w:r w:rsidRPr="00283B6D" w:rsidDel="003907FB">
          <w:rPr>
            <w:rFonts w:ascii="Times New Roman" w:hAnsi="Times New Roman" w:cs="Times New Roman"/>
            <w:sz w:val="24"/>
            <w:szCs w:val="24"/>
          </w:rPr>
          <w:delText>4</w:delText>
        </w:r>
      </w:del>
      <w:r w:rsidRPr="00283B6D">
        <w:rPr>
          <w:rFonts w:ascii="Times New Roman" w:hAnsi="Times New Roman" w:cs="Times New Roman"/>
          <w:sz w:val="24"/>
          <w:szCs w:val="24"/>
        </w:rPr>
        <w:t xml:space="preserve">%) </w:t>
      </w:r>
      <w:bookmarkEnd w:id="383"/>
      <w:r w:rsidRPr="00283B6D">
        <w:rPr>
          <w:rFonts w:ascii="Times New Roman" w:hAnsi="Times New Roman" w:cs="Times New Roman"/>
          <w:sz w:val="24"/>
          <w:szCs w:val="24"/>
        </w:rPr>
        <w:t xml:space="preserve">increase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(linear mixed-effects model, n = 84, </w:t>
      </w:r>
      <m:oMath>
        <m:r>
          <w:rPr>
            <w:rFonts w:ascii="Cambria Math" w:hAnsi="Cambria Math" w:cs="Times New Roman"/>
            <w:sz w:val="24"/>
            <w:szCs w:val="24"/>
          </w:rPr>
          <m:t>p&lt;0.001</m:t>
        </m:r>
      </m:oMath>
      <w:r w:rsidRPr="00283B6D">
        <w:rPr>
          <w:rFonts w:ascii="Times New Roman" w:hAnsi="Times New Roman" w:cs="Times New Roman"/>
          <w:sz w:val="24"/>
          <w:szCs w:val="24"/>
        </w:rPr>
        <w:t>).</w:t>
      </w:r>
    </w:p>
    <w:p w14:paraId="2EDB0BB6" w14:textId="245D04CF" w:rsidR="008E002A" w:rsidRDefault="008E002A" w:rsidP="00283B6D">
      <w:pPr>
        <w:spacing w:after="120" w:line="240" w:lineRule="auto"/>
        <w:ind w:firstLine="284"/>
        <w:jc w:val="both"/>
        <w:rPr>
          <w:rFonts w:ascii="Times New Roman" w:hAnsi="Times New Roman" w:cs="Times New Roman"/>
          <w:sz w:val="24"/>
          <w:szCs w:val="24"/>
        </w:rPr>
      </w:pPr>
    </w:p>
    <w:p w14:paraId="1F8E3BD0" w14:textId="4D13E79F"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 xml:space="preserve">Dispersal: Warmed vs. </w:t>
      </w:r>
      <w:proofErr w:type="spellStart"/>
      <w:r w:rsidRPr="008E002A">
        <w:rPr>
          <w:rFonts w:ascii="Times New Roman" w:eastAsiaTheme="minorEastAsia" w:hAnsi="Times New Roman" w:cs="Times New Roman"/>
          <w:b/>
          <w:bCs/>
          <w:i/>
          <w:iCs/>
          <w:sz w:val="24"/>
          <w:szCs w:val="24"/>
        </w:rPr>
        <w:t>Unwarmed</w:t>
      </w:r>
      <w:proofErr w:type="spellEnd"/>
    </w:p>
    <w:p w14:paraId="47B92C81" w14:textId="725EDA9C" w:rsidR="00283B6D" w:rsidRDefault="00283B6D" w:rsidP="00283B6D">
      <w:pPr>
        <w:spacing w:after="120" w:line="240" w:lineRule="auto"/>
        <w:ind w:firstLine="284"/>
        <w:jc w:val="both"/>
        <w:rPr>
          <w:rFonts w:ascii="Times New Roman" w:eastAsiaTheme="minorEastAsia" w:hAnsi="Times New Roman" w:cs="Times New Roman"/>
          <w:sz w:val="24"/>
          <w:szCs w:val="24"/>
        </w:rPr>
      </w:pPr>
      <w:r w:rsidRPr="00283B6D">
        <w:rPr>
          <w:rFonts w:ascii="Times New Roman" w:hAnsi="Times New Roman" w:cs="Times New Roman"/>
          <w:sz w:val="24"/>
          <w:szCs w:val="24"/>
        </w:rPr>
        <w:t xml:space="preserve">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also resulted in different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t>
      </w:r>
      <w:r w:rsidR="00F4537A">
        <w:rPr>
          <w:rFonts w:ascii="Times New Roman" w:hAnsi="Times New Roman" w:cs="Times New Roman"/>
          <w:sz w:val="24"/>
          <w:szCs w:val="24"/>
        </w:rPr>
        <w:t>of</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each species </w:t>
      </w:r>
      <w:r w:rsidRPr="00283B6D">
        <w:rPr>
          <w:rFonts w:ascii="Times New Roman" w:eastAsiaTheme="minorEastAsia" w:hAnsi="Times New Roman" w:cs="Times New Roman"/>
          <w:sz w:val="24"/>
          <w:szCs w:val="24"/>
        </w:rPr>
        <w:t>(Figure 2)</w:t>
      </w:r>
      <w:r w:rsidRPr="00283B6D">
        <w:rPr>
          <w:rFonts w:ascii="Times New Roman" w:hAnsi="Times New Roman" w:cs="Times New Roman"/>
          <w:sz w:val="24"/>
          <w:szCs w:val="24"/>
        </w:rPr>
        <w:t xml:space="preserve">.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individuals displayed </w:t>
      </w:r>
      <w:r w:rsidRPr="00283B6D">
        <w:rPr>
          <w:rFonts w:ascii="Times New Roman" w:eastAsiaTheme="minorEastAsia" w:hAnsi="Times New Roman" w:cs="Times New Roman"/>
          <w:sz w:val="24"/>
          <w:szCs w:val="24"/>
        </w:rPr>
        <w:t xml:space="preserve">notably lower peaks and fatter tails </w:t>
      </w:r>
      <w:r w:rsidRPr="00283B6D">
        <w:rPr>
          <w:rFonts w:ascii="Times New Roman" w:hAnsi="Times New Roman" w:cs="Times New Roman"/>
          <w:sz w:val="24"/>
          <w:szCs w:val="24"/>
        </w:rPr>
        <w:t xml:space="preserve">compared those of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and were markedly different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 </w:t>
      </w:r>
      <m:oMath>
        <m:r>
          <w:rPr>
            <w:rFonts w:ascii="Cambria Math" w:hAnsi="Cambria Math" w:cs="Times New Roman"/>
            <w:sz w:val="24"/>
            <w:szCs w:val="24"/>
          </w:rPr>
          <m:t>p&lt;0.001</m:t>
        </m:r>
      </m:oMath>
      <w:r w:rsidRPr="00283B6D">
        <w:rPr>
          <w:rFonts w:ascii="Times New Roman" w:eastAsiaTheme="minorEastAsia" w:hAnsi="Times New Roman" w:cs="Times New Roman"/>
          <w:sz w:val="24"/>
          <w:szCs w:val="24"/>
        </w:rPr>
        <w:t xml:space="preserve">) and </w:t>
      </w:r>
      <w:r w:rsidRPr="00283B6D">
        <w:rPr>
          <w:rFonts w:ascii="Times New Roman" w:eastAsiaTheme="minorEastAsia" w:hAnsi="Times New Roman" w:cs="Times New Roman"/>
          <w:i/>
          <w:iCs/>
          <w:sz w:val="24"/>
          <w:szCs w:val="24"/>
        </w:rPr>
        <w:t xml:space="preserve">C. </w:t>
      </w:r>
      <w:proofErr w:type="spellStart"/>
      <w:r w:rsidRPr="00283B6D">
        <w:rPr>
          <w:rFonts w:ascii="Times New Roman" w:eastAsiaTheme="minorEastAsia" w:hAnsi="Times New Roman" w:cs="Times New Roman"/>
          <w:i/>
          <w:iCs/>
          <w:sz w:val="24"/>
          <w:szCs w:val="24"/>
        </w:rPr>
        <w:t>acanthoides</w:t>
      </w:r>
      <w:proofErr w:type="spellEnd"/>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 xml:space="preserve">(Kolmogorov-Smirnov test, </w:t>
      </w:r>
      <m:oMath>
        <m:r>
          <w:rPr>
            <w:rFonts w:ascii="Cambria Math" w:hAnsi="Cambria Math" w:cs="Times New Roman"/>
            <w:sz w:val="24"/>
            <w:szCs w:val="24"/>
          </w:rPr>
          <m:t>p&lt;0.001</m:t>
        </m:r>
      </m:oMath>
      <w:r w:rsidRPr="00283B6D">
        <w:rPr>
          <w:rFonts w:ascii="Times New Roman" w:eastAsiaTheme="minorEastAsia" w:hAnsi="Times New Roman" w:cs="Times New Roman"/>
          <w:sz w:val="24"/>
          <w:szCs w:val="24"/>
        </w:rPr>
        <w:t xml:space="preserve">). The </w:t>
      </w:r>
      <w:r w:rsidR="00F4537A">
        <w:rPr>
          <w:rFonts w:ascii="Times New Roman" w:eastAsiaTheme="minorEastAsia" w:hAnsi="Times New Roman" w:cs="Times New Roman"/>
          <w:sz w:val="24"/>
          <w:szCs w:val="24"/>
        </w:rPr>
        <w:t xml:space="preserve">projected </w:t>
      </w:r>
      <w:r w:rsidRPr="00283B6D">
        <w:rPr>
          <w:rFonts w:ascii="Times New Roman" w:eastAsiaTheme="minorEastAsia" w:hAnsi="Times New Roman" w:cs="Times New Roman"/>
          <w:sz w:val="24"/>
          <w:szCs w:val="24"/>
        </w:rPr>
        <w:t xml:space="preserve">mean </w:t>
      </w:r>
      <w:r w:rsidRPr="00283B6D">
        <w:rPr>
          <w:rFonts w:ascii="Times New Roman" w:eastAsiaTheme="minorEastAsia" w:hAnsi="Times New Roman" w:cs="Times New Roman"/>
          <w:i/>
          <w:iCs/>
          <w:sz w:val="24"/>
          <w:szCs w:val="24"/>
        </w:rPr>
        <w:t xml:space="preserve">C. nutans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00F4537A"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 xml:space="preserve">21.65% from 2.46 m to 2.99 m, while the mean </w:t>
      </w:r>
      <w:r w:rsidRPr="00283B6D">
        <w:rPr>
          <w:rFonts w:ascii="Times New Roman" w:eastAsiaTheme="minorEastAsia" w:hAnsi="Times New Roman" w:cs="Times New Roman"/>
          <w:i/>
          <w:iCs/>
          <w:sz w:val="24"/>
          <w:szCs w:val="24"/>
        </w:rPr>
        <w:t xml:space="preserve">C. </w:t>
      </w:r>
      <w:proofErr w:type="spellStart"/>
      <w:r w:rsidRPr="00283B6D">
        <w:rPr>
          <w:rFonts w:ascii="Times New Roman" w:eastAsiaTheme="minorEastAsia" w:hAnsi="Times New Roman" w:cs="Times New Roman"/>
          <w:i/>
          <w:iCs/>
          <w:sz w:val="24"/>
          <w:szCs w:val="24"/>
        </w:rPr>
        <w:t>acanthoides</w:t>
      </w:r>
      <w:proofErr w:type="spellEnd"/>
      <w:r w:rsidRPr="00283B6D">
        <w:rPr>
          <w:rFonts w:ascii="Times New Roman" w:eastAsiaTheme="minorEastAsia" w:hAnsi="Times New Roman" w:cs="Times New Roman"/>
          <w:i/>
          <w:iCs/>
          <w:sz w:val="24"/>
          <w:szCs w:val="24"/>
        </w:rPr>
        <w:t xml:space="preserve">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Pr="00283B6D">
        <w:rPr>
          <w:rFonts w:ascii="Times New Roman" w:eastAsiaTheme="minorEastAsia" w:hAnsi="Times New Roman" w:cs="Times New Roman"/>
          <w:sz w:val="24"/>
          <w:szCs w:val="24"/>
        </w:rPr>
        <w:t xml:space="preserve"> 38.66% from 1.94 m to 2.69 m (Table 1).</w:t>
      </w:r>
    </w:p>
    <w:p w14:paraId="15A61769" w14:textId="428610D5" w:rsidR="00283B6D" w:rsidRDefault="00283B6D" w:rsidP="008E002A">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The frequency of longer-distance dispersal events was also affected by the warming-induced shift in flower</w:t>
      </w:r>
      <w:ins w:id="387" w:author="Trevor D." w:date="2021-06-22T13:37:00Z">
        <w:r w:rsidR="00B84E1B">
          <w:rPr>
            <w:rFonts w:ascii="Times New Roman" w:hAnsi="Times New Roman" w:cs="Times New Roman"/>
            <w:sz w:val="24"/>
            <w:szCs w:val="24"/>
          </w:rPr>
          <w:t xml:space="preserve"> head</w:t>
        </w:r>
      </w:ins>
      <w:r w:rsidRPr="00283B6D">
        <w:rPr>
          <w:rFonts w:ascii="Times New Roman" w:hAnsi="Times New Roman" w:cs="Times New Roman"/>
          <w:sz w:val="24"/>
          <w:szCs w:val="24"/>
        </w:rPr>
        <w:t xml:space="preserve"> height distribution.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were 8.36 m and 19.40 m respectively for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with a shift to 10.12 and 23.53 m for warmed individuals; for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were 6.58 m and 15.13 m respectively for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with a shift to 9.09 and 21.00 m for warmed individuals (Table 1). Warming also increased the probability that a seed would exceed a given distance, with this effect becoming more pronounced at higher dispersal distances (Figure 3); seeds 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were on average 1.80 and 2.83 times as likely, respectively, to travel 50 m as their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counterparts. Uncertainty in these relative frequencies of dispersal events also increases and becomes quite large at high dispersal distances</w:t>
      </w:r>
      <w:r w:rsidR="00F4537A">
        <w:rPr>
          <w:rFonts w:ascii="Times New Roman" w:hAnsi="Times New Roman" w:cs="Times New Roman"/>
          <w:sz w:val="24"/>
          <w:szCs w:val="24"/>
        </w:rPr>
        <w:t>;</w:t>
      </w:r>
      <w:r w:rsidRPr="00283B6D">
        <w:rPr>
          <w:rFonts w:ascii="Times New Roman" w:hAnsi="Times New Roman" w:cs="Times New Roman"/>
          <w:sz w:val="24"/>
          <w:szCs w:val="24"/>
        </w:rPr>
        <w:t xml:space="preserve"> long-distance dispersal events </w:t>
      </w:r>
      <w:r w:rsidR="00F4537A">
        <w:rPr>
          <w:rFonts w:ascii="Times New Roman" w:hAnsi="Times New Roman" w:cs="Times New Roman"/>
          <w:sz w:val="24"/>
          <w:szCs w:val="24"/>
        </w:rPr>
        <w:t>are relatively</w:t>
      </w:r>
      <w:r w:rsidRPr="00283B6D">
        <w:rPr>
          <w:rFonts w:ascii="Times New Roman" w:hAnsi="Times New Roman" w:cs="Times New Roman"/>
          <w:sz w:val="24"/>
          <w:szCs w:val="24"/>
        </w:rPr>
        <w:t xml:space="preserve"> rare </w:t>
      </w:r>
      <w:commentRangeStart w:id="388"/>
      <w:commentRangeStart w:id="389"/>
      <w:r w:rsidRPr="00283B6D">
        <w:rPr>
          <w:rFonts w:ascii="Times New Roman" w:hAnsi="Times New Roman" w:cs="Times New Roman"/>
          <w:sz w:val="24"/>
          <w:szCs w:val="24"/>
        </w:rPr>
        <w:t>and difficult to capture</w:t>
      </w:r>
      <w:ins w:id="390" w:author="Trevor D." w:date="2021-06-22T14:34:00Z">
        <w:r w:rsidR="00DA4B69">
          <w:rPr>
            <w:rFonts w:ascii="Times New Roman" w:hAnsi="Times New Roman" w:cs="Times New Roman"/>
            <w:sz w:val="24"/>
            <w:szCs w:val="24"/>
          </w:rPr>
          <w:t xml:space="preserve"> not only empirically, but</w:t>
        </w:r>
      </w:ins>
      <w:r w:rsidRPr="00283B6D">
        <w:rPr>
          <w:rFonts w:ascii="Times New Roman" w:hAnsi="Times New Roman" w:cs="Times New Roman"/>
          <w:sz w:val="24"/>
          <w:szCs w:val="24"/>
        </w:rPr>
        <w:t xml:space="preserve"> in dispersal simulations</w:t>
      </w:r>
      <w:commentRangeEnd w:id="388"/>
      <w:r w:rsidR="00F4537A">
        <w:rPr>
          <w:rStyle w:val="CommentReference"/>
        </w:rPr>
        <w:commentReference w:id="388"/>
      </w:r>
      <w:commentRangeEnd w:id="389"/>
      <w:r w:rsidR="00DA4B69">
        <w:rPr>
          <w:rStyle w:val="CommentReference"/>
        </w:rPr>
        <w:commentReference w:id="389"/>
      </w:r>
      <w:ins w:id="391" w:author="Trevor D." w:date="2021-06-22T14:34:00Z">
        <w:r w:rsidR="00DA4B69">
          <w:rPr>
            <w:rFonts w:ascii="Times New Roman" w:hAnsi="Times New Roman" w:cs="Times New Roman"/>
            <w:sz w:val="24"/>
            <w:szCs w:val="24"/>
          </w:rPr>
          <w:t xml:space="preserve"> as well</w:t>
        </w:r>
      </w:ins>
      <w:r w:rsidRPr="00283B6D">
        <w:rPr>
          <w:rFonts w:ascii="Times New Roman" w:hAnsi="Times New Roman" w:cs="Times New Roman"/>
          <w:sz w:val="24"/>
          <w:szCs w:val="24"/>
        </w:rPr>
        <w:t>.</w:t>
      </w:r>
    </w:p>
    <w:p w14:paraId="766A5378" w14:textId="68112844" w:rsidR="008E002A" w:rsidRDefault="008E002A" w:rsidP="008E002A">
      <w:pPr>
        <w:spacing w:after="120" w:line="240" w:lineRule="auto"/>
        <w:ind w:firstLine="284"/>
        <w:jc w:val="both"/>
        <w:rPr>
          <w:rFonts w:ascii="Times New Roman" w:hAnsi="Times New Roman" w:cs="Times New Roman"/>
          <w:sz w:val="24"/>
          <w:szCs w:val="24"/>
        </w:rPr>
      </w:pPr>
    </w:p>
    <w:p w14:paraId="75429456" w14:textId="29895AB8"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 xml:space="preserve">Dispersal: </w:t>
      </w:r>
      <w:r w:rsidR="00F4537A">
        <w:rPr>
          <w:rFonts w:ascii="Times New Roman" w:eastAsiaTheme="minorEastAsia" w:hAnsi="Times New Roman" w:cs="Times New Roman"/>
          <w:b/>
          <w:bCs/>
          <w:i/>
          <w:iCs/>
          <w:sz w:val="24"/>
          <w:szCs w:val="24"/>
        </w:rPr>
        <w:t xml:space="preserve">Incorporating </w:t>
      </w:r>
      <w:r w:rsidRPr="008E002A">
        <w:rPr>
          <w:rFonts w:ascii="Times New Roman" w:eastAsiaTheme="minorEastAsia" w:hAnsi="Times New Roman" w:cs="Times New Roman"/>
          <w:b/>
          <w:bCs/>
          <w:i/>
          <w:iCs/>
          <w:sz w:val="24"/>
          <w:szCs w:val="24"/>
        </w:rPr>
        <w:t>Maximum Height vs. Height Distribution</w:t>
      </w:r>
    </w:p>
    <w:p w14:paraId="77AEA0E4" w14:textId="33B6FC82"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distribution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the WALD dispersal model resulted in a significantly different dispersal kernel (Figure 4); this was evident for 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warmed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(Kolmogorov-Smirnov test, </w:t>
      </w:r>
      <m:oMath>
        <m:r>
          <w:rPr>
            <w:rFonts w:ascii="Cambria Math" w:hAnsi="Cambria Math" w:cs="Times New Roman"/>
            <w:sz w:val="24"/>
            <w:szCs w:val="24"/>
          </w:rPr>
          <m:t>p&lt;0.001</m:t>
        </m:r>
      </m:oMath>
      <w:r w:rsidRPr="00283B6D">
        <w:rPr>
          <w:rFonts w:ascii="Times New Roman" w:eastAsiaTheme="minorEastAsia" w:hAnsi="Times New Roman" w:cs="Times New Roman"/>
          <w:sz w:val="24"/>
          <w:szCs w:val="24"/>
        </w:rPr>
        <w:t>), with limited evidence for this pattern in un</w:t>
      </w:r>
      <w:r w:rsidRPr="00283B6D">
        <w:rPr>
          <w:rFonts w:ascii="Times New Roman" w:hAnsi="Times New Roman" w:cs="Times New Roman"/>
          <w:sz w:val="24"/>
          <w:szCs w:val="24"/>
        </w:rPr>
        <w:t xml:space="preserve">warmed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(Kolmogorov-Smirnov test, </w:t>
      </w:r>
      <m:oMath>
        <m:r>
          <w:rPr>
            <w:rFonts w:ascii="Cambria Math" w:hAnsi="Cambria Math" w:cs="Times New Roman"/>
            <w:sz w:val="24"/>
            <w:szCs w:val="24"/>
          </w:rPr>
          <m:t>p=0.173</m:t>
        </m:r>
      </m:oMath>
      <w:r w:rsidRPr="00283B6D">
        <w:rPr>
          <w:rFonts w:ascii="Times New Roman" w:eastAsiaTheme="minorEastAsia" w:hAnsi="Times New Roman" w:cs="Times New Roman"/>
          <w:sz w:val="24"/>
          <w:szCs w:val="24"/>
        </w:rPr>
        <w:t xml:space="preserve">). The effects on the shape of the dispersal kernel when using </w:t>
      </w:r>
      <w:r w:rsidRPr="00283B6D">
        <w:rPr>
          <w:rFonts w:ascii="Times New Roman" w:hAnsi="Times New Roman" w:cs="Times New Roman"/>
          <w:sz w:val="24"/>
          <w:szCs w:val="24"/>
        </w:rPr>
        <w:t xml:space="preserve">the maximum flower </w:t>
      </w:r>
      <w:ins w:id="392" w:author="Trevor D." w:date="2021-06-22T13:37:00Z">
        <w:r w:rsidR="00B84E1B">
          <w:rPr>
            <w:rFonts w:ascii="Times New Roman" w:hAnsi="Times New Roman" w:cs="Times New Roman"/>
            <w:sz w:val="24"/>
            <w:szCs w:val="24"/>
          </w:rPr>
          <w:t xml:space="preserve">head </w:t>
        </w:r>
      </w:ins>
      <w:r w:rsidRPr="00283B6D">
        <w:rPr>
          <w:rFonts w:ascii="Times New Roman" w:hAnsi="Times New Roman" w:cs="Times New Roman"/>
          <w:sz w:val="24"/>
          <w:szCs w:val="24"/>
        </w:rPr>
        <w:t>height instead of the distribution of flower</w:t>
      </w:r>
      <w:ins w:id="393" w:author="Trevor D." w:date="2021-06-22T13:37:00Z">
        <w:r w:rsidR="00B84E1B">
          <w:rPr>
            <w:rFonts w:ascii="Times New Roman" w:hAnsi="Times New Roman" w:cs="Times New Roman"/>
            <w:sz w:val="24"/>
            <w:szCs w:val="24"/>
          </w:rPr>
          <w:t xml:space="preserve"> head</w:t>
        </w:r>
      </w:ins>
      <w:r w:rsidRPr="00283B6D">
        <w:rPr>
          <w:rFonts w:ascii="Times New Roman" w:hAnsi="Times New Roman" w:cs="Times New Roman"/>
          <w:sz w:val="24"/>
          <w:szCs w:val="24"/>
        </w:rPr>
        <w:t xml:space="preserve"> heights was similar to the effects of the warming treatment; </w:t>
      </w:r>
      <w:r w:rsidRPr="00283B6D">
        <w:rPr>
          <w:rFonts w:ascii="Times New Roman" w:eastAsiaTheme="minorEastAsia" w:hAnsi="Times New Roman" w:cs="Times New Roman"/>
          <w:sz w:val="24"/>
          <w:szCs w:val="24"/>
        </w:rPr>
        <w:t xml:space="preserve">lower peaks and fatter tails were present when using the maximum flower </w:t>
      </w:r>
      <w:ins w:id="394" w:author="Trevor D." w:date="2021-06-22T13:37:00Z">
        <w:r w:rsidR="00B84E1B">
          <w:rPr>
            <w:rFonts w:ascii="Times New Roman" w:eastAsiaTheme="minorEastAsia" w:hAnsi="Times New Roman" w:cs="Times New Roman"/>
            <w:sz w:val="24"/>
            <w:szCs w:val="24"/>
          </w:rPr>
          <w:t xml:space="preserve">head </w:t>
        </w:r>
      </w:ins>
      <w:r w:rsidRPr="00283B6D">
        <w:rPr>
          <w:rFonts w:ascii="Times New Roman" w:eastAsiaTheme="minorEastAsia" w:hAnsi="Times New Roman" w:cs="Times New Roman"/>
          <w:sz w:val="24"/>
          <w:szCs w:val="24"/>
        </w:rPr>
        <w:t xml:space="preserve">height, though comparing Figures 2 and 4 shows that the differences between the kernels are not as pronounced as the differences between the kernels when </w:t>
      </w:r>
      <w:r w:rsidR="004C4ABD">
        <w:rPr>
          <w:rFonts w:ascii="Times New Roman" w:eastAsiaTheme="minorEastAsia" w:hAnsi="Times New Roman" w:cs="Times New Roman"/>
          <w:sz w:val="24"/>
          <w:szCs w:val="24"/>
        </w:rPr>
        <w:t xml:space="preserve">comparing warmed and </w:t>
      </w:r>
      <w:proofErr w:type="spellStart"/>
      <w:r w:rsidR="004C4ABD">
        <w:rPr>
          <w:rFonts w:ascii="Times New Roman" w:eastAsiaTheme="minorEastAsia" w:hAnsi="Times New Roman" w:cs="Times New Roman"/>
          <w:sz w:val="24"/>
          <w:szCs w:val="24"/>
        </w:rPr>
        <w:t>unwarmed</w:t>
      </w:r>
      <w:proofErr w:type="spellEnd"/>
      <w:r w:rsidR="004C4ABD">
        <w:rPr>
          <w:rFonts w:ascii="Times New Roman" w:eastAsiaTheme="minorEastAsia" w:hAnsi="Times New Roman" w:cs="Times New Roman"/>
          <w:sz w:val="24"/>
          <w:szCs w:val="24"/>
        </w:rPr>
        <w:t xml:space="preserve"> individuals</w:t>
      </w:r>
      <w:r w:rsidRPr="00283B6D">
        <w:rPr>
          <w:rFonts w:ascii="Times New Roman" w:eastAsiaTheme="minorEastAsia" w:hAnsi="Times New Roman" w:cs="Times New Roman"/>
          <w:sz w:val="24"/>
          <w:szCs w:val="24"/>
        </w:rPr>
        <w:t>.</w:t>
      </w:r>
    </w:p>
    <w:p w14:paraId="3FABC535" w14:textId="3392C0B5"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The frequency of longer-distance dispersal events was also affected when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height increased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across the four combinations of species and warming treatment (Table 2), though not by much in comparison to the differences between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treatment groups when using the entire 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distribution. The probability of seeds exceeding a given dispersal distance increase </w:t>
      </w:r>
      <w:r w:rsidR="00F4537A">
        <w:rPr>
          <w:rFonts w:ascii="Times New Roman" w:hAnsi="Times New Roman" w:cs="Times New Roman"/>
          <w:sz w:val="24"/>
          <w:szCs w:val="24"/>
        </w:rPr>
        <w:t xml:space="preserve">is </w:t>
      </w:r>
      <w:commentRangeStart w:id="395"/>
      <w:r w:rsidR="00F4537A">
        <w:rPr>
          <w:rFonts w:ascii="Times New Roman" w:hAnsi="Times New Roman" w:cs="Times New Roman"/>
          <w:sz w:val="24"/>
          <w:szCs w:val="24"/>
        </w:rPr>
        <w:t>higher</w:t>
      </w:r>
      <w:commentRangeEnd w:id="395"/>
      <w:r w:rsidR="00F4537A">
        <w:rPr>
          <w:rStyle w:val="CommentReference"/>
        </w:rPr>
        <w:commentReference w:id="395"/>
      </w:r>
      <w:r w:rsidRPr="00283B6D">
        <w:rPr>
          <w:rFonts w:ascii="Times New Roman" w:hAnsi="Times New Roman" w:cs="Times New Roman"/>
          <w:sz w:val="24"/>
          <w:szCs w:val="24"/>
        </w:rPr>
        <w:t xml:space="preserve"> when using the maximum flower </w:t>
      </w:r>
      <w:ins w:id="396" w:author="Trevor D." w:date="2021-06-22T13:37:00Z">
        <w:r w:rsidR="00B84E1B">
          <w:rPr>
            <w:rFonts w:ascii="Times New Roman" w:hAnsi="Times New Roman" w:cs="Times New Roman"/>
            <w:sz w:val="24"/>
            <w:szCs w:val="24"/>
          </w:rPr>
          <w:t xml:space="preserve">head </w:t>
        </w:r>
      </w:ins>
      <w:r w:rsidRPr="00283B6D">
        <w:rPr>
          <w:rFonts w:ascii="Times New Roman" w:hAnsi="Times New Roman" w:cs="Times New Roman"/>
          <w:sz w:val="24"/>
          <w:szCs w:val="24"/>
        </w:rPr>
        <w:t xml:space="preserve">height (Figure 5) but again less so compared to differences </w:t>
      </w:r>
      <w:r w:rsidRPr="00283B6D">
        <w:rPr>
          <w:rFonts w:ascii="Times New Roman" w:hAnsi="Times New Roman" w:cs="Times New Roman"/>
          <w:sz w:val="24"/>
          <w:szCs w:val="24"/>
        </w:rPr>
        <w:lastRenderedPageBreak/>
        <w:t xml:space="preserve">between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treatments, though the massive increases in uncertainty are still present.</w:t>
      </w:r>
    </w:p>
    <w:p w14:paraId="3CE3CF03" w14:textId="77777777" w:rsidR="008E002A" w:rsidRDefault="008E002A" w:rsidP="00283B6D">
      <w:pPr>
        <w:spacing w:after="120" w:line="240" w:lineRule="auto"/>
        <w:ind w:firstLine="284"/>
        <w:jc w:val="both"/>
        <w:rPr>
          <w:rFonts w:ascii="Times New Roman" w:hAnsi="Times New Roman" w:cs="Times New Roman"/>
          <w:sz w:val="24"/>
          <w:szCs w:val="24"/>
        </w:rPr>
      </w:pPr>
    </w:p>
    <w:p w14:paraId="2822BEB8" w14:textId="2F43A0BE" w:rsidR="00283B6D" w:rsidRPr="008E002A" w:rsidRDefault="00283B6D" w:rsidP="00283B6D">
      <w:pPr>
        <w:spacing w:after="120" w:line="240" w:lineRule="auto"/>
        <w:jc w:val="both"/>
        <w:rPr>
          <w:rFonts w:ascii="Times New Roman" w:hAnsi="Times New Roman" w:cs="Times New Roman"/>
          <w:sz w:val="32"/>
          <w:szCs w:val="32"/>
        </w:rPr>
      </w:pPr>
      <w:commentRangeStart w:id="397"/>
      <w:r w:rsidRPr="008E002A">
        <w:rPr>
          <w:rFonts w:ascii="Times New Roman" w:hAnsi="Times New Roman" w:cs="Times New Roman"/>
          <w:b/>
          <w:bCs/>
          <w:sz w:val="32"/>
          <w:szCs w:val="32"/>
        </w:rPr>
        <w:t>Discussion</w:t>
      </w:r>
      <w:commentRangeEnd w:id="397"/>
      <w:r w:rsidR="002B7D6A">
        <w:rPr>
          <w:rStyle w:val="CommentReference"/>
        </w:rPr>
        <w:commentReference w:id="397"/>
      </w:r>
    </w:p>
    <w:p w14:paraId="02A7F11E" w14:textId="346B38A9" w:rsidR="000D3E67" w:rsidRDefault="00283B6D" w:rsidP="000D3E67">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Our results demonstrate that increases in temperature, which are expected in the wake of climate change across much of the geographical range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can </w:t>
      </w:r>
      <w:r w:rsidR="005F0A88">
        <w:rPr>
          <w:rFonts w:ascii="Times New Roman" w:hAnsi="Times New Roman" w:cs="Times New Roman"/>
          <w:sz w:val="24"/>
          <w:szCs w:val="24"/>
        </w:rPr>
        <w:t xml:space="preserve">dramatically </w:t>
      </w:r>
      <w:r w:rsidRPr="00283B6D">
        <w:rPr>
          <w:rFonts w:ascii="Times New Roman" w:hAnsi="Times New Roman" w:cs="Times New Roman"/>
          <w:sz w:val="24"/>
          <w:szCs w:val="24"/>
        </w:rPr>
        <w:t xml:space="preserve">increase mean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and </w:t>
      </w:r>
      <w:commentRangeStart w:id="398"/>
      <w:r w:rsidR="005F0A88">
        <w:rPr>
          <w:rFonts w:ascii="Times New Roman" w:hAnsi="Times New Roman" w:cs="Times New Roman"/>
          <w:sz w:val="24"/>
          <w:szCs w:val="24"/>
        </w:rPr>
        <w:t xml:space="preserve">significantly </w:t>
      </w:r>
      <w:r w:rsidRPr="00283B6D">
        <w:rPr>
          <w:rFonts w:ascii="Times New Roman" w:hAnsi="Times New Roman" w:cs="Times New Roman"/>
          <w:sz w:val="24"/>
          <w:szCs w:val="24"/>
        </w:rPr>
        <w:t xml:space="preserve">shift </w:t>
      </w:r>
      <w:commentRangeEnd w:id="398"/>
      <w:r w:rsidR="005F0A88">
        <w:rPr>
          <w:rStyle w:val="CommentReference"/>
        </w:rPr>
        <w:commentReference w:id="398"/>
      </w:r>
      <w:r w:rsidRPr="00283B6D">
        <w:rPr>
          <w:rFonts w:ascii="Times New Roman" w:hAnsi="Times New Roman" w:cs="Times New Roman"/>
          <w:sz w:val="24"/>
          <w:szCs w:val="24"/>
        </w:rPr>
        <w:t xml:space="preserve">the distribution of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these two </w:t>
      </w:r>
      <w:r w:rsidR="005F0A88">
        <w:rPr>
          <w:rFonts w:ascii="Times New Roman" w:hAnsi="Times New Roman" w:cs="Times New Roman"/>
          <w:sz w:val="24"/>
          <w:szCs w:val="24"/>
        </w:rPr>
        <w:t xml:space="preserve">non-native, </w:t>
      </w:r>
      <w:r w:rsidRPr="00283B6D">
        <w:rPr>
          <w:rFonts w:ascii="Times New Roman" w:hAnsi="Times New Roman" w:cs="Times New Roman"/>
          <w:sz w:val="24"/>
          <w:szCs w:val="24"/>
        </w:rPr>
        <w:t xml:space="preserve">invasive thistles. </w:t>
      </w:r>
      <w:r w:rsidR="005F0A88">
        <w:rPr>
          <w:rFonts w:ascii="Times New Roman" w:hAnsi="Times New Roman" w:cs="Times New Roman"/>
          <w:sz w:val="24"/>
          <w:szCs w:val="24"/>
        </w:rPr>
        <w:t xml:space="preserve">Changes in flower head heights and distributions for </w:t>
      </w:r>
      <w:r w:rsidR="005F0A88" w:rsidRPr="000D6E7A">
        <w:rPr>
          <w:rFonts w:ascii="Times New Roman" w:hAnsi="Times New Roman" w:cs="Times New Roman"/>
          <w:i/>
          <w:iCs/>
          <w:sz w:val="24"/>
          <w:szCs w:val="24"/>
        </w:rPr>
        <w:t>C.</w:t>
      </w:r>
      <w:r w:rsidR="005F0A88">
        <w:rPr>
          <w:rFonts w:ascii="Times New Roman" w:hAnsi="Times New Roman" w:cs="Times New Roman"/>
          <w:sz w:val="24"/>
          <w:szCs w:val="24"/>
        </w:rPr>
        <w:t xml:space="preserve"> </w:t>
      </w:r>
      <w:proofErr w:type="spellStart"/>
      <w:r w:rsidR="005F0A88" w:rsidRPr="005F0A88">
        <w:rPr>
          <w:rFonts w:ascii="Times New Roman" w:hAnsi="Times New Roman" w:cs="Times New Roman"/>
          <w:i/>
          <w:iCs/>
          <w:sz w:val="24"/>
          <w:szCs w:val="24"/>
        </w:rPr>
        <w:t>acanthoides</w:t>
      </w:r>
      <w:proofErr w:type="spellEnd"/>
      <w:r w:rsidR="005F0A88">
        <w:rPr>
          <w:rFonts w:ascii="Times New Roman" w:hAnsi="Times New Roman" w:cs="Times New Roman"/>
          <w:sz w:val="24"/>
          <w:szCs w:val="24"/>
        </w:rPr>
        <w:t xml:space="preserve"> have not been previously studied</w:t>
      </w:r>
      <w:r w:rsidR="000D3E67">
        <w:rPr>
          <w:rFonts w:ascii="Times New Roman" w:hAnsi="Times New Roman" w:cs="Times New Roman"/>
          <w:sz w:val="24"/>
          <w:szCs w:val="24"/>
        </w:rPr>
        <w:t>.  We here</w:t>
      </w:r>
      <w:r w:rsidR="005F0A88">
        <w:rPr>
          <w:rFonts w:ascii="Times New Roman" w:hAnsi="Times New Roman" w:cs="Times New Roman"/>
          <w:sz w:val="24"/>
          <w:szCs w:val="24"/>
        </w:rPr>
        <w:t xml:space="preserve"> show that even mild increases in average ambient temperatures have striking effects on plant heigh</w:t>
      </w:r>
      <w:r w:rsidR="000D3E67">
        <w:rPr>
          <w:rFonts w:ascii="Times New Roman" w:hAnsi="Times New Roman" w:cs="Times New Roman"/>
          <w:sz w:val="24"/>
          <w:szCs w:val="24"/>
        </w:rPr>
        <w:t>t</w:t>
      </w:r>
      <w:r w:rsidR="005F0A88">
        <w:rPr>
          <w:rFonts w:ascii="Times New Roman" w:hAnsi="Times New Roman" w:cs="Times New Roman"/>
          <w:sz w:val="24"/>
          <w:szCs w:val="24"/>
        </w:rPr>
        <w:t xml:space="preserve"> </w:t>
      </w:r>
      <w:r w:rsidR="000D3E67">
        <w:rPr>
          <w:rFonts w:ascii="Times New Roman" w:hAnsi="Times New Roman" w:cs="Times New Roman"/>
          <w:sz w:val="24"/>
          <w:szCs w:val="24"/>
        </w:rPr>
        <w:t xml:space="preserve">(which was increased by </w:t>
      </w:r>
      <w:r w:rsidR="000D3E67" w:rsidRPr="00B0072C">
        <w:rPr>
          <w:rFonts w:ascii="Times New Roman" w:hAnsi="Times New Roman" w:cs="Times New Roman"/>
          <w:sz w:val="24"/>
          <w:szCs w:val="24"/>
        </w:rPr>
        <w:t>31.90 cm</w:t>
      </w:r>
      <w:r w:rsidR="000D3E67">
        <w:rPr>
          <w:rFonts w:ascii="Times New Roman" w:hAnsi="Times New Roman" w:cs="Times New Roman"/>
          <w:sz w:val="24"/>
          <w:szCs w:val="24"/>
        </w:rPr>
        <w:t xml:space="preserve">) </w:t>
      </w:r>
      <w:r w:rsidR="005F0A88">
        <w:rPr>
          <w:rFonts w:ascii="Times New Roman" w:hAnsi="Times New Roman" w:cs="Times New Roman"/>
          <w:sz w:val="24"/>
          <w:szCs w:val="24"/>
        </w:rPr>
        <w:t xml:space="preserve">and flower head distributions. </w:t>
      </w:r>
      <w:r w:rsidRPr="00283B6D">
        <w:rPr>
          <w:rFonts w:ascii="Times New Roman" w:hAnsi="Times New Roman" w:cs="Times New Roman"/>
          <w:sz w:val="24"/>
          <w:szCs w:val="24"/>
        </w:rPr>
        <w:t xml:space="preserve">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our results are consistent with a similar study conducted by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that used observed similar changes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dispersal and a 9% increase in maximum flower</w:t>
      </w:r>
      <w:ins w:id="399" w:author="Trevor D." w:date="2021-06-22T13:38:00Z">
        <w:r w:rsidR="00B84E1B">
          <w:rPr>
            <w:rFonts w:ascii="Times New Roman" w:hAnsi="Times New Roman" w:cs="Times New Roman"/>
            <w:sz w:val="24"/>
            <w:szCs w:val="24"/>
          </w:rPr>
          <w:t xml:space="preserve"> head</w:t>
        </w:r>
      </w:ins>
      <w:r w:rsidRPr="00283B6D">
        <w:rPr>
          <w:rFonts w:ascii="Times New Roman" w:hAnsi="Times New Roman" w:cs="Times New Roman"/>
          <w:sz w:val="24"/>
          <w:szCs w:val="24"/>
        </w:rPr>
        <w:t xml:space="preserve"> height</w:t>
      </w:r>
      <w:r w:rsidR="005F0A88">
        <w:rPr>
          <w:rFonts w:ascii="Times New Roman" w:hAnsi="Times New Roman" w:cs="Times New Roman"/>
          <w:sz w:val="24"/>
          <w:szCs w:val="24"/>
        </w:rPr>
        <w:t xml:space="preserve"> for warmed plants</w:t>
      </w:r>
      <w:r w:rsidRPr="00283B6D">
        <w:rPr>
          <w:rFonts w:ascii="Times New Roman" w:hAnsi="Times New Roman" w:cs="Times New Roman"/>
          <w:sz w:val="24"/>
          <w:szCs w:val="24"/>
        </w:rPr>
        <w:t>, compared to the approximately 12.12% increase in maximum flower</w:t>
      </w:r>
      <w:ins w:id="400" w:author="Trevor D." w:date="2021-06-22T13:38:00Z">
        <w:r w:rsidR="00B84E1B">
          <w:rPr>
            <w:rFonts w:ascii="Times New Roman" w:hAnsi="Times New Roman" w:cs="Times New Roman"/>
            <w:sz w:val="24"/>
            <w:szCs w:val="24"/>
          </w:rPr>
          <w:t xml:space="preserve"> head</w:t>
        </w:r>
      </w:ins>
      <w:r w:rsidRPr="00283B6D">
        <w:rPr>
          <w:rFonts w:ascii="Times New Roman" w:hAnsi="Times New Roman" w:cs="Times New Roman"/>
          <w:sz w:val="24"/>
          <w:szCs w:val="24"/>
        </w:rPr>
        <w:t xml:space="preserve"> height that we measured. The 12.46% increase in mean flower </w:t>
      </w:r>
      <w:ins w:id="401" w:author="Trevor D." w:date="2021-06-22T13:38:00Z">
        <w:r w:rsidR="00B84E1B">
          <w:rPr>
            <w:rFonts w:ascii="Times New Roman" w:hAnsi="Times New Roman" w:cs="Times New Roman"/>
            <w:sz w:val="24"/>
            <w:szCs w:val="24"/>
          </w:rPr>
          <w:t xml:space="preserve">head </w:t>
        </w:r>
      </w:ins>
      <w:r w:rsidRPr="00283B6D">
        <w:rPr>
          <w:rFonts w:ascii="Times New Roman" w:hAnsi="Times New Roman" w:cs="Times New Roman"/>
          <w:sz w:val="24"/>
          <w:szCs w:val="24"/>
        </w:rPr>
        <w:t>height that we observed is similar to the increases in maximum flower</w:t>
      </w:r>
      <w:ins w:id="402" w:author="Trevor D." w:date="2021-06-22T13:38:00Z">
        <w:r w:rsidR="00B84E1B">
          <w:rPr>
            <w:rFonts w:ascii="Times New Roman" w:hAnsi="Times New Roman" w:cs="Times New Roman"/>
            <w:sz w:val="24"/>
            <w:szCs w:val="24"/>
          </w:rPr>
          <w:t xml:space="preserve"> head</w:t>
        </w:r>
      </w:ins>
      <w:r w:rsidRPr="00283B6D">
        <w:rPr>
          <w:rFonts w:ascii="Times New Roman" w:hAnsi="Times New Roman" w:cs="Times New Roman"/>
          <w:sz w:val="24"/>
          <w:szCs w:val="24"/>
        </w:rPr>
        <w:t xml:space="preserve"> height reported by both us and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w:t>
      </w:r>
      <w:r w:rsidR="005F0A88">
        <w:rPr>
          <w:rFonts w:ascii="Times New Roman" w:hAnsi="Times New Roman" w:cs="Times New Roman"/>
          <w:sz w:val="24"/>
          <w:szCs w:val="24"/>
        </w:rPr>
        <w:t xml:space="preserve">(2011). </w:t>
      </w:r>
    </w:p>
    <w:p w14:paraId="0F169879" w14:textId="22667BFD" w:rsidR="00283B6D" w:rsidRPr="00283B6D" w:rsidRDefault="000D3E67" w:rsidP="000D3E67">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These changes in flower head height and distribution have important ramifications for dispersal.  </w:t>
      </w:r>
      <w:r w:rsidRPr="00283B6D">
        <w:rPr>
          <w:rFonts w:ascii="Times New Roman" w:hAnsi="Times New Roman" w:cs="Times New Roman"/>
          <w:sz w:val="24"/>
          <w:szCs w:val="24"/>
        </w:rPr>
        <w:t xml:space="preserve">Such changes in flower </w:t>
      </w:r>
      <w:r>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generate dispersal kernel shifts and increase the distances that wind-dispersed seeds travel, especially along the right tail of the kernels. </w:t>
      </w:r>
      <w:r w:rsidRPr="00B0072C">
        <w:rPr>
          <w:rFonts w:ascii="Times New Roman" w:hAnsi="Times New Roman" w:cs="Times New Roman"/>
          <w:sz w:val="24"/>
          <w:szCs w:val="24"/>
        </w:rPr>
        <w:t xml:space="preserve">Seeds from warmed </w:t>
      </w:r>
      <w:r>
        <w:rPr>
          <w:rFonts w:ascii="Times New Roman" w:hAnsi="Times New Roman" w:cs="Times New Roman"/>
          <w:sz w:val="24"/>
          <w:szCs w:val="24"/>
        </w:rPr>
        <w:t>thistles had a higher probability of exceeding</w:t>
      </w:r>
      <w:r w:rsidRPr="00B0072C">
        <w:rPr>
          <w:rFonts w:ascii="Times New Roman" w:hAnsi="Times New Roman" w:cs="Times New Roman"/>
          <w:sz w:val="24"/>
          <w:szCs w:val="24"/>
        </w:rPr>
        <w:t xml:space="preserve"> a given dispersal distance than those from their </w:t>
      </w:r>
      <w:proofErr w:type="spellStart"/>
      <w:r w:rsidRPr="00B0072C">
        <w:rPr>
          <w:rFonts w:ascii="Times New Roman" w:hAnsi="Times New Roman" w:cs="Times New Roman"/>
          <w:sz w:val="24"/>
          <w:szCs w:val="24"/>
        </w:rPr>
        <w:t>unwarmed</w:t>
      </w:r>
      <w:proofErr w:type="spellEnd"/>
      <w:r w:rsidRPr="00B0072C">
        <w:rPr>
          <w:rFonts w:ascii="Times New Roman" w:hAnsi="Times New Roman" w:cs="Times New Roman"/>
          <w:sz w:val="24"/>
          <w:szCs w:val="24"/>
        </w:rPr>
        <w:t xml:space="preserve"> counterparts; warmed </w:t>
      </w:r>
      <w:r w:rsidRPr="009D1B30">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9D1B30">
        <w:rPr>
          <w:rFonts w:ascii="Times New Roman" w:hAnsi="Times New Roman" w:cs="Times New Roman"/>
          <w:i/>
          <w:iCs/>
          <w:sz w:val="24"/>
          <w:szCs w:val="24"/>
        </w:rPr>
        <w:t xml:space="preserve">C. </w:t>
      </w:r>
      <w:proofErr w:type="spellStart"/>
      <w:r w:rsidRPr="009D1B30">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were on average 1.83 and 2.70 times as likely, respectively, to travel 50 m or more</w:t>
      </w:r>
      <w:r>
        <w:rPr>
          <w:rFonts w:ascii="Times New Roman" w:hAnsi="Times New Roman" w:cs="Times New Roman"/>
          <w:sz w:val="24"/>
          <w:szCs w:val="24"/>
        </w:rPr>
        <w:t xml:space="preserve">.  This </w:t>
      </w:r>
      <w:r w:rsidRPr="00B0072C">
        <w:rPr>
          <w:rFonts w:ascii="Times New Roman" w:hAnsi="Times New Roman" w:cs="Times New Roman"/>
          <w:sz w:val="24"/>
          <w:szCs w:val="24"/>
        </w:rPr>
        <w:t xml:space="preserve">disparity </w:t>
      </w:r>
      <w:r>
        <w:rPr>
          <w:rFonts w:ascii="Times New Roman" w:hAnsi="Times New Roman" w:cs="Times New Roman"/>
          <w:sz w:val="24"/>
          <w:szCs w:val="24"/>
        </w:rPr>
        <w:t>is</w:t>
      </w:r>
      <w:r w:rsidRPr="00B0072C">
        <w:rPr>
          <w:rFonts w:ascii="Times New Roman" w:hAnsi="Times New Roman" w:cs="Times New Roman"/>
          <w:sz w:val="24"/>
          <w:szCs w:val="24"/>
        </w:rPr>
        <w:t xml:space="preserve"> stronger at longer </w:t>
      </w:r>
      <w:r>
        <w:rPr>
          <w:rFonts w:ascii="Times New Roman" w:hAnsi="Times New Roman" w:cs="Times New Roman"/>
          <w:sz w:val="24"/>
          <w:szCs w:val="24"/>
        </w:rPr>
        <w:t xml:space="preserve">threshold </w:t>
      </w:r>
      <w:r w:rsidRPr="00B0072C">
        <w:rPr>
          <w:rFonts w:ascii="Times New Roman" w:hAnsi="Times New Roman" w:cs="Times New Roman"/>
          <w:sz w:val="24"/>
          <w:szCs w:val="24"/>
        </w:rPr>
        <w:t>dispersal</w:t>
      </w:r>
      <w:r>
        <w:rPr>
          <w:rFonts w:ascii="Times New Roman" w:hAnsi="Times New Roman" w:cs="Times New Roman"/>
          <w:sz w:val="24"/>
          <w:szCs w:val="24"/>
        </w:rPr>
        <w:t xml:space="preserve"> </w:t>
      </w:r>
      <w:r w:rsidRPr="00B0072C">
        <w:rPr>
          <w:rFonts w:ascii="Times New Roman" w:hAnsi="Times New Roman" w:cs="Times New Roman"/>
          <w:sz w:val="24"/>
          <w:szCs w:val="24"/>
        </w:rPr>
        <w:t>distances</w:t>
      </w:r>
      <w:r>
        <w:rPr>
          <w:rFonts w:ascii="Times New Roman" w:hAnsi="Times New Roman" w:cs="Times New Roman"/>
          <w:sz w:val="24"/>
          <w:szCs w:val="24"/>
        </w:rPr>
        <w:t>; in a patchy landscape such differences can sharply differentiate success or failure to reach suitable habitat.  However,</w:t>
      </w:r>
      <w:r w:rsidR="00283B6D" w:rsidRPr="00283B6D">
        <w:rPr>
          <w:rFonts w:ascii="Times New Roman" w:hAnsi="Times New Roman" w:cs="Times New Roman"/>
          <w:sz w:val="24"/>
          <w:szCs w:val="24"/>
        </w:rPr>
        <w:t xml:space="preserve"> using the maximum height rather than height distribution when modelling dispersal kernels may overestimate dispersal at higher dispersal distances</w:t>
      </w:r>
      <w:r>
        <w:rPr>
          <w:rFonts w:ascii="Times New Roman" w:hAnsi="Times New Roman" w:cs="Times New Roman"/>
          <w:sz w:val="24"/>
          <w:szCs w:val="24"/>
        </w:rPr>
        <w:t>, though</w:t>
      </w:r>
      <w:r w:rsidR="00283B6D" w:rsidRPr="00283B6D">
        <w:rPr>
          <w:rFonts w:ascii="Times New Roman" w:hAnsi="Times New Roman" w:cs="Times New Roman"/>
          <w:sz w:val="24"/>
          <w:szCs w:val="24"/>
        </w:rPr>
        <w:t xml:space="preserve"> the resulting differences in dispersal </w:t>
      </w:r>
      <w:r>
        <w:rPr>
          <w:rFonts w:ascii="Times New Roman" w:hAnsi="Times New Roman" w:cs="Times New Roman"/>
          <w:sz w:val="24"/>
          <w:szCs w:val="24"/>
        </w:rPr>
        <w:t>outcomes</w:t>
      </w:r>
      <w:r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are </w:t>
      </w:r>
      <w:commentRangeStart w:id="403"/>
      <w:r w:rsidR="00283B6D" w:rsidRPr="00283B6D">
        <w:rPr>
          <w:rFonts w:ascii="Times New Roman" w:hAnsi="Times New Roman" w:cs="Times New Roman"/>
          <w:sz w:val="24"/>
          <w:szCs w:val="24"/>
        </w:rPr>
        <w:t>smaller</w:t>
      </w:r>
      <w:commentRangeEnd w:id="403"/>
      <w:r>
        <w:rPr>
          <w:rStyle w:val="CommentReference"/>
        </w:rPr>
        <w:commentReference w:id="403"/>
      </w:r>
      <w:r w:rsidR="00283B6D" w:rsidRPr="00283B6D">
        <w:rPr>
          <w:rFonts w:ascii="Times New Roman" w:hAnsi="Times New Roman" w:cs="Times New Roman"/>
          <w:sz w:val="24"/>
          <w:szCs w:val="24"/>
        </w:rPr>
        <w:t xml:space="preserve"> than the differences </w:t>
      </w:r>
      <w:r>
        <w:rPr>
          <w:rFonts w:ascii="Times New Roman" w:hAnsi="Times New Roman" w:cs="Times New Roman"/>
          <w:sz w:val="24"/>
          <w:szCs w:val="24"/>
        </w:rPr>
        <w:t>generated by</w:t>
      </w:r>
      <w:r w:rsidR="00283B6D" w:rsidRPr="00283B6D">
        <w:rPr>
          <w:rFonts w:ascii="Times New Roman" w:hAnsi="Times New Roman" w:cs="Times New Roman"/>
          <w:sz w:val="24"/>
          <w:szCs w:val="24"/>
        </w:rPr>
        <w:t xml:space="preserve"> warming.</w:t>
      </w:r>
    </w:p>
    <w:p w14:paraId="61F25D56" w14:textId="77777777" w:rsidR="002B7D6A"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Warming-induced height increases are only one aspect of how climate change may affect dispersal patterns in wind-dispersed plants. For example, increases in air temperature may increase seed dispersal distances by increasing air turbulence (</w:t>
      </w:r>
      <w:proofErr w:type="spellStart"/>
      <w:r w:rsidRPr="00283B6D">
        <w:rPr>
          <w:rFonts w:ascii="Times New Roman" w:hAnsi="Times New Roman" w:cs="Times New Roman"/>
          <w:sz w:val="24"/>
          <w:szCs w:val="24"/>
        </w:rPr>
        <w:t>Kuparinen</w:t>
      </w:r>
      <w:proofErr w:type="spellEnd"/>
      <w:r w:rsidRPr="00283B6D">
        <w:rPr>
          <w:rFonts w:ascii="Times New Roman" w:hAnsi="Times New Roman" w:cs="Times New Roman"/>
          <w:sz w:val="24"/>
          <w:szCs w:val="24"/>
        </w:rPr>
        <w:t xml:space="preserve"> et al 2009). Shifts in wind speeds may shift dispersal patterns and the rates at which wind-dispersed species spread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 and increases in the frequency of extreme wind events may increase frequency of long-distance dispersal events (</w:t>
      </w:r>
      <w:proofErr w:type="spellStart"/>
      <w:r w:rsidRPr="00283B6D">
        <w:rPr>
          <w:rFonts w:ascii="Times New Roman" w:hAnsi="Times New Roman" w:cs="Times New Roman"/>
          <w:sz w:val="24"/>
          <w:szCs w:val="24"/>
        </w:rPr>
        <w:t>Soons</w:t>
      </w:r>
      <w:proofErr w:type="spellEnd"/>
      <w:r w:rsidRPr="00283B6D">
        <w:rPr>
          <w:rFonts w:ascii="Times New Roman" w:hAnsi="Times New Roman" w:cs="Times New Roman"/>
          <w:sz w:val="24"/>
          <w:szCs w:val="24"/>
        </w:rPr>
        <w:t xml:space="preserve"> et al 2004). Furthermore, even wind dispersal itself is only one aspect of overall dispersal, as these kinds of plants typically have multiple dispersal vectors that occur in parallel or series with wind dispersal (Rogers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2019). Climate change may affect one or more dispersal vectors within a particular system, thus affecting the total dispersal kernel, or the probability distribution of dispersal distances when all dispersal vectors are taken into account.</w:t>
      </w:r>
      <w:r w:rsidR="000D3E67">
        <w:rPr>
          <w:rFonts w:ascii="Times New Roman" w:hAnsi="Times New Roman" w:cs="Times New Roman"/>
          <w:sz w:val="24"/>
          <w:szCs w:val="24"/>
        </w:rPr>
        <w:t xml:space="preserve">  </w:t>
      </w:r>
    </w:p>
    <w:p w14:paraId="111F66FE" w14:textId="1C1315A6" w:rsidR="00283B6D" w:rsidRPr="00283B6D" w:rsidRDefault="000D3E67" w:rsidP="002B7D6A">
      <w:pPr>
        <w:spacing w:after="120" w:line="240" w:lineRule="auto"/>
        <w:ind w:firstLine="284"/>
        <w:jc w:val="both"/>
        <w:rPr>
          <w:rFonts w:ascii="Times New Roman" w:hAnsi="Times New Roman" w:cs="Times New Roman"/>
          <w:sz w:val="24"/>
          <w:szCs w:val="24"/>
        </w:rPr>
      </w:pPr>
      <w:commentRangeStart w:id="404"/>
      <w:r>
        <w:rPr>
          <w:rFonts w:ascii="Times New Roman" w:hAnsi="Times New Roman" w:cs="Times New Roman"/>
          <w:sz w:val="24"/>
          <w:szCs w:val="24"/>
        </w:rPr>
        <w:t>How these changes play out will critically determine distributions of invasive species in future climates.</w:t>
      </w:r>
      <w:commentRangeEnd w:id="404"/>
      <w:r>
        <w:rPr>
          <w:rStyle w:val="CommentReference"/>
        </w:rPr>
        <w:commentReference w:id="404"/>
      </w:r>
      <w:r w:rsidR="002B7D6A">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Dispersal kernels like the ones in this study are often used to estimate the rate at which species spread, and are often included integrodifference and integral projection models of population spread (e.g. </w:t>
      </w:r>
      <w:proofErr w:type="spellStart"/>
      <w:r w:rsidR="00283B6D" w:rsidRPr="00283B6D">
        <w:rPr>
          <w:rFonts w:ascii="Times New Roman" w:hAnsi="Times New Roman" w:cs="Times New Roman"/>
          <w:sz w:val="24"/>
          <w:szCs w:val="24"/>
        </w:rPr>
        <w:t>Kot</w:t>
      </w:r>
      <w:proofErr w:type="spellEnd"/>
      <w:r w:rsidR="00283B6D" w:rsidRPr="00283B6D">
        <w:rPr>
          <w:rFonts w:ascii="Times New Roman" w:hAnsi="Times New Roman" w:cs="Times New Roman"/>
          <w:sz w:val="24"/>
          <w:szCs w:val="24"/>
        </w:rPr>
        <w:t xml:space="preserve"> et al. 1996; Neubert and Caswell 2000, </w:t>
      </w:r>
      <w:proofErr w:type="spellStart"/>
      <w:r w:rsidR="00283B6D" w:rsidRPr="00283B6D">
        <w:rPr>
          <w:rFonts w:ascii="Times New Roman" w:hAnsi="Times New Roman" w:cs="Times New Roman"/>
          <w:sz w:val="24"/>
          <w:szCs w:val="24"/>
        </w:rPr>
        <w:t>Ellner</w:t>
      </w:r>
      <w:proofErr w:type="spellEnd"/>
      <w:r w:rsidR="00283B6D" w:rsidRPr="00283B6D">
        <w:rPr>
          <w:rFonts w:ascii="Times New Roman" w:hAnsi="Times New Roman" w:cs="Times New Roman"/>
          <w:sz w:val="24"/>
          <w:szCs w:val="24"/>
        </w:rPr>
        <w:t xml:space="preserve"> and Rees 2006, </w:t>
      </w:r>
      <w:proofErr w:type="spellStart"/>
      <w:r w:rsidR="00283B6D" w:rsidRPr="00283B6D">
        <w:rPr>
          <w:rFonts w:ascii="Times New Roman" w:hAnsi="Times New Roman" w:cs="Times New Roman"/>
          <w:sz w:val="24"/>
          <w:szCs w:val="24"/>
        </w:rPr>
        <w:t>Jongejans</w:t>
      </w:r>
      <w:proofErr w:type="spellEnd"/>
      <w:r w:rsidR="00283B6D" w:rsidRPr="00283B6D">
        <w:rPr>
          <w:rFonts w:ascii="Times New Roman" w:hAnsi="Times New Roman" w:cs="Times New Roman"/>
          <w:sz w:val="24"/>
          <w:szCs w:val="24"/>
        </w:rPr>
        <w:t xml:space="preserve"> et al. 2011). These sorts of models can be highly sensitive to the right tails of dispersal kernels used in the model framework; population movement here can often be driven by a small handful of long-distance dispersal events (</w:t>
      </w:r>
      <w:proofErr w:type="spellStart"/>
      <w:r w:rsidR="00283B6D" w:rsidRPr="00283B6D">
        <w:rPr>
          <w:rFonts w:ascii="Times New Roman" w:hAnsi="Times New Roman" w:cs="Times New Roman"/>
          <w:sz w:val="24"/>
          <w:szCs w:val="24"/>
        </w:rPr>
        <w:t>Kot</w:t>
      </w:r>
      <w:proofErr w:type="spellEnd"/>
      <w:r w:rsidR="00283B6D" w:rsidRPr="00283B6D">
        <w:rPr>
          <w:rFonts w:ascii="Times New Roman" w:hAnsi="Times New Roman" w:cs="Times New Roman"/>
          <w:sz w:val="24"/>
          <w:szCs w:val="24"/>
        </w:rPr>
        <w:t xml:space="preserve"> et al. 1996; Clark et al. 1998, 2001). Because </w:t>
      </w:r>
      <w:r w:rsidR="00283B6D" w:rsidRPr="00283B6D">
        <w:rPr>
          <w:rFonts w:ascii="Times New Roman" w:hAnsi="Times New Roman" w:cs="Times New Roman"/>
          <w:sz w:val="24"/>
          <w:szCs w:val="24"/>
        </w:rPr>
        <w:lastRenderedPageBreak/>
        <w:t xml:space="preserve">propagules dispersed long distance can escape density-dependent mortality (Janzen 1970; Connell 1971) from sources such as predation (Blundell and Peart 1998; </w:t>
      </w:r>
      <w:proofErr w:type="spellStart"/>
      <w:r w:rsidR="00283B6D" w:rsidRPr="00283B6D">
        <w:rPr>
          <w:rFonts w:ascii="Times New Roman" w:hAnsi="Times New Roman" w:cs="Times New Roman"/>
          <w:sz w:val="24"/>
          <w:szCs w:val="24"/>
        </w:rPr>
        <w:t>Norghauer</w:t>
      </w:r>
      <w:proofErr w:type="spellEnd"/>
      <w:r w:rsidR="00283B6D" w:rsidRPr="00283B6D">
        <w:rPr>
          <w:rFonts w:ascii="Times New Roman" w:hAnsi="Times New Roman" w:cs="Times New Roman"/>
          <w:sz w:val="24"/>
          <w:szCs w:val="24"/>
        </w:rPr>
        <w:t xml:space="preserve"> et al 2010) or infection by pathogens (</w:t>
      </w:r>
      <w:proofErr w:type="spellStart"/>
      <w:r w:rsidR="00283B6D" w:rsidRPr="00283B6D">
        <w:rPr>
          <w:rFonts w:ascii="Times New Roman" w:hAnsi="Times New Roman" w:cs="Times New Roman"/>
          <w:sz w:val="24"/>
          <w:szCs w:val="24"/>
        </w:rPr>
        <w:t>Augspurger</w:t>
      </w:r>
      <w:proofErr w:type="spellEnd"/>
      <w:r w:rsidR="00283B6D" w:rsidRPr="00283B6D">
        <w:rPr>
          <w:rFonts w:ascii="Times New Roman" w:hAnsi="Times New Roman" w:cs="Times New Roman"/>
          <w:sz w:val="24"/>
          <w:szCs w:val="24"/>
        </w:rPr>
        <w:t xml:space="preserve"> 1983; </w:t>
      </w:r>
      <w:proofErr w:type="spellStart"/>
      <w:r w:rsidR="00283B6D" w:rsidRPr="00283B6D">
        <w:rPr>
          <w:rFonts w:ascii="Times New Roman" w:hAnsi="Times New Roman" w:cs="Times New Roman"/>
          <w:sz w:val="24"/>
          <w:szCs w:val="24"/>
        </w:rPr>
        <w:t>Augspurger</w:t>
      </w:r>
      <w:proofErr w:type="spellEnd"/>
      <w:r w:rsidR="00283B6D" w:rsidRPr="00283B6D">
        <w:rPr>
          <w:rFonts w:ascii="Times New Roman" w:hAnsi="Times New Roman" w:cs="Times New Roman"/>
          <w:sz w:val="24"/>
          <w:szCs w:val="24"/>
        </w:rPr>
        <w:t xml:space="preserve"> and Kelly 1984), or because they can simply find more suitable habitat, they can experience increased fitness and make significant contributions to population growth and spread. If warming due to climate change increases the likelihood or magnitude of dispersal events in the right tail of the kernel as we have shown, it may have strong effects on spread rates, even if the aforementioned increases are somewhat modest. The information used to construct dispersal kernels can affect estimates of spread rates too. For example, Teller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(2016) demonstrate that </w:t>
      </w:r>
      <w:r w:rsidR="00283B6D" w:rsidRPr="00283B6D">
        <w:rPr>
          <w:rFonts w:ascii="Times New Roman" w:hAnsi="Times New Roman" w:cs="Times New Roman"/>
          <w:i/>
          <w:iCs/>
          <w:sz w:val="24"/>
          <w:szCs w:val="24"/>
        </w:rPr>
        <w:t>C. nutans</w:t>
      </w:r>
      <w:r w:rsidR="00283B6D" w:rsidRPr="00283B6D">
        <w:rPr>
          <w:rFonts w:ascii="Times New Roman" w:hAnsi="Times New Roman" w:cs="Times New Roman"/>
          <w:sz w:val="24"/>
          <w:szCs w:val="24"/>
        </w:rPr>
        <w:t xml:space="preserve"> seeds from warmed maternal plants are more likely to be released from the seed head and that ignoring this can underestimate the rate of population spread by approximately 11%. Modelling dispersal using maximum flower</w:t>
      </w:r>
      <w:ins w:id="405" w:author="Trevor D." w:date="2021-06-22T13:38:00Z">
        <w:r w:rsidR="00B84E1B">
          <w:rPr>
            <w:rFonts w:ascii="Times New Roman" w:hAnsi="Times New Roman" w:cs="Times New Roman"/>
            <w:sz w:val="24"/>
            <w:szCs w:val="24"/>
          </w:rPr>
          <w:t xml:space="preserve"> head</w:t>
        </w:r>
      </w:ins>
      <w:r w:rsidR="00283B6D" w:rsidRPr="00283B6D">
        <w:rPr>
          <w:rFonts w:ascii="Times New Roman" w:hAnsi="Times New Roman" w:cs="Times New Roman"/>
          <w:sz w:val="24"/>
          <w:szCs w:val="24"/>
        </w:rPr>
        <w:t xml:space="preserve"> height rather than the distribution of flower </w:t>
      </w:r>
      <w:ins w:id="406" w:author="Trevor D." w:date="2021-06-22T13:38:00Z">
        <w:r w:rsidR="00B84E1B">
          <w:rPr>
            <w:rFonts w:ascii="Times New Roman" w:hAnsi="Times New Roman" w:cs="Times New Roman"/>
            <w:sz w:val="24"/>
            <w:szCs w:val="24"/>
          </w:rPr>
          <w:t xml:space="preserve">head </w:t>
        </w:r>
      </w:ins>
      <w:r w:rsidR="00283B6D" w:rsidRPr="00283B6D">
        <w:rPr>
          <w:rFonts w:ascii="Times New Roman" w:hAnsi="Times New Roman" w:cs="Times New Roman"/>
          <w:sz w:val="24"/>
          <w:szCs w:val="24"/>
        </w:rPr>
        <w:t>heights may overestimate spread rates since models using the maximum height will assume that seeds are released from higher above the ground than they actually are; seeds will then spend more time in the air and thus be carried further by wind, leading to an overrepresentation of longer dispersal distances.</w:t>
      </w:r>
    </w:p>
    <w:p w14:paraId="60E32617" w14:textId="0FFC2FD4" w:rsidR="00AC495E" w:rsidRDefault="00283B6D" w:rsidP="00AC495E">
      <w:pPr>
        <w:spacing w:after="120" w:line="240" w:lineRule="auto"/>
        <w:ind w:firstLine="284"/>
        <w:jc w:val="both"/>
        <w:rPr>
          <w:ins w:id="407" w:author="Trevor D." w:date="2021-06-24T09:36:00Z"/>
          <w:rFonts w:ascii="Times New Roman" w:hAnsi="Times New Roman" w:cs="Times New Roman"/>
          <w:sz w:val="24"/>
          <w:szCs w:val="24"/>
        </w:rPr>
      </w:pPr>
      <w:r w:rsidRPr="00283B6D">
        <w:rPr>
          <w:rFonts w:ascii="Times New Roman" w:hAnsi="Times New Roman" w:cs="Times New Roman"/>
          <w:sz w:val="24"/>
          <w:szCs w:val="24"/>
        </w:rPr>
        <w:t xml:space="preserve">Given the sensitivity of population spread models to long distance dispersal events, a better understanding of how to quantify long distance dispersal is necessary for more accurate measurements of population spread; this improved accuracy is especially important since climate change and increased temperatures may, as our study demonstrates, make long-distance dispersal more common and necessitate new management strategies for invasive species like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However, quantifying long distance dispersal events can be quite challenging and comes with a large degree of uncertainty (Cain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 Nathan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2003, Nathan 2006). </w:t>
      </w:r>
      <w:commentRangeStart w:id="408"/>
      <w:r w:rsidRPr="00283B6D">
        <w:rPr>
          <w:rFonts w:ascii="Times New Roman" w:hAnsi="Times New Roman" w:cs="Times New Roman"/>
          <w:sz w:val="24"/>
          <w:szCs w:val="24"/>
        </w:rPr>
        <w:t xml:space="preserve">This is quite evident in Figures 3 and 5; as dispersal distance increases, the uncertainty greatly increases because rare long-distance dispersal events </w:t>
      </w:r>
      <w:r w:rsidR="002B7D6A">
        <w:rPr>
          <w:rFonts w:ascii="Times New Roman" w:hAnsi="Times New Roman" w:cs="Times New Roman"/>
          <w:sz w:val="24"/>
          <w:szCs w:val="24"/>
        </w:rPr>
        <w:t>are inherently rare</w:t>
      </w:r>
      <w:commentRangeEnd w:id="408"/>
      <w:r w:rsidR="002B7D6A">
        <w:rPr>
          <w:rStyle w:val="CommentReference"/>
        </w:rPr>
        <w:commentReference w:id="408"/>
      </w:r>
      <w:r w:rsidRPr="00283B6D">
        <w:rPr>
          <w:rFonts w:ascii="Times New Roman" w:hAnsi="Times New Roman" w:cs="Times New Roman"/>
          <w:sz w:val="24"/>
          <w:szCs w:val="24"/>
        </w:rPr>
        <w:t>. Even with the approximately ten million dispersal events simulated in each figure panel, extremely rare long distance dispersal events may not even occur</w:t>
      </w:r>
      <w:r w:rsidR="002B7D6A">
        <w:rPr>
          <w:rFonts w:ascii="Times New Roman" w:hAnsi="Times New Roman" w:cs="Times New Roman"/>
          <w:sz w:val="24"/>
          <w:szCs w:val="24"/>
        </w:rPr>
        <w:t xml:space="preserve">; this occurs in real dispersal </w:t>
      </w:r>
      <w:commentRangeStart w:id="409"/>
      <w:commentRangeStart w:id="410"/>
      <w:r w:rsidR="002B7D6A">
        <w:rPr>
          <w:rFonts w:ascii="Times New Roman" w:hAnsi="Times New Roman" w:cs="Times New Roman"/>
          <w:sz w:val="24"/>
          <w:szCs w:val="24"/>
        </w:rPr>
        <w:t>also</w:t>
      </w:r>
      <w:commentRangeEnd w:id="409"/>
      <w:r w:rsidR="00E17A4D">
        <w:rPr>
          <w:rStyle w:val="CommentReference"/>
        </w:rPr>
        <w:commentReference w:id="409"/>
      </w:r>
      <w:commentRangeEnd w:id="410"/>
      <w:r w:rsidR="00E17A4D">
        <w:rPr>
          <w:rStyle w:val="CommentReference"/>
        </w:rPr>
        <w:commentReference w:id="410"/>
      </w:r>
      <w:r w:rsidRPr="00283B6D">
        <w:rPr>
          <w:rFonts w:ascii="Times New Roman" w:hAnsi="Times New Roman" w:cs="Times New Roman"/>
          <w:sz w:val="24"/>
          <w:szCs w:val="24"/>
        </w:rPr>
        <w:t>.</w:t>
      </w:r>
      <w:del w:id="411" w:author="Trevor D." w:date="2021-06-24T09:36:00Z">
        <w:r w:rsidRPr="00283B6D" w:rsidDel="004D23FD">
          <w:rPr>
            <w:rFonts w:ascii="Times New Roman" w:hAnsi="Times New Roman" w:cs="Times New Roman"/>
            <w:sz w:val="24"/>
            <w:szCs w:val="24"/>
          </w:rPr>
          <w:delText xml:space="preserve"> </w:delText>
        </w:r>
      </w:del>
    </w:p>
    <w:p w14:paraId="62E79A21" w14:textId="00CBB1B3" w:rsidR="004D23FD" w:rsidRPr="00283B6D" w:rsidDel="004D23FD" w:rsidRDefault="004D23FD" w:rsidP="004D23FD">
      <w:pPr>
        <w:spacing w:after="120" w:line="240" w:lineRule="auto"/>
        <w:ind w:firstLine="284"/>
        <w:jc w:val="both"/>
        <w:rPr>
          <w:del w:id="412" w:author="Trevor D." w:date="2021-06-24T09:36:00Z"/>
          <w:moveTo w:id="413" w:author="Trevor D." w:date="2021-06-24T09:36:00Z"/>
          <w:rFonts w:ascii="Times New Roman" w:hAnsi="Times New Roman" w:cs="Times New Roman"/>
          <w:sz w:val="24"/>
          <w:szCs w:val="24"/>
        </w:rPr>
      </w:pPr>
      <w:moveToRangeStart w:id="414" w:author="Trevor D." w:date="2021-06-24T09:36:00Z" w:name="move75419795"/>
      <w:commentRangeStart w:id="415"/>
      <w:moveTo w:id="416" w:author="Trevor D." w:date="2021-06-24T09:36:00Z">
        <w:r w:rsidRPr="00283B6D">
          <w:rPr>
            <w:rFonts w:ascii="Times New Roman" w:hAnsi="Times New Roman" w:cs="Times New Roman"/>
            <w:sz w:val="24"/>
            <w:szCs w:val="24"/>
          </w:rPr>
          <w:t>Climate change poses a significant challenge to the management of invasive species by possibly altering how they grow, reproduce, and spread (</w:t>
        </w:r>
        <w:proofErr w:type="spellStart"/>
        <w:r w:rsidRPr="00283B6D">
          <w:rPr>
            <w:rFonts w:ascii="Times New Roman" w:hAnsi="Times New Roman" w:cs="Times New Roman"/>
            <w:sz w:val="24"/>
            <w:szCs w:val="24"/>
          </w:rPr>
          <w:t>Mainka</w:t>
        </w:r>
        <w:proofErr w:type="spellEnd"/>
        <w:r w:rsidRPr="00283B6D">
          <w:rPr>
            <w:rFonts w:ascii="Times New Roman" w:hAnsi="Times New Roman" w:cs="Times New Roman"/>
            <w:sz w:val="24"/>
            <w:szCs w:val="24"/>
          </w:rPr>
          <w:t xml:space="preserve"> and Howard 2010, Ziska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As a result, current invasive species management strategies may no longer match the phenology of their target species and become less effective or no longer suitable in future climates (Hellmann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2008). Concerns regarding invasive species control in future climates have become widespread among natural resource managers; a recent survey by </w:t>
        </w:r>
        <w:proofErr w:type="spellStart"/>
        <w:r w:rsidRPr="00283B6D">
          <w:rPr>
            <w:rFonts w:ascii="Times New Roman" w:hAnsi="Times New Roman" w:cs="Times New Roman"/>
            <w:sz w:val="24"/>
            <w:szCs w:val="24"/>
          </w:rPr>
          <w:t>Beaury</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w:t>
        </w:r>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al.</w:t>
        </w:r>
        <w:r w:rsidRPr="00283B6D">
          <w:rPr>
            <w:rFonts w:ascii="Times New Roman" w:hAnsi="Times New Roman" w:cs="Times New Roman"/>
            <w:sz w:val="24"/>
            <w:szCs w:val="24"/>
          </w:rPr>
          <w:t xml:space="preserve"> (2020) reports that many natural resource managers worry about how climate change will affect invasive species management, and 65% of managers have incorporated climate change into their management plans.</w:t>
        </w:r>
        <w:commentRangeEnd w:id="415"/>
        <w:r>
          <w:rPr>
            <w:rStyle w:val="CommentReference"/>
          </w:rPr>
          <w:commentReference w:id="415"/>
        </w:r>
      </w:moveTo>
      <w:ins w:id="417" w:author="Trevor D." w:date="2021-06-24T09:36:00Z">
        <w:r>
          <w:rPr>
            <w:rFonts w:ascii="Times New Roman" w:hAnsi="Times New Roman" w:cs="Times New Roman"/>
            <w:sz w:val="24"/>
            <w:szCs w:val="24"/>
          </w:rPr>
          <w:t xml:space="preserve"> </w:t>
        </w:r>
      </w:ins>
    </w:p>
    <w:p w14:paraId="6A10DC3F" w14:textId="2CBAE73C" w:rsidR="004D23FD" w:rsidRPr="00283B6D" w:rsidDel="004D23FD" w:rsidRDefault="004D23FD" w:rsidP="004D23FD">
      <w:pPr>
        <w:spacing w:after="120" w:line="240" w:lineRule="auto"/>
        <w:jc w:val="both"/>
        <w:rPr>
          <w:del w:id="418" w:author="Trevor D." w:date="2021-06-24T09:36:00Z"/>
          <w:moveTo w:id="419" w:author="Trevor D." w:date="2021-06-24T09:36:00Z"/>
          <w:rFonts w:ascii="Times New Roman" w:hAnsi="Times New Roman" w:cs="Times New Roman"/>
          <w:sz w:val="24"/>
          <w:szCs w:val="24"/>
        </w:rPr>
        <w:pPrChange w:id="420" w:author="Trevor D." w:date="2021-06-24T09:36:00Z">
          <w:pPr>
            <w:spacing w:after="120" w:line="240" w:lineRule="auto"/>
            <w:ind w:firstLine="284"/>
            <w:jc w:val="both"/>
          </w:pPr>
        </w:pPrChange>
      </w:pPr>
      <w:moveTo w:id="421" w:author="Trevor D." w:date="2021-06-24T09:36:00Z">
        <w:r w:rsidRPr="00283B6D">
          <w:rPr>
            <w:rFonts w:ascii="Times New Roman" w:hAnsi="Times New Roman" w:cs="Times New Roman"/>
            <w:sz w:val="24"/>
            <w:szCs w:val="24"/>
          </w:rPr>
          <w:t xml:space="preserve">One particular challenge for managers of invasive species lies within how climate change affects dispersal, as dispersal governs where and how quickly invasive species populations spread. </w:t>
        </w:r>
        <w:del w:id="422" w:author="Trevor D." w:date="2021-06-24T09:37:00Z">
          <w:r w:rsidRPr="00283B6D" w:rsidDel="004D23FD">
            <w:rPr>
              <w:rFonts w:ascii="Times New Roman" w:hAnsi="Times New Roman" w:cs="Times New Roman"/>
              <w:sz w:val="24"/>
              <w:szCs w:val="24"/>
            </w:rPr>
            <w:delText xml:space="preserve">Knowledge of how climate change affects dispersal patterns is especially important in invasive plants, given the short window of their life cycle in which movement is possible since the propagule stage is the only motile part of an otherwise mostly sessile existence (Teller </w:delText>
          </w:r>
          <w:r w:rsidRPr="00283B6D" w:rsidDel="004D23FD">
            <w:rPr>
              <w:rFonts w:ascii="Times New Roman" w:hAnsi="Times New Roman" w:cs="Times New Roman"/>
              <w:i/>
              <w:iCs/>
              <w:sz w:val="24"/>
              <w:szCs w:val="24"/>
            </w:rPr>
            <w:delText>et al</w:delText>
          </w:r>
          <w:r w:rsidRPr="00283B6D" w:rsidDel="004D23FD">
            <w:rPr>
              <w:rFonts w:ascii="Times New Roman" w:hAnsi="Times New Roman" w:cs="Times New Roman"/>
              <w:sz w:val="24"/>
              <w:szCs w:val="24"/>
            </w:rPr>
            <w:delText xml:space="preserve">. 2016). In invasive plants, climate change has the potential to alter dispersal patterns by affecting factors that directly or indirectly control dispersal; examples include structure of the maternal plant from which seeds come, the number of seeds produced, the shape and size of the seeds themselves, and vectors of propagule dispersal such as wind or water (Johnson </w:delText>
          </w:r>
          <w:r w:rsidRPr="00283B6D" w:rsidDel="004D23FD">
            <w:rPr>
              <w:rFonts w:ascii="Times New Roman" w:hAnsi="Times New Roman" w:cs="Times New Roman"/>
              <w:i/>
              <w:iCs/>
              <w:sz w:val="24"/>
              <w:szCs w:val="24"/>
            </w:rPr>
            <w:delText>et al</w:delText>
          </w:r>
          <w:r w:rsidRPr="00283B6D" w:rsidDel="004D23FD">
            <w:rPr>
              <w:rFonts w:ascii="Times New Roman" w:hAnsi="Times New Roman" w:cs="Times New Roman"/>
              <w:sz w:val="24"/>
              <w:szCs w:val="24"/>
            </w:rPr>
            <w:delText xml:space="preserve">. 2019; Snell </w:delText>
          </w:r>
          <w:r w:rsidRPr="00283B6D" w:rsidDel="004D23FD">
            <w:rPr>
              <w:rFonts w:ascii="Times New Roman" w:hAnsi="Times New Roman" w:cs="Times New Roman"/>
              <w:i/>
              <w:iCs/>
              <w:sz w:val="24"/>
              <w:szCs w:val="24"/>
            </w:rPr>
            <w:delText>et al</w:delText>
          </w:r>
          <w:r w:rsidRPr="00283B6D" w:rsidDel="004D23FD">
            <w:rPr>
              <w:rFonts w:ascii="Times New Roman" w:hAnsi="Times New Roman" w:cs="Times New Roman"/>
              <w:sz w:val="24"/>
              <w:szCs w:val="24"/>
            </w:rPr>
            <w:delText xml:space="preserve">. 2019). </w:delText>
          </w:r>
        </w:del>
        <w:r w:rsidRPr="00283B6D">
          <w:rPr>
            <w:rFonts w:ascii="Times New Roman" w:hAnsi="Times New Roman" w:cs="Times New Roman"/>
            <w:sz w:val="24"/>
            <w:szCs w:val="24"/>
          </w:rPr>
          <w:t>Knowledge of how climate change may alter movement and dispersal patterns would be useful in helping invasive species managers improve predictions of spread speeds and make more informed management decisions (</w:t>
        </w:r>
        <w:proofErr w:type="spellStart"/>
        <w:r w:rsidRPr="00283B6D">
          <w:rPr>
            <w:rFonts w:ascii="Times New Roman" w:hAnsi="Times New Roman" w:cs="Times New Roman"/>
            <w:sz w:val="24"/>
            <w:szCs w:val="24"/>
          </w:rPr>
          <w:t>Caplat</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2013), ultimately saving time and money in the process.</w:t>
        </w:r>
      </w:moveTo>
    </w:p>
    <w:moveToRangeEnd w:id="414"/>
    <w:p w14:paraId="58C39994" w14:textId="77777777" w:rsidR="004D23FD" w:rsidRDefault="004D23FD" w:rsidP="004D23FD">
      <w:pPr>
        <w:spacing w:after="120" w:line="240" w:lineRule="auto"/>
        <w:ind w:firstLine="284"/>
        <w:jc w:val="both"/>
        <w:rPr>
          <w:rFonts w:ascii="Times New Roman" w:hAnsi="Times New Roman" w:cs="Times New Roman"/>
          <w:sz w:val="24"/>
          <w:szCs w:val="24"/>
        </w:rPr>
        <w:pPrChange w:id="423" w:author="Trevor D." w:date="2021-06-24T09:36:00Z">
          <w:pPr>
            <w:spacing w:after="120" w:line="240" w:lineRule="auto"/>
            <w:ind w:firstLine="284"/>
            <w:jc w:val="both"/>
          </w:pPr>
        </w:pPrChange>
      </w:pPr>
    </w:p>
    <w:p w14:paraId="791F6EBA" w14:textId="76D7D71A" w:rsidR="008E002A" w:rsidRDefault="004416D8" w:rsidP="00AC495E">
      <w:pPr>
        <w:spacing w:after="120" w:line="240" w:lineRule="auto"/>
        <w:ind w:firstLine="284"/>
        <w:jc w:val="both"/>
        <w:rPr>
          <w:rFonts w:ascii="Times New Roman" w:hAnsi="Times New Roman" w:cs="Times New Roman"/>
          <w:sz w:val="24"/>
          <w:szCs w:val="24"/>
        </w:rPr>
      </w:pPr>
      <w:commentRangeStart w:id="424"/>
      <w:commentRangeStart w:id="425"/>
      <w:r>
        <w:rPr>
          <w:rFonts w:ascii="Times New Roman" w:hAnsi="Times New Roman" w:cs="Times New Roman"/>
          <w:sz w:val="24"/>
          <w:szCs w:val="24"/>
        </w:rPr>
        <w:t>Understanding and quantifying d</w:t>
      </w:r>
      <w:r w:rsidR="00AC495E">
        <w:rPr>
          <w:rFonts w:ascii="Times New Roman" w:hAnsi="Times New Roman" w:cs="Times New Roman"/>
          <w:sz w:val="24"/>
          <w:szCs w:val="24"/>
        </w:rPr>
        <w:t xml:space="preserve">ispersal is crucial </w:t>
      </w:r>
      <w:r>
        <w:rPr>
          <w:rFonts w:ascii="Times New Roman" w:hAnsi="Times New Roman" w:cs="Times New Roman"/>
          <w:sz w:val="24"/>
          <w:szCs w:val="24"/>
        </w:rPr>
        <w:t>for</w:t>
      </w:r>
      <w:r w:rsidR="00AC495E">
        <w:rPr>
          <w:rFonts w:ascii="Times New Roman" w:hAnsi="Times New Roman" w:cs="Times New Roman"/>
          <w:sz w:val="24"/>
          <w:szCs w:val="24"/>
        </w:rPr>
        <w:t xml:space="preserve"> understanding how organisms move across a landscape</w:t>
      </w:r>
      <w:r>
        <w:rPr>
          <w:rFonts w:ascii="Times New Roman" w:hAnsi="Times New Roman" w:cs="Times New Roman"/>
          <w:sz w:val="24"/>
          <w:szCs w:val="24"/>
        </w:rPr>
        <w:t xml:space="preserve">, as it is the dispersal process that drives this movement. This is especially true for highly sessile organisms such as plants, </w:t>
      </w:r>
      <w:r w:rsidR="00AC495E">
        <w:rPr>
          <w:rFonts w:ascii="Times New Roman" w:hAnsi="Times New Roman" w:cs="Times New Roman"/>
          <w:sz w:val="24"/>
          <w:szCs w:val="24"/>
        </w:rPr>
        <w:t xml:space="preserve">where the propagule </w:t>
      </w:r>
      <w:r>
        <w:rPr>
          <w:rFonts w:ascii="Times New Roman" w:hAnsi="Times New Roman" w:cs="Times New Roman"/>
          <w:sz w:val="24"/>
          <w:szCs w:val="24"/>
        </w:rPr>
        <w:t>stage</w:t>
      </w:r>
      <w:r w:rsidR="00AC495E">
        <w:rPr>
          <w:rFonts w:ascii="Times New Roman" w:hAnsi="Times New Roman" w:cs="Times New Roman"/>
          <w:sz w:val="24"/>
          <w:szCs w:val="24"/>
        </w:rPr>
        <w:t xml:space="preserve"> is</w:t>
      </w:r>
      <w:r>
        <w:rPr>
          <w:rFonts w:ascii="Times New Roman" w:hAnsi="Times New Roman" w:cs="Times New Roman"/>
          <w:sz w:val="24"/>
          <w:szCs w:val="24"/>
        </w:rPr>
        <w:t xml:space="preserve"> usually</w:t>
      </w:r>
      <w:r w:rsidR="00AC495E">
        <w:rPr>
          <w:rFonts w:ascii="Times New Roman" w:hAnsi="Times New Roman" w:cs="Times New Roman"/>
          <w:sz w:val="24"/>
          <w:szCs w:val="24"/>
        </w:rPr>
        <w:t xml:space="preserve"> the only part of the life cycle where</w:t>
      </w:r>
      <w:r>
        <w:rPr>
          <w:rFonts w:ascii="Times New Roman" w:hAnsi="Times New Roman" w:cs="Times New Roman"/>
          <w:sz w:val="24"/>
          <w:szCs w:val="24"/>
        </w:rPr>
        <w:t xml:space="preserve"> movement occurs. Developing a better understanding of how climate change affects these dispersal patterns will be important for better managing invasive, and even native or </w:t>
      </w:r>
      <w:r>
        <w:rPr>
          <w:rFonts w:ascii="Times New Roman" w:hAnsi="Times New Roman" w:cs="Times New Roman"/>
          <w:sz w:val="24"/>
          <w:szCs w:val="24"/>
        </w:rPr>
        <w:lastRenderedPageBreak/>
        <w:t>endangered, plant species and better predicting how their populations will shift over the coming decades.</w:t>
      </w:r>
      <w:commentRangeEnd w:id="424"/>
      <w:r>
        <w:rPr>
          <w:rStyle w:val="CommentReference"/>
        </w:rPr>
        <w:commentReference w:id="424"/>
      </w:r>
      <w:commentRangeEnd w:id="425"/>
      <w:r w:rsidR="002B7D6A">
        <w:rPr>
          <w:rStyle w:val="CommentReference"/>
        </w:rPr>
        <w:commentReference w:id="425"/>
      </w:r>
      <w:r w:rsidR="008E002A">
        <w:rPr>
          <w:rFonts w:ascii="Times New Roman" w:hAnsi="Times New Roman" w:cs="Times New Roman"/>
          <w:sz w:val="24"/>
          <w:szCs w:val="24"/>
        </w:rPr>
        <w:br w:type="page"/>
      </w:r>
    </w:p>
    <w:p w14:paraId="43FFF28B" w14:textId="56253C41" w:rsidR="00283B6D" w:rsidRPr="008E002A" w:rsidRDefault="008E002A" w:rsidP="00283B6D">
      <w:pPr>
        <w:spacing w:after="120" w:line="240" w:lineRule="auto"/>
        <w:jc w:val="both"/>
        <w:rPr>
          <w:rFonts w:ascii="Times New Roman" w:hAnsi="Times New Roman" w:cs="Times New Roman"/>
          <w:b/>
          <w:bCs/>
          <w:sz w:val="32"/>
          <w:szCs w:val="32"/>
        </w:rPr>
      </w:pPr>
      <w:commentRangeStart w:id="426"/>
      <w:r w:rsidRPr="008E002A">
        <w:rPr>
          <w:rFonts w:ascii="Times New Roman" w:hAnsi="Times New Roman" w:cs="Times New Roman"/>
          <w:b/>
          <w:bCs/>
          <w:sz w:val="32"/>
          <w:szCs w:val="32"/>
        </w:rPr>
        <w:lastRenderedPageBreak/>
        <w:t>References</w:t>
      </w:r>
      <w:commentRangeEnd w:id="426"/>
      <w:r w:rsidR="004416D8">
        <w:rPr>
          <w:rStyle w:val="CommentReference"/>
        </w:rPr>
        <w:commentReference w:id="426"/>
      </w:r>
    </w:p>
    <w:p w14:paraId="62344F8B" w14:textId="77777777" w:rsidR="008E002A" w:rsidRPr="008E002A" w:rsidRDefault="008E002A" w:rsidP="008E002A">
      <w:pPr>
        <w:spacing w:after="120" w:line="240" w:lineRule="auto"/>
        <w:ind w:left="284" w:hanging="284"/>
        <w:jc w:val="both"/>
        <w:rPr>
          <w:rFonts w:ascii="Times New Roman" w:hAnsi="Times New Roman" w:cs="Times New Roman"/>
          <w:sz w:val="24"/>
          <w:szCs w:val="24"/>
        </w:rPr>
      </w:pPr>
      <w:r w:rsidRPr="008E002A">
        <w:rPr>
          <w:rFonts w:ascii="Times New Roman" w:hAnsi="Times New Roman" w:cs="Times New Roman"/>
          <w:sz w:val="24"/>
          <w:szCs w:val="24"/>
        </w:rPr>
        <w:t>Allen, M. R., &amp; Shea, K. (2006). Spatial segregation of congeneric invaders in central Pennsylvania, USA. Biological Invasions, 8(3), 509-521.</w:t>
      </w:r>
    </w:p>
    <w:p w14:paraId="0BDC5FEA" w14:textId="77777777" w:rsidR="008E002A" w:rsidRPr="008E002A" w:rsidRDefault="008E002A" w:rsidP="008E002A">
      <w:pPr>
        <w:spacing w:after="120" w:line="240" w:lineRule="auto"/>
        <w:ind w:left="284" w:hanging="284"/>
        <w:jc w:val="both"/>
        <w:rPr>
          <w:rFonts w:ascii="Times New Roman" w:hAnsi="Times New Roman" w:cs="Times New Roman"/>
          <w:sz w:val="24"/>
          <w:szCs w:val="24"/>
        </w:rPr>
      </w:pPr>
      <w:proofErr w:type="spellStart"/>
      <w:r w:rsidRPr="008E002A">
        <w:rPr>
          <w:rFonts w:ascii="Times New Roman" w:hAnsi="Times New Roman" w:cs="Times New Roman"/>
          <w:sz w:val="24"/>
          <w:szCs w:val="24"/>
        </w:rPr>
        <w:t>Augspurger</w:t>
      </w:r>
      <w:proofErr w:type="spellEnd"/>
      <w:r w:rsidRPr="008E002A">
        <w:rPr>
          <w:rFonts w:ascii="Times New Roman" w:hAnsi="Times New Roman" w:cs="Times New Roman"/>
          <w:sz w:val="24"/>
          <w:szCs w:val="24"/>
        </w:rPr>
        <w:t xml:space="preserve">, C.K., 1983. Seed dispersal of the tropical tree, </w:t>
      </w:r>
      <w:proofErr w:type="spellStart"/>
      <w:r w:rsidRPr="008E002A">
        <w:rPr>
          <w:rFonts w:ascii="Times New Roman" w:hAnsi="Times New Roman" w:cs="Times New Roman"/>
          <w:sz w:val="24"/>
          <w:szCs w:val="24"/>
        </w:rPr>
        <w:t>Platypodium</w:t>
      </w:r>
      <w:proofErr w:type="spellEnd"/>
      <w:r w:rsidRPr="008E002A">
        <w:rPr>
          <w:rFonts w:ascii="Times New Roman" w:hAnsi="Times New Roman" w:cs="Times New Roman"/>
          <w:sz w:val="24"/>
          <w:szCs w:val="24"/>
        </w:rPr>
        <w:t xml:space="preserve"> elegans, and the escape of its seedlings from fungal pathogens. The Journal of Ecology, pp.759-771.</w:t>
      </w:r>
    </w:p>
    <w:p w14:paraId="20585460" w14:textId="77777777" w:rsidR="008E002A" w:rsidRPr="008E002A" w:rsidRDefault="008E002A" w:rsidP="008E002A">
      <w:pPr>
        <w:spacing w:after="120" w:line="240" w:lineRule="auto"/>
        <w:ind w:left="284" w:hanging="284"/>
        <w:jc w:val="both"/>
        <w:rPr>
          <w:rFonts w:ascii="Times New Roman" w:hAnsi="Times New Roman" w:cs="Times New Roman"/>
          <w:sz w:val="24"/>
          <w:szCs w:val="24"/>
        </w:rPr>
      </w:pPr>
      <w:proofErr w:type="spellStart"/>
      <w:r w:rsidRPr="008E002A">
        <w:rPr>
          <w:rFonts w:ascii="Times New Roman" w:hAnsi="Times New Roman" w:cs="Times New Roman"/>
          <w:sz w:val="24"/>
          <w:szCs w:val="24"/>
        </w:rPr>
        <w:t>Augspurger</w:t>
      </w:r>
      <w:proofErr w:type="spellEnd"/>
      <w:r w:rsidRPr="008E002A">
        <w:rPr>
          <w:rFonts w:ascii="Times New Roman" w:hAnsi="Times New Roman" w:cs="Times New Roman"/>
          <w:sz w:val="24"/>
          <w:szCs w:val="24"/>
        </w:rPr>
        <w:t xml:space="preserve">, C.K. and Kelly, C.K., 1984. Pathogen mortality of tropical tree seedlings: experimental studies of the effects of dispersal distance, seedling density, and light conditions. </w:t>
      </w:r>
      <w:proofErr w:type="spellStart"/>
      <w:r w:rsidRPr="008E002A">
        <w:rPr>
          <w:rFonts w:ascii="Times New Roman" w:hAnsi="Times New Roman" w:cs="Times New Roman"/>
          <w:sz w:val="24"/>
          <w:szCs w:val="24"/>
        </w:rPr>
        <w:t>Oecologia</w:t>
      </w:r>
      <w:proofErr w:type="spellEnd"/>
      <w:r w:rsidRPr="008E002A">
        <w:rPr>
          <w:rFonts w:ascii="Times New Roman" w:hAnsi="Times New Roman" w:cs="Times New Roman"/>
          <w:sz w:val="24"/>
          <w:szCs w:val="24"/>
        </w:rPr>
        <w:t>, 61(2), pp.211-217.</w:t>
      </w:r>
    </w:p>
    <w:p w14:paraId="77A99B79" w14:textId="77777777" w:rsidR="008E002A" w:rsidRPr="008E002A" w:rsidRDefault="008E002A" w:rsidP="008E002A">
      <w:pPr>
        <w:spacing w:after="120" w:line="240" w:lineRule="auto"/>
        <w:ind w:left="284" w:hanging="284"/>
        <w:jc w:val="both"/>
        <w:rPr>
          <w:rFonts w:ascii="Times New Roman" w:hAnsi="Times New Roman" w:cs="Times New Roman"/>
          <w:sz w:val="24"/>
          <w:szCs w:val="24"/>
        </w:rPr>
      </w:pPr>
      <w:r w:rsidRPr="008E002A">
        <w:rPr>
          <w:rFonts w:ascii="Times New Roman" w:hAnsi="Times New Roman" w:cs="Times New Roman"/>
          <w:sz w:val="24"/>
          <w:szCs w:val="24"/>
        </w:rPr>
        <w:t xml:space="preserve">Bates, D., </w:t>
      </w:r>
      <w:proofErr w:type="spellStart"/>
      <w:r w:rsidRPr="008E002A">
        <w:rPr>
          <w:rFonts w:ascii="Times New Roman" w:hAnsi="Times New Roman" w:cs="Times New Roman"/>
          <w:sz w:val="24"/>
          <w:szCs w:val="24"/>
        </w:rPr>
        <w:t>Maechler</w:t>
      </w:r>
      <w:proofErr w:type="spellEnd"/>
      <w:r w:rsidRPr="008E002A">
        <w:rPr>
          <w:rFonts w:ascii="Times New Roman" w:hAnsi="Times New Roman" w:cs="Times New Roman"/>
          <w:sz w:val="24"/>
          <w:szCs w:val="24"/>
        </w:rPr>
        <w:t xml:space="preserve">, M., </w:t>
      </w:r>
      <w:proofErr w:type="spellStart"/>
      <w:r w:rsidRPr="008E002A">
        <w:rPr>
          <w:rFonts w:ascii="Times New Roman" w:hAnsi="Times New Roman" w:cs="Times New Roman"/>
          <w:sz w:val="24"/>
          <w:szCs w:val="24"/>
        </w:rPr>
        <w:t>Bolker</w:t>
      </w:r>
      <w:proofErr w:type="spellEnd"/>
      <w:r w:rsidRPr="008E002A">
        <w:rPr>
          <w:rFonts w:ascii="Times New Roman" w:hAnsi="Times New Roman" w:cs="Times New Roman"/>
          <w:sz w:val="24"/>
          <w:szCs w:val="24"/>
        </w:rPr>
        <w:t xml:space="preserve">, B., Walker, S., Christensen, R. H. B., </w:t>
      </w:r>
      <w:proofErr w:type="spellStart"/>
      <w:r w:rsidRPr="008E002A">
        <w:rPr>
          <w:rFonts w:ascii="Times New Roman" w:hAnsi="Times New Roman" w:cs="Times New Roman"/>
          <w:sz w:val="24"/>
          <w:szCs w:val="24"/>
        </w:rPr>
        <w:t>Singmann</w:t>
      </w:r>
      <w:proofErr w:type="spellEnd"/>
      <w:r w:rsidRPr="008E002A">
        <w:rPr>
          <w:rFonts w:ascii="Times New Roman" w:hAnsi="Times New Roman" w:cs="Times New Roman"/>
          <w:sz w:val="24"/>
          <w:szCs w:val="24"/>
        </w:rPr>
        <w:t xml:space="preserve">, H., ... &amp; </w:t>
      </w:r>
      <w:proofErr w:type="spellStart"/>
      <w:r w:rsidRPr="008E002A">
        <w:rPr>
          <w:rFonts w:ascii="Times New Roman" w:hAnsi="Times New Roman" w:cs="Times New Roman"/>
          <w:sz w:val="24"/>
          <w:szCs w:val="24"/>
        </w:rPr>
        <w:t>Scheipl</w:t>
      </w:r>
      <w:proofErr w:type="spellEnd"/>
      <w:r w:rsidRPr="008E002A">
        <w:rPr>
          <w:rFonts w:ascii="Times New Roman" w:hAnsi="Times New Roman" w:cs="Times New Roman"/>
          <w:sz w:val="24"/>
          <w:szCs w:val="24"/>
        </w:rPr>
        <w:t>, F. (2012). Package ‘lme4’. CRAN. R Foundation for Statistical Computing, Vienna, Austria.</w:t>
      </w:r>
    </w:p>
    <w:p w14:paraId="40BE5E6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Beaury</w:t>
      </w:r>
      <w:proofErr w:type="spellEnd"/>
      <w:r w:rsidRPr="008E002A">
        <w:rPr>
          <w:rFonts w:ascii="Times New Roman" w:hAnsi="Times New Roman" w:cs="Times New Roman"/>
          <w:color w:val="222222"/>
          <w:sz w:val="24"/>
          <w:szCs w:val="24"/>
          <w:shd w:val="clear" w:color="auto" w:fill="FFFFFF"/>
        </w:rPr>
        <w:t xml:space="preserve">, E. M., Fusco, E. J., Jackson, M. R., </w:t>
      </w:r>
      <w:proofErr w:type="spellStart"/>
      <w:r w:rsidRPr="008E002A">
        <w:rPr>
          <w:rFonts w:ascii="Times New Roman" w:hAnsi="Times New Roman" w:cs="Times New Roman"/>
          <w:color w:val="222222"/>
          <w:sz w:val="24"/>
          <w:szCs w:val="24"/>
          <w:shd w:val="clear" w:color="auto" w:fill="FFFFFF"/>
        </w:rPr>
        <w:t>Laginhas</w:t>
      </w:r>
      <w:proofErr w:type="spellEnd"/>
      <w:r w:rsidRPr="008E002A">
        <w:rPr>
          <w:rFonts w:ascii="Times New Roman" w:hAnsi="Times New Roman" w:cs="Times New Roman"/>
          <w:color w:val="222222"/>
          <w:sz w:val="24"/>
          <w:szCs w:val="24"/>
          <w:shd w:val="clear" w:color="auto" w:fill="FFFFFF"/>
        </w:rPr>
        <w:t xml:space="preserve">, B. B., Morelli, T. L., Allen, J. M., </w:t>
      </w:r>
      <w:proofErr w:type="spellStart"/>
      <w:r w:rsidRPr="008E002A">
        <w:rPr>
          <w:rFonts w:ascii="Times New Roman" w:hAnsi="Times New Roman" w:cs="Times New Roman"/>
          <w:color w:val="222222"/>
          <w:sz w:val="24"/>
          <w:szCs w:val="24"/>
          <w:shd w:val="clear" w:color="auto" w:fill="FFFFFF"/>
        </w:rPr>
        <w:t>Pasquarella</w:t>
      </w:r>
      <w:proofErr w:type="spellEnd"/>
      <w:r w:rsidRPr="008E002A">
        <w:rPr>
          <w:rFonts w:ascii="Times New Roman" w:hAnsi="Times New Roman" w:cs="Times New Roman"/>
          <w:color w:val="222222"/>
          <w:sz w:val="24"/>
          <w:szCs w:val="24"/>
          <w:shd w:val="clear" w:color="auto" w:fill="FFFFFF"/>
        </w:rPr>
        <w:t>, V. J., &amp; Bradley, B. A. (2020). Incorporating climate change into invasive species management: insights from managers. Biological Invasions, 22(2), 233-252.</w:t>
      </w:r>
    </w:p>
    <w:p w14:paraId="623963F9"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Blundell, A.G. and Peart, D.R., 1998. Distance-dependence in herbivory and foliar condition for juvenile </w:t>
      </w:r>
      <w:proofErr w:type="spellStart"/>
      <w:r w:rsidRPr="008E002A">
        <w:rPr>
          <w:rFonts w:ascii="Times New Roman" w:hAnsi="Times New Roman" w:cs="Times New Roman"/>
          <w:color w:val="222222"/>
          <w:sz w:val="24"/>
          <w:szCs w:val="24"/>
          <w:shd w:val="clear" w:color="auto" w:fill="FFFFFF"/>
        </w:rPr>
        <w:t>Shorea</w:t>
      </w:r>
      <w:proofErr w:type="spellEnd"/>
      <w:r w:rsidRPr="008E002A">
        <w:rPr>
          <w:rFonts w:ascii="Times New Roman" w:hAnsi="Times New Roman" w:cs="Times New Roman"/>
          <w:color w:val="222222"/>
          <w:sz w:val="24"/>
          <w:szCs w:val="24"/>
          <w:shd w:val="clear" w:color="auto" w:fill="FFFFFF"/>
        </w:rPr>
        <w:t xml:space="preserve"> trees in Bornean dipterocarp rain forest. </w:t>
      </w:r>
      <w:proofErr w:type="spellStart"/>
      <w:r w:rsidRPr="008E002A">
        <w:rPr>
          <w:rFonts w:ascii="Times New Roman" w:hAnsi="Times New Roman" w:cs="Times New Roman"/>
          <w:color w:val="222222"/>
          <w:sz w:val="24"/>
          <w:szCs w:val="24"/>
          <w:shd w:val="clear" w:color="auto" w:fill="FFFFFF"/>
        </w:rPr>
        <w:t>Oecologia</w:t>
      </w:r>
      <w:proofErr w:type="spellEnd"/>
      <w:r w:rsidRPr="008E002A">
        <w:rPr>
          <w:rFonts w:ascii="Times New Roman" w:hAnsi="Times New Roman" w:cs="Times New Roman"/>
          <w:color w:val="222222"/>
          <w:sz w:val="24"/>
          <w:szCs w:val="24"/>
          <w:shd w:val="clear" w:color="auto" w:fill="FFFFFF"/>
        </w:rPr>
        <w:t>, 117(1-2), pp.151-160.</w:t>
      </w:r>
    </w:p>
    <w:p w14:paraId="4EBD2245"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Bullock, J. M., White, S. M., Prudhomme, C., Tansey, C., </w:t>
      </w:r>
      <w:proofErr w:type="spellStart"/>
      <w:r w:rsidRPr="008E002A">
        <w:rPr>
          <w:rFonts w:ascii="Times New Roman" w:hAnsi="Times New Roman" w:cs="Times New Roman"/>
          <w:color w:val="222222"/>
          <w:sz w:val="24"/>
          <w:szCs w:val="24"/>
          <w:shd w:val="clear" w:color="auto" w:fill="FFFFFF"/>
        </w:rPr>
        <w:t>Perea</w:t>
      </w:r>
      <w:proofErr w:type="spellEnd"/>
      <w:r w:rsidRPr="008E002A">
        <w:rPr>
          <w:rFonts w:ascii="Times New Roman" w:hAnsi="Times New Roman" w:cs="Times New Roman"/>
          <w:color w:val="222222"/>
          <w:sz w:val="24"/>
          <w:szCs w:val="24"/>
          <w:shd w:val="clear" w:color="auto" w:fill="FFFFFF"/>
        </w:rPr>
        <w:t xml:space="preserve">, R., &amp; </w:t>
      </w:r>
      <w:proofErr w:type="spellStart"/>
      <w:r w:rsidRPr="008E002A">
        <w:rPr>
          <w:rFonts w:ascii="Times New Roman" w:hAnsi="Times New Roman" w:cs="Times New Roman"/>
          <w:color w:val="222222"/>
          <w:sz w:val="24"/>
          <w:szCs w:val="24"/>
          <w:shd w:val="clear" w:color="auto" w:fill="FFFFFF"/>
        </w:rPr>
        <w:t>Hooftman</w:t>
      </w:r>
      <w:proofErr w:type="spellEnd"/>
      <w:r w:rsidRPr="008E002A">
        <w:rPr>
          <w:rFonts w:ascii="Times New Roman" w:hAnsi="Times New Roman" w:cs="Times New Roman"/>
          <w:color w:val="222222"/>
          <w:sz w:val="24"/>
          <w:szCs w:val="24"/>
          <w:shd w:val="clear" w:color="auto" w:fill="FFFFFF"/>
        </w:rPr>
        <w:t>, D. A. (2012). Modelling spread of British wind‐dispersed plants under future wind speeds in a changing climate. Journal of Ecology, 100(1), 104-115.</w:t>
      </w:r>
    </w:p>
    <w:p w14:paraId="48D8909A"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Cain, M.L., Milligan, B.G. and Strand, A.E., 2000. Long‐distance seed dispersal in plant populations. American journal of botany, 87(9), pp.1217-1227.</w:t>
      </w:r>
    </w:p>
    <w:p w14:paraId="37302E20"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Caplat</w:t>
      </w:r>
      <w:proofErr w:type="spellEnd"/>
      <w:r w:rsidRPr="008E002A">
        <w:rPr>
          <w:rFonts w:ascii="Times New Roman" w:hAnsi="Times New Roman" w:cs="Times New Roman"/>
          <w:color w:val="222222"/>
          <w:sz w:val="24"/>
          <w:szCs w:val="24"/>
          <w:shd w:val="clear" w:color="auto" w:fill="FFFFFF"/>
        </w:rPr>
        <w:t xml:space="preserve">, P., </w:t>
      </w:r>
      <w:proofErr w:type="spellStart"/>
      <w:r w:rsidRPr="008E002A">
        <w:rPr>
          <w:rFonts w:ascii="Times New Roman" w:hAnsi="Times New Roman" w:cs="Times New Roman"/>
          <w:color w:val="222222"/>
          <w:sz w:val="24"/>
          <w:szCs w:val="24"/>
          <w:shd w:val="clear" w:color="auto" w:fill="FFFFFF"/>
        </w:rPr>
        <w:t>Cheptou</w:t>
      </w:r>
      <w:proofErr w:type="spellEnd"/>
      <w:r w:rsidRPr="008E002A">
        <w:rPr>
          <w:rFonts w:ascii="Times New Roman" w:hAnsi="Times New Roman" w:cs="Times New Roman"/>
          <w:color w:val="222222"/>
          <w:sz w:val="24"/>
          <w:szCs w:val="24"/>
          <w:shd w:val="clear" w:color="auto" w:fill="FFFFFF"/>
        </w:rPr>
        <w:t xml:space="preserve">, P. O., Diez, J., </w:t>
      </w:r>
      <w:proofErr w:type="spellStart"/>
      <w:r w:rsidRPr="008E002A">
        <w:rPr>
          <w:rFonts w:ascii="Times New Roman" w:hAnsi="Times New Roman" w:cs="Times New Roman"/>
          <w:color w:val="222222"/>
          <w:sz w:val="24"/>
          <w:szCs w:val="24"/>
          <w:shd w:val="clear" w:color="auto" w:fill="FFFFFF"/>
        </w:rPr>
        <w:t>Guisan</w:t>
      </w:r>
      <w:proofErr w:type="spellEnd"/>
      <w:r w:rsidRPr="008E002A">
        <w:rPr>
          <w:rFonts w:ascii="Times New Roman" w:hAnsi="Times New Roman" w:cs="Times New Roman"/>
          <w:color w:val="222222"/>
          <w:sz w:val="24"/>
          <w:szCs w:val="24"/>
          <w:shd w:val="clear" w:color="auto" w:fill="FFFFFF"/>
        </w:rPr>
        <w:t xml:space="preserve">, A., Larson, B. M., </w:t>
      </w:r>
      <w:proofErr w:type="spellStart"/>
      <w:r w:rsidRPr="008E002A">
        <w:rPr>
          <w:rFonts w:ascii="Times New Roman" w:hAnsi="Times New Roman" w:cs="Times New Roman"/>
          <w:color w:val="222222"/>
          <w:sz w:val="24"/>
          <w:szCs w:val="24"/>
          <w:shd w:val="clear" w:color="auto" w:fill="FFFFFF"/>
        </w:rPr>
        <w:t>Macdougall</w:t>
      </w:r>
      <w:proofErr w:type="spellEnd"/>
      <w:r w:rsidRPr="008E002A">
        <w:rPr>
          <w:rFonts w:ascii="Times New Roman" w:hAnsi="Times New Roman" w:cs="Times New Roman"/>
          <w:color w:val="222222"/>
          <w:sz w:val="24"/>
          <w:szCs w:val="24"/>
          <w:shd w:val="clear" w:color="auto" w:fill="FFFFFF"/>
        </w:rPr>
        <w:t>, A. S., ... &amp; Buckley, Y. M. (2013). Movement, impacts and management of plant distributions in response to climate change: insights from invasions. Oikos, 122(9), 1265-1274.</w:t>
      </w:r>
    </w:p>
    <w:p w14:paraId="4E6654B8"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Clark, J.S., Fastie, C., Hurtt, G., Jackson, S.T., Johnson, C., King, G.A., Lewis, M., Lynch, J., </w:t>
      </w:r>
      <w:proofErr w:type="spellStart"/>
      <w:r w:rsidRPr="008E002A">
        <w:rPr>
          <w:rFonts w:ascii="Times New Roman" w:hAnsi="Times New Roman" w:cs="Times New Roman"/>
          <w:color w:val="222222"/>
          <w:sz w:val="24"/>
          <w:szCs w:val="24"/>
          <w:shd w:val="clear" w:color="auto" w:fill="FFFFFF"/>
        </w:rPr>
        <w:t>Pacala</w:t>
      </w:r>
      <w:proofErr w:type="spellEnd"/>
      <w:r w:rsidRPr="008E002A">
        <w:rPr>
          <w:rFonts w:ascii="Times New Roman" w:hAnsi="Times New Roman" w:cs="Times New Roman"/>
          <w:color w:val="222222"/>
          <w:sz w:val="24"/>
          <w:szCs w:val="24"/>
          <w:shd w:val="clear" w:color="auto" w:fill="FFFFFF"/>
        </w:rPr>
        <w:t xml:space="preserve">, S., Prentice, C. and Schupp, E.W., 1998. Reid's paradox of rapid plant migration: dispersal theory and interpretation of </w:t>
      </w:r>
      <w:proofErr w:type="spellStart"/>
      <w:r w:rsidRPr="008E002A">
        <w:rPr>
          <w:rFonts w:ascii="Times New Roman" w:hAnsi="Times New Roman" w:cs="Times New Roman"/>
          <w:color w:val="222222"/>
          <w:sz w:val="24"/>
          <w:szCs w:val="24"/>
          <w:shd w:val="clear" w:color="auto" w:fill="FFFFFF"/>
        </w:rPr>
        <w:t>paleoecological</w:t>
      </w:r>
      <w:proofErr w:type="spellEnd"/>
      <w:r w:rsidRPr="008E002A">
        <w:rPr>
          <w:rFonts w:ascii="Times New Roman" w:hAnsi="Times New Roman" w:cs="Times New Roman"/>
          <w:color w:val="222222"/>
          <w:sz w:val="24"/>
          <w:szCs w:val="24"/>
          <w:shd w:val="clear" w:color="auto" w:fill="FFFFFF"/>
        </w:rPr>
        <w:t xml:space="preserve"> records. </w:t>
      </w:r>
      <w:proofErr w:type="spellStart"/>
      <w:r w:rsidRPr="008E002A">
        <w:rPr>
          <w:rFonts w:ascii="Times New Roman" w:hAnsi="Times New Roman" w:cs="Times New Roman"/>
          <w:color w:val="222222"/>
          <w:sz w:val="24"/>
          <w:szCs w:val="24"/>
          <w:shd w:val="clear" w:color="auto" w:fill="FFFFFF"/>
        </w:rPr>
        <w:t>BioScience</w:t>
      </w:r>
      <w:proofErr w:type="spellEnd"/>
      <w:r w:rsidRPr="008E002A">
        <w:rPr>
          <w:rFonts w:ascii="Times New Roman" w:hAnsi="Times New Roman" w:cs="Times New Roman"/>
          <w:color w:val="222222"/>
          <w:sz w:val="24"/>
          <w:szCs w:val="24"/>
          <w:shd w:val="clear" w:color="auto" w:fill="FFFFFF"/>
        </w:rPr>
        <w:t>, 48(1), pp.13-24.</w:t>
      </w:r>
    </w:p>
    <w:p w14:paraId="46CD018B"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Clark, J.S., Lewis, M. and Horvath, L., 2001. Invasion by extremes: population spread with variation in dispersal and reproduction. The American Naturalist, 157(5), pp.537-554.</w:t>
      </w:r>
    </w:p>
    <w:p w14:paraId="41C0FE26" w14:textId="1001B6FC" w:rsidR="008E002A" w:rsidRDefault="008E002A" w:rsidP="008E002A">
      <w:pPr>
        <w:spacing w:after="120" w:line="240" w:lineRule="auto"/>
        <w:ind w:left="284" w:hanging="284"/>
        <w:jc w:val="both"/>
        <w:rPr>
          <w:ins w:id="427" w:author="Trevor D." w:date="2021-06-24T10:41:00Z"/>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Connell, J.H., 1971. On the role of natural enemies in preventing competitive exclusion in some marine animals and in rain forest trees. Dynamics of populations, 298, p.312.</w:t>
      </w:r>
    </w:p>
    <w:p w14:paraId="2CD59A6B" w14:textId="39512EA4" w:rsidR="00667036" w:rsidRPr="008E002A" w:rsidRDefault="00667036" w:rsidP="008E002A">
      <w:pPr>
        <w:spacing w:after="120" w:line="240" w:lineRule="auto"/>
        <w:ind w:left="284" w:hanging="284"/>
        <w:jc w:val="both"/>
        <w:rPr>
          <w:rFonts w:ascii="Times New Roman" w:hAnsi="Times New Roman" w:cs="Times New Roman"/>
          <w:color w:val="222222"/>
          <w:sz w:val="24"/>
          <w:szCs w:val="24"/>
          <w:shd w:val="clear" w:color="auto" w:fill="FFFFFF"/>
        </w:rPr>
      </w:pPr>
      <w:ins w:id="428" w:author="Trevor D." w:date="2021-06-24T10:41:00Z">
        <w:r w:rsidRPr="00667036">
          <w:rPr>
            <w:rFonts w:ascii="Times New Roman" w:hAnsi="Times New Roman" w:cs="Times New Roman"/>
            <w:color w:val="222222"/>
            <w:sz w:val="24"/>
            <w:szCs w:val="24"/>
            <w:shd w:val="clear" w:color="auto" w:fill="FFFFFF"/>
          </w:rPr>
          <w:t>Cousens, R.D. and Rawlinson, A.A., 2001. When will plant morphology affect the shape of a seed dispersal “kernel”?. Journal of Theoretical Biology, 211(3), pp.229-238.</w:t>
        </w:r>
      </w:ins>
    </w:p>
    <w:p w14:paraId="23E2CAA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Desrochers, AM, Bain, JF, &amp; Warwick, SI (1988). The Biology of Canadian Weeds.: 89. Carduus nutans L. and Carduus </w:t>
      </w:r>
      <w:proofErr w:type="spellStart"/>
      <w:r w:rsidRPr="008E002A">
        <w:rPr>
          <w:rFonts w:ascii="Times New Roman" w:hAnsi="Times New Roman" w:cs="Times New Roman"/>
          <w:color w:val="222222"/>
          <w:sz w:val="24"/>
          <w:szCs w:val="24"/>
          <w:shd w:val="clear" w:color="auto" w:fill="FFFFFF"/>
        </w:rPr>
        <w:t>acanthoides</w:t>
      </w:r>
      <w:proofErr w:type="spellEnd"/>
      <w:r w:rsidRPr="008E002A">
        <w:rPr>
          <w:rFonts w:ascii="Times New Roman" w:hAnsi="Times New Roman" w:cs="Times New Roman"/>
          <w:color w:val="222222"/>
          <w:sz w:val="24"/>
          <w:szCs w:val="24"/>
          <w:shd w:val="clear" w:color="auto" w:fill="FFFFFF"/>
        </w:rPr>
        <w:t xml:space="preserve"> L. Canadian Journal of Plant Science , 68 (4), 1053-1068.</w:t>
      </w:r>
    </w:p>
    <w:p w14:paraId="4E8624A4"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Ellner</w:t>
      </w:r>
      <w:proofErr w:type="spellEnd"/>
      <w:r w:rsidRPr="008E002A">
        <w:rPr>
          <w:rFonts w:ascii="Times New Roman" w:hAnsi="Times New Roman" w:cs="Times New Roman"/>
          <w:color w:val="222222"/>
          <w:sz w:val="24"/>
          <w:szCs w:val="24"/>
          <w:shd w:val="clear" w:color="auto" w:fill="FFFFFF"/>
        </w:rPr>
        <w:t>, S.P. and Rees, M., 2006. Integral projection models for species with complex demography. The American Naturalist, 167(3), pp.410-428.</w:t>
      </w:r>
    </w:p>
    <w:p w14:paraId="0B388099"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Hellmann, J. J., Byers, J. E., </w:t>
      </w:r>
      <w:proofErr w:type="spellStart"/>
      <w:r w:rsidRPr="008E002A">
        <w:rPr>
          <w:rFonts w:ascii="Times New Roman" w:hAnsi="Times New Roman" w:cs="Times New Roman"/>
          <w:color w:val="222222"/>
          <w:sz w:val="24"/>
          <w:szCs w:val="24"/>
          <w:shd w:val="clear" w:color="auto" w:fill="FFFFFF"/>
        </w:rPr>
        <w:t>Bierwagen</w:t>
      </w:r>
      <w:proofErr w:type="spellEnd"/>
      <w:r w:rsidRPr="008E002A">
        <w:rPr>
          <w:rFonts w:ascii="Times New Roman" w:hAnsi="Times New Roman" w:cs="Times New Roman"/>
          <w:color w:val="222222"/>
          <w:sz w:val="24"/>
          <w:szCs w:val="24"/>
          <w:shd w:val="clear" w:color="auto" w:fill="FFFFFF"/>
        </w:rPr>
        <w:t>, B. G., &amp; Dukes, J. S. (2008). Five potential consequences of climate change for invasive species. </w:t>
      </w:r>
      <w:r w:rsidRPr="008C1950">
        <w:rPr>
          <w:rFonts w:ascii="Times New Roman" w:hAnsi="Times New Roman" w:cs="Times New Roman"/>
          <w:color w:val="222222"/>
          <w:sz w:val="24"/>
          <w:szCs w:val="24"/>
          <w:shd w:val="clear" w:color="auto" w:fill="FFFFFF"/>
        </w:rPr>
        <w:t>Conservation biology</w:t>
      </w:r>
      <w:r w:rsidRPr="008E002A">
        <w:rPr>
          <w:rFonts w:ascii="Times New Roman" w:hAnsi="Times New Roman" w:cs="Times New Roman"/>
          <w:color w:val="222222"/>
          <w:sz w:val="24"/>
          <w:szCs w:val="24"/>
          <w:shd w:val="clear" w:color="auto" w:fill="FFFFFF"/>
        </w:rPr>
        <w:t>, </w:t>
      </w:r>
      <w:r w:rsidRPr="008E002A">
        <w:rPr>
          <w:rFonts w:ascii="Times New Roman" w:hAnsi="Times New Roman" w:cs="Times New Roman"/>
          <w:i/>
          <w:iCs/>
          <w:color w:val="222222"/>
          <w:sz w:val="24"/>
          <w:szCs w:val="24"/>
          <w:shd w:val="clear" w:color="auto" w:fill="FFFFFF"/>
        </w:rPr>
        <w:t>22</w:t>
      </w:r>
      <w:r w:rsidRPr="008E002A">
        <w:rPr>
          <w:rFonts w:ascii="Times New Roman" w:hAnsi="Times New Roman" w:cs="Times New Roman"/>
          <w:color w:val="222222"/>
          <w:sz w:val="24"/>
          <w:szCs w:val="24"/>
          <w:shd w:val="clear" w:color="auto" w:fill="FFFFFF"/>
        </w:rPr>
        <w:t>(3), 534-543.</w:t>
      </w:r>
    </w:p>
    <w:p w14:paraId="11AA18F8"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lastRenderedPageBreak/>
        <w:t>Janzen, D.H., 1970. Herbivores and the number of tree species in tropical forests. The American Naturalist, 104(940), pp.501-528.</w:t>
      </w:r>
    </w:p>
    <w:p w14:paraId="458C9C17"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Johnson, J. S., Cantrell, R. S., </w:t>
      </w:r>
      <w:proofErr w:type="spellStart"/>
      <w:r w:rsidRPr="008E002A">
        <w:rPr>
          <w:rFonts w:ascii="Times New Roman" w:hAnsi="Times New Roman" w:cs="Times New Roman"/>
          <w:color w:val="222222"/>
          <w:sz w:val="24"/>
          <w:szCs w:val="24"/>
          <w:shd w:val="clear" w:color="auto" w:fill="FFFFFF"/>
        </w:rPr>
        <w:t>Cosner</w:t>
      </w:r>
      <w:proofErr w:type="spellEnd"/>
      <w:r w:rsidRPr="008E002A">
        <w:rPr>
          <w:rFonts w:ascii="Times New Roman" w:hAnsi="Times New Roman" w:cs="Times New Roman"/>
          <w:color w:val="222222"/>
          <w:sz w:val="24"/>
          <w:szCs w:val="24"/>
          <w:shd w:val="clear" w:color="auto" w:fill="FFFFFF"/>
        </w:rPr>
        <w:t xml:space="preserve">, C., </w:t>
      </w:r>
      <w:proofErr w:type="spellStart"/>
      <w:r w:rsidRPr="008E002A">
        <w:rPr>
          <w:rFonts w:ascii="Times New Roman" w:hAnsi="Times New Roman" w:cs="Times New Roman"/>
          <w:color w:val="222222"/>
          <w:sz w:val="24"/>
          <w:szCs w:val="24"/>
          <w:shd w:val="clear" w:color="auto" w:fill="FFFFFF"/>
        </w:rPr>
        <w:t>Hartig</w:t>
      </w:r>
      <w:proofErr w:type="spellEnd"/>
      <w:r w:rsidRPr="008E002A">
        <w:rPr>
          <w:rFonts w:ascii="Times New Roman" w:hAnsi="Times New Roman" w:cs="Times New Roman"/>
          <w:color w:val="222222"/>
          <w:sz w:val="24"/>
          <w:szCs w:val="24"/>
          <w:shd w:val="clear" w:color="auto" w:fill="FFFFFF"/>
        </w:rPr>
        <w:t xml:space="preserve">, F., Hastings, A., Rogers, H. S., ... &amp; </w:t>
      </w:r>
      <w:proofErr w:type="spellStart"/>
      <w:r w:rsidRPr="008E002A">
        <w:rPr>
          <w:rFonts w:ascii="Times New Roman" w:hAnsi="Times New Roman" w:cs="Times New Roman"/>
          <w:color w:val="222222"/>
          <w:sz w:val="24"/>
          <w:szCs w:val="24"/>
          <w:shd w:val="clear" w:color="auto" w:fill="FFFFFF"/>
        </w:rPr>
        <w:t>Pufal</w:t>
      </w:r>
      <w:proofErr w:type="spellEnd"/>
      <w:r w:rsidRPr="008E002A">
        <w:rPr>
          <w:rFonts w:ascii="Times New Roman" w:hAnsi="Times New Roman" w:cs="Times New Roman"/>
          <w:color w:val="222222"/>
          <w:sz w:val="24"/>
          <w:szCs w:val="24"/>
          <w:shd w:val="clear" w:color="auto" w:fill="FFFFFF"/>
        </w:rPr>
        <w:t xml:space="preserve">, G. (2019). Rapid changes in seed dispersal traits may modify plant responses to global change. </w:t>
      </w:r>
      <w:proofErr w:type="spellStart"/>
      <w:r w:rsidRPr="008E002A">
        <w:rPr>
          <w:rFonts w:ascii="Times New Roman" w:hAnsi="Times New Roman" w:cs="Times New Roman"/>
          <w:color w:val="222222"/>
          <w:sz w:val="24"/>
          <w:szCs w:val="24"/>
          <w:shd w:val="clear" w:color="auto" w:fill="FFFFFF"/>
        </w:rPr>
        <w:t>AoB</w:t>
      </w:r>
      <w:proofErr w:type="spellEnd"/>
      <w:r w:rsidRPr="008E002A">
        <w:rPr>
          <w:rFonts w:ascii="Times New Roman" w:hAnsi="Times New Roman" w:cs="Times New Roman"/>
          <w:color w:val="222222"/>
          <w:sz w:val="24"/>
          <w:szCs w:val="24"/>
          <w:shd w:val="clear" w:color="auto" w:fill="FFFFFF"/>
        </w:rPr>
        <w:t xml:space="preserve"> Plants, 11(3), plz020.</w:t>
      </w:r>
    </w:p>
    <w:p w14:paraId="3E4CE876"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Shea, K., </w:t>
      </w: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xml:space="preserve">, O., Kelly, D. and </w:t>
      </w:r>
      <w:proofErr w:type="spellStart"/>
      <w:r w:rsidRPr="008E002A">
        <w:rPr>
          <w:rFonts w:ascii="Times New Roman" w:hAnsi="Times New Roman" w:cs="Times New Roman"/>
          <w:color w:val="222222"/>
          <w:sz w:val="24"/>
          <w:szCs w:val="24"/>
          <w:shd w:val="clear" w:color="auto" w:fill="FFFFFF"/>
        </w:rPr>
        <w:t>Ellner</w:t>
      </w:r>
      <w:proofErr w:type="spellEnd"/>
      <w:r w:rsidRPr="008E002A">
        <w:rPr>
          <w:rFonts w:ascii="Times New Roman" w:hAnsi="Times New Roman" w:cs="Times New Roman"/>
          <w:color w:val="222222"/>
          <w:sz w:val="24"/>
          <w:szCs w:val="24"/>
          <w:shd w:val="clear" w:color="auto" w:fill="FFFFFF"/>
        </w:rPr>
        <w:t>, S.P., 2011. Importance of individual and environmental variation for invasive species spread: a spatial integral projection model. Ecology, 92(1), pp.86-97.</w:t>
      </w:r>
    </w:p>
    <w:p w14:paraId="277EC2FF"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Silverman, E. J., </w:t>
      </w: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xml:space="preserve">, O., &amp; Shea, K. (2015). Post-dispersal seed removal of Carduus nutans and C. </w:t>
      </w:r>
      <w:proofErr w:type="spellStart"/>
      <w:r w:rsidRPr="008E002A">
        <w:rPr>
          <w:rFonts w:ascii="Times New Roman" w:hAnsi="Times New Roman" w:cs="Times New Roman"/>
          <w:color w:val="222222"/>
          <w:sz w:val="24"/>
          <w:szCs w:val="24"/>
          <w:shd w:val="clear" w:color="auto" w:fill="FFFFFF"/>
        </w:rPr>
        <w:t>acanthoides</w:t>
      </w:r>
      <w:proofErr w:type="spellEnd"/>
      <w:r w:rsidRPr="008E002A">
        <w:rPr>
          <w:rFonts w:ascii="Times New Roman" w:hAnsi="Times New Roman" w:cs="Times New Roman"/>
          <w:color w:val="222222"/>
          <w:sz w:val="24"/>
          <w:szCs w:val="24"/>
          <w:shd w:val="clear" w:color="auto" w:fill="FFFFFF"/>
        </w:rPr>
        <w:t xml:space="preserve"> by insects and small mammals. Ecological research, 30(1), 173-180.</w:t>
      </w:r>
    </w:p>
    <w:p w14:paraId="450B7918" w14:textId="3F4BC7EB" w:rsidR="008E002A" w:rsidRDefault="008E002A" w:rsidP="008E002A">
      <w:pPr>
        <w:spacing w:after="120" w:line="240" w:lineRule="auto"/>
        <w:ind w:left="284" w:hanging="284"/>
        <w:jc w:val="both"/>
        <w:rPr>
          <w:ins w:id="429" w:author="Trevor D." w:date="2021-06-22T13:33:00Z"/>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xml:space="preserve">, G. G., </w:t>
      </w:r>
      <w:proofErr w:type="spellStart"/>
      <w:r w:rsidRPr="008E002A">
        <w:rPr>
          <w:rFonts w:ascii="Times New Roman" w:hAnsi="Times New Roman" w:cs="Times New Roman"/>
          <w:color w:val="222222"/>
          <w:sz w:val="24"/>
          <w:szCs w:val="24"/>
          <w:shd w:val="clear" w:color="auto" w:fill="FFFFFF"/>
        </w:rPr>
        <w:t>Porporato</w:t>
      </w:r>
      <w:proofErr w:type="spellEnd"/>
      <w:r w:rsidRPr="008E002A">
        <w:rPr>
          <w:rFonts w:ascii="Times New Roman" w:hAnsi="Times New Roman" w:cs="Times New Roman"/>
          <w:color w:val="222222"/>
          <w:sz w:val="24"/>
          <w:szCs w:val="24"/>
          <w:shd w:val="clear" w:color="auto" w:fill="FFFFFF"/>
        </w:rPr>
        <w:t xml:space="preserve">, A., Nathan, R., Siqueira, M., </w:t>
      </w:r>
      <w:proofErr w:type="spellStart"/>
      <w:r w:rsidRPr="008E002A">
        <w:rPr>
          <w:rFonts w:ascii="Times New Roman" w:hAnsi="Times New Roman" w:cs="Times New Roman"/>
          <w:color w:val="222222"/>
          <w:sz w:val="24"/>
          <w:szCs w:val="24"/>
          <w:shd w:val="clear" w:color="auto" w:fill="FFFFFF"/>
        </w:rPr>
        <w:t>Soons</w:t>
      </w:r>
      <w:proofErr w:type="spellEnd"/>
      <w:r w:rsidRPr="008E002A">
        <w:rPr>
          <w:rFonts w:ascii="Times New Roman" w:hAnsi="Times New Roman" w:cs="Times New Roman"/>
          <w:color w:val="222222"/>
          <w:sz w:val="24"/>
          <w:szCs w:val="24"/>
          <w:shd w:val="clear" w:color="auto" w:fill="FFFFFF"/>
        </w:rPr>
        <w:t>, M. B., Poggi, D., ... &amp; Levin, S. A. (2005). Mechanistic analytical models for long-distance seed dispersal by wind. The American Naturalist, 166(3), 368-381.</w:t>
      </w:r>
    </w:p>
    <w:p w14:paraId="59414DD3" w14:textId="34F157FF" w:rsidR="00B84E1B" w:rsidRPr="008E002A" w:rsidRDefault="00B84E1B" w:rsidP="008E002A">
      <w:pPr>
        <w:spacing w:after="120" w:line="240" w:lineRule="auto"/>
        <w:ind w:left="284" w:hanging="284"/>
        <w:jc w:val="both"/>
        <w:rPr>
          <w:rFonts w:ascii="Times New Roman" w:hAnsi="Times New Roman" w:cs="Times New Roman"/>
          <w:color w:val="222222"/>
          <w:sz w:val="24"/>
          <w:szCs w:val="24"/>
          <w:shd w:val="clear" w:color="auto" w:fill="FFFFFF"/>
        </w:rPr>
      </w:pPr>
      <w:ins w:id="430" w:author="Trevor D." w:date="2021-06-22T13:33:00Z">
        <w:r w:rsidRPr="00B84E1B">
          <w:rPr>
            <w:rFonts w:ascii="Times New Roman" w:hAnsi="Times New Roman" w:cs="Times New Roman"/>
            <w:color w:val="222222"/>
            <w:sz w:val="24"/>
            <w:szCs w:val="24"/>
            <w:shd w:val="clear" w:color="auto" w:fill="FFFFFF"/>
          </w:rPr>
          <w:t>Keller, J.A. and Shea, K., 2021. Warming and shifting phenology accelerate an invasive plant life cycle. Ecology, 102(1), p.e03219.</w:t>
        </w:r>
      </w:ins>
    </w:p>
    <w:p w14:paraId="54566207" w14:textId="77777777" w:rsidR="008E002A" w:rsidRPr="008E002A" w:rsidRDefault="008E002A" w:rsidP="008E002A">
      <w:pPr>
        <w:spacing w:after="120" w:line="240" w:lineRule="auto"/>
        <w:ind w:left="284" w:hanging="284"/>
        <w:jc w:val="both"/>
        <w:rPr>
          <w:rFonts w:ascii="Times New Roman" w:hAnsi="Times New Roman" w:cs="Times New Roman"/>
          <w:sz w:val="24"/>
          <w:szCs w:val="24"/>
          <w:shd w:val="clear" w:color="auto" w:fill="FFFFFF"/>
        </w:rPr>
      </w:pPr>
      <w:proofErr w:type="spellStart"/>
      <w:r w:rsidRPr="008E002A">
        <w:rPr>
          <w:rFonts w:ascii="Times New Roman" w:hAnsi="Times New Roman" w:cs="Times New Roman"/>
          <w:sz w:val="24"/>
          <w:szCs w:val="24"/>
          <w:shd w:val="clear" w:color="auto" w:fill="FFFFFF"/>
        </w:rPr>
        <w:t>Kot</w:t>
      </w:r>
      <w:proofErr w:type="spellEnd"/>
      <w:r w:rsidRPr="008E002A">
        <w:rPr>
          <w:rFonts w:ascii="Times New Roman" w:hAnsi="Times New Roman" w:cs="Times New Roman"/>
          <w:sz w:val="24"/>
          <w:szCs w:val="24"/>
          <w:shd w:val="clear" w:color="auto" w:fill="FFFFFF"/>
        </w:rPr>
        <w:t xml:space="preserve">, M., Lewis, M.A. and van den </w:t>
      </w:r>
      <w:proofErr w:type="spellStart"/>
      <w:r w:rsidRPr="008E002A">
        <w:rPr>
          <w:rFonts w:ascii="Times New Roman" w:hAnsi="Times New Roman" w:cs="Times New Roman"/>
          <w:sz w:val="24"/>
          <w:szCs w:val="24"/>
          <w:shd w:val="clear" w:color="auto" w:fill="FFFFFF"/>
        </w:rPr>
        <w:t>Driessche</w:t>
      </w:r>
      <w:proofErr w:type="spellEnd"/>
      <w:r w:rsidRPr="008E002A">
        <w:rPr>
          <w:rFonts w:ascii="Times New Roman" w:hAnsi="Times New Roman" w:cs="Times New Roman"/>
          <w:sz w:val="24"/>
          <w:szCs w:val="24"/>
          <w:shd w:val="clear" w:color="auto" w:fill="FFFFFF"/>
        </w:rPr>
        <w:t>, P., 1996. Dispersal data and the spread of invading organisms. Ecology, 77(7), pp.2027-2042.</w:t>
      </w:r>
    </w:p>
    <w:p w14:paraId="10FB90F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Kuparinen</w:t>
      </w:r>
      <w:proofErr w:type="spellEnd"/>
      <w:r w:rsidRPr="008E002A">
        <w:rPr>
          <w:rFonts w:ascii="Times New Roman" w:hAnsi="Times New Roman" w:cs="Times New Roman"/>
          <w:color w:val="222222"/>
          <w:sz w:val="24"/>
          <w:szCs w:val="24"/>
          <w:shd w:val="clear" w:color="auto" w:fill="FFFFFF"/>
        </w:rPr>
        <w:t>, A. (2006). Mechanistic models for wind dispersal. Trends in Plant Science, 11(6), 296-301.</w:t>
      </w:r>
    </w:p>
    <w:p w14:paraId="1DF444B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Kuparinen</w:t>
      </w:r>
      <w:proofErr w:type="spellEnd"/>
      <w:r w:rsidRPr="008E002A">
        <w:rPr>
          <w:rFonts w:ascii="Times New Roman" w:hAnsi="Times New Roman" w:cs="Times New Roman"/>
          <w:color w:val="222222"/>
          <w:sz w:val="24"/>
          <w:szCs w:val="24"/>
          <w:shd w:val="clear" w:color="auto" w:fill="FFFFFF"/>
        </w:rPr>
        <w:t xml:space="preserve">, A., </w:t>
      </w: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xml:space="preserve">, G., Nathan, R., &amp; </w:t>
      </w:r>
      <w:proofErr w:type="spellStart"/>
      <w:r w:rsidRPr="008E002A">
        <w:rPr>
          <w:rFonts w:ascii="Times New Roman" w:hAnsi="Times New Roman" w:cs="Times New Roman"/>
          <w:color w:val="222222"/>
          <w:sz w:val="24"/>
          <w:szCs w:val="24"/>
          <w:shd w:val="clear" w:color="auto" w:fill="FFFFFF"/>
        </w:rPr>
        <w:t>Schurr</w:t>
      </w:r>
      <w:proofErr w:type="spellEnd"/>
      <w:r w:rsidRPr="008E002A">
        <w:rPr>
          <w:rFonts w:ascii="Times New Roman" w:hAnsi="Times New Roman" w:cs="Times New Roman"/>
          <w:color w:val="222222"/>
          <w:sz w:val="24"/>
          <w:szCs w:val="24"/>
          <w:shd w:val="clear" w:color="auto" w:fill="FFFFFF"/>
        </w:rPr>
        <w:t>, F. M. (2009). Increases in air temperature can promote wind-driven dispersal and spread of plants. Proceedings of the Royal Society B: Biological Sciences, 276(1670), 3081-3087.</w:t>
      </w:r>
    </w:p>
    <w:p w14:paraId="3EFC1DA8"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Mainka</w:t>
      </w:r>
      <w:proofErr w:type="spellEnd"/>
      <w:r w:rsidRPr="008E002A">
        <w:rPr>
          <w:rFonts w:ascii="Times New Roman" w:hAnsi="Times New Roman" w:cs="Times New Roman"/>
          <w:color w:val="222222"/>
          <w:sz w:val="24"/>
          <w:szCs w:val="24"/>
          <w:shd w:val="clear" w:color="auto" w:fill="FFFFFF"/>
        </w:rPr>
        <w:t>, S. A., &amp; Howard, G. W. (2010). Climate change and invasive species: double jeopardy. Integrative Zoology, 5(2), 102-111.</w:t>
      </w:r>
    </w:p>
    <w:p w14:paraId="690A8A53" w14:textId="5C953151" w:rsidR="008E002A" w:rsidRDefault="008E002A" w:rsidP="008E002A">
      <w:pPr>
        <w:spacing w:after="120" w:line="240" w:lineRule="auto"/>
        <w:ind w:left="284" w:hanging="284"/>
        <w:jc w:val="both"/>
        <w:rPr>
          <w:ins w:id="431" w:author="Trevor D." w:date="2021-06-24T10:19:00Z"/>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Molau</w:t>
      </w:r>
      <w:proofErr w:type="spellEnd"/>
      <w:r w:rsidRPr="008E002A">
        <w:rPr>
          <w:rFonts w:ascii="Times New Roman" w:hAnsi="Times New Roman" w:cs="Times New Roman"/>
          <w:color w:val="222222"/>
          <w:sz w:val="24"/>
          <w:szCs w:val="24"/>
          <w:shd w:val="clear" w:color="auto" w:fill="FFFFFF"/>
        </w:rPr>
        <w:t xml:space="preserve"> U, P. </w:t>
      </w:r>
      <w:proofErr w:type="spellStart"/>
      <w:r w:rsidRPr="008E002A">
        <w:rPr>
          <w:rFonts w:ascii="Times New Roman" w:hAnsi="Times New Roman" w:cs="Times New Roman"/>
          <w:color w:val="222222"/>
          <w:sz w:val="24"/>
          <w:szCs w:val="24"/>
          <w:shd w:val="clear" w:color="auto" w:fill="FFFFFF"/>
        </w:rPr>
        <w:t>Mølgaard</w:t>
      </w:r>
      <w:proofErr w:type="spellEnd"/>
      <w:r w:rsidRPr="008E002A">
        <w:rPr>
          <w:rFonts w:ascii="Times New Roman" w:hAnsi="Times New Roman" w:cs="Times New Roman"/>
          <w:color w:val="222222"/>
          <w:sz w:val="24"/>
          <w:szCs w:val="24"/>
          <w:shd w:val="clear" w:color="auto" w:fill="FFFFFF"/>
        </w:rPr>
        <w:t xml:space="preserve"> P (1996). International Tundra Experiment Manual. Danish Polar Centre, Copenhagen.</w:t>
      </w:r>
    </w:p>
    <w:p w14:paraId="6291E0E4" w14:textId="3CEBC056" w:rsidR="00DB6A26" w:rsidRPr="008E002A" w:rsidRDefault="00DB6A26" w:rsidP="008E002A">
      <w:pPr>
        <w:spacing w:after="120" w:line="240" w:lineRule="auto"/>
        <w:ind w:left="284" w:hanging="284"/>
        <w:jc w:val="both"/>
        <w:rPr>
          <w:rFonts w:ascii="Times New Roman" w:hAnsi="Times New Roman" w:cs="Times New Roman"/>
          <w:color w:val="222222"/>
          <w:sz w:val="24"/>
          <w:szCs w:val="24"/>
          <w:shd w:val="clear" w:color="auto" w:fill="FFFFFF"/>
        </w:rPr>
      </w:pPr>
      <w:ins w:id="432" w:author="Trevor D." w:date="2021-06-24T10:19:00Z">
        <w:r w:rsidRPr="00DB6A26">
          <w:rPr>
            <w:rFonts w:ascii="Times New Roman" w:hAnsi="Times New Roman" w:cs="Times New Roman"/>
            <w:color w:val="222222"/>
            <w:sz w:val="24"/>
            <w:szCs w:val="24"/>
            <w:shd w:val="clear" w:color="auto" w:fill="FFFFFF"/>
          </w:rPr>
          <w:t>Nathan, R. and Muller-Landau, H.C., 2000. Spatial patterns of seed dispersal, their determinants and consequences for recruitment. Trends in ecology &amp; evolution, 15(7), pp.278-285.</w:t>
        </w:r>
      </w:ins>
    </w:p>
    <w:p w14:paraId="54697941"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 Perry, G., Cronin, J.T., Strand, A.E. and Cain, M.L., 2003. Methods for estimating long‐distance dispersal. Oikos, 103(2), pp.261-273.</w:t>
      </w:r>
    </w:p>
    <w:p w14:paraId="6D5D8A0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 2006. Long-distance dispersal of plants. Science, 313(5788), pp.786-788.</w:t>
      </w:r>
    </w:p>
    <w:p w14:paraId="388613F4"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Nathan, R., </w:t>
      </w: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xml:space="preserve">, G. G., </w:t>
      </w:r>
      <w:proofErr w:type="spellStart"/>
      <w:r w:rsidRPr="008E002A">
        <w:rPr>
          <w:rFonts w:ascii="Times New Roman" w:hAnsi="Times New Roman" w:cs="Times New Roman"/>
          <w:color w:val="222222"/>
          <w:sz w:val="24"/>
          <w:szCs w:val="24"/>
          <w:shd w:val="clear" w:color="auto" w:fill="FFFFFF"/>
        </w:rPr>
        <w:t>Bohrer</w:t>
      </w:r>
      <w:proofErr w:type="spellEnd"/>
      <w:r w:rsidRPr="008E002A">
        <w:rPr>
          <w:rFonts w:ascii="Times New Roman" w:hAnsi="Times New Roman" w:cs="Times New Roman"/>
          <w:color w:val="222222"/>
          <w:sz w:val="24"/>
          <w:szCs w:val="24"/>
          <w:shd w:val="clear" w:color="auto" w:fill="FFFFFF"/>
        </w:rPr>
        <w:t xml:space="preserve">, G., </w:t>
      </w:r>
      <w:proofErr w:type="spellStart"/>
      <w:r w:rsidRPr="008E002A">
        <w:rPr>
          <w:rFonts w:ascii="Times New Roman" w:hAnsi="Times New Roman" w:cs="Times New Roman"/>
          <w:color w:val="222222"/>
          <w:sz w:val="24"/>
          <w:szCs w:val="24"/>
          <w:shd w:val="clear" w:color="auto" w:fill="FFFFFF"/>
        </w:rPr>
        <w:t>Kuparinen</w:t>
      </w:r>
      <w:proofErr w:type="spellEnd"/>
      <w:r w:rsidRPr="008E002A">
        <w:rPr>
          <w:rFonts w:ascii="Times New Roman" w:hAnsi="Times New Roman" w:cs="Times New Roman"/>
          <w:color w:val="222222"/>
          <w:sz w:val="24"/>
          <w:szCs w:val="24"/>
          <w:shd w:val="clear" w:color="auto" w:fill="FFFFFF"/>
        </w:rPr>
        <w:t xml:space="preserve">, A., </w:t>
      </w:r>
      <w:proofErr w:type="spellStart"/>
      <w:r w:rsidRPr="008E002A">
        <w:rPr>
          <w:rFonts w:ascii="Times New Roman" w:hAnsi="Times New Roman" w:cs="Times New Roman"/>
          <w:color w:val="222222"/>
          <w:sz w:val="24"/>
          <w:szCs w:val="24"/>
          <w:shd w:val="clear" w:color="auto" w:fill="FFFFFF"/>
        </w:rPr>
        <w:t>Soons</w:t>
      </w:r>
      <w:proofErr w:type="spellEnd"/>
      <w:r w:rsidRPr="008E002A">
        <w:rPr>
          <w:rFonts w:ascii="Times New Roman" w:hAnsi="Times New Roman" w:cs="Times New Roman"/>
          <w:color w:val="222222"/>
          <w:sz w:val="24"/>
          <w:szCs w:val="24"/>
          <w:shd w:val="clear" w:color="auto" w:fill="FFFFFF"/>
        </w:rPr>
        <w:t>, M. B., Thompson, S. E., ... &amp; Horn, H. S. (2011). Mechanistic models of seed dispersal by wind. Theoretical Ecology, 4(2), 113-132.</w:t>
      </w:r>
    </w:p>
    <w:p w14:paraId="0AB83B9B"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Neubert, M.G. and Caswell, H., 2000. Demography and dispersal: calculation and sensitivity analysis of invasion speed for structured populations. Ecology, 81(6), pp.1613-1628.</w:t>
      </w:r>
    </w:p>
    <w:p w14:paraId="58D3531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Norghauer</w:t>
      </w:r>
      <w:proofErr w:type="spellEnd"/>
      <w:r w:rsidRPr="008E002A">
        <w:rPr>
          <w:rFonts w:ascii="Times New Roman" w:hAnsi="Times New Roman" w:cs="Times New Roman"/>
          <w:color w:val="222222"/>
          <w:sz w:val="24"/>
          <w:szCs w:val="24"/>
          <w:shd w:val="clear" w:color="auto" w:fill="FFFFFF"/>
        </w:rPr>
        <w:t xml:space="preserve">, J.M., Grogan, J., Malcolm, J.R. and </w:t>
      </w:r>
      <w:proofErr w:type="spellStart"/>
      <w:r w:rsidRPr="008E002A">
        <w:rPr>
          <w:rFonts w:ascii="Times New Roman" w:hAnsi="Times New Roman" w:cs="Times New Roman"/>
          <w:color w:val="222222"/>
          <w:sz w:val="24"/>
          <w:szCs w:val="24"/>
          <w:shd w:val="clear" w:color="auto" w:fill="FFFFFF"/>
        </w:rPr>
        <w:t>Felfili</w:t>
      </w:r>
      <w:proofErr w:type="spellEnd"/>
      <w:r w:rsidRPr="008E002A">
        <w:rPr>
          <w:rFonts w:ascii="Times New Roman" w:hAnsi="Times New Roman" w:cs="Times New Roman"/>
          <w:color w:val="222222"/>
          <w:sz w:val="24"/>
          <w:szCs w:val="24"/>
          <w:shd w:val="clear" w:color="auto" w:fill="FFFFFF"/>
        </w:rPr>
        <w:t xml:space="preserve">, J.M., 2010. Long-distance dispersal helps germinating mahogany seedlings escape defoliation by a specialist caterpillar. </w:t>
      </w:r>
      <w:proofErr w:type="spellStart"/>
      <w:r w:rsidRPr="008E002A">
        <w:rPr>
          <w:rFonts w:ascii="Times New Roman" w:hAnsi="Times New Roman" w:cs="Times New Roman"/>
          <w:color w:val="222222"/>
          <w:sz w:val="24"/>
          <w:szCs w:val="24"/>
          <w:shd w:val="clear" w:color="auto" w:fill="FFFFFF"/>
        </w:rPr>
        <w:t>Oecologia</w:t>
      </w:r>
      <w:proofErr w:type="spellEnd"/>
      <w:r w:rsidRPr="008E002A">
        <w:rPr>
          <w:rFonts w:ascii="Times New Roman" w:hAnsi="Times New Roman" w:cs="Times New Roman"/>
          <w:color w:val="222222"/>
          <w:sz w:val="24"/>
          <w:szCs w:val="24"/>
          <w:shd w:val="clear" w:color="auto" w:fill="FFFFFF"/>
        </w:rPr>
        <w:t>, 162(2), pp.405-412.</w:t>
      </w:r>
    </w:p>
    <w:p w14:paraId="3E288D60"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lastRenderedPageBreak/>
        <w:t xml:space="preserve">Pemberton, R. W., &amp; Irving, D. W. (1990). </w:t>
      </w:r>
      <w:proofErr w:type="spellStart"/>
      <w:r w:rsidRPr="008E002A">
        <w:rPr>
          <w:rFonts w:ascii="Times New Roman" w:hAnsi="Times New Roman" w:cs="Times New Roman"/>
          <w:color w:val="222222"/>
          <w:sz w:val="24"/>
          <w:szCs w:val="24"/>
          <w:shd w:val="clear" w:color="auto" w:fill="FFFFFF"/>
        </w:rPr>
        <w:t>Elaiosomes</w:t>
      </w:r>
      <w:proofErr w:type="spellEnd"/>
      <w:r w:rsidRPr="008E002A">
        <w:rPr>
          <w:rFonts w:ascii="Times New Roman" w:hAnsi="Times New Roman" w:cs="Times New Roman"/>
          <w:color w:val="222222"/>
          <w:sz w:val="24"/>
          <w:szCs w:val="24"/>
          <w:shd w:val="clear" w:color="auto" w:fill="FFFFFF"/>
        </w:rPr>
        <w:t xml:space="preserve"> on weed seeds and the potential for myrmecochory in naturalized plants. Weed Science, 615-619.</w:t>
      </w:r>
    </w:p>
    <w:p w14:paraId="34C46FC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R Development Core Team (2009) R: A language and environment for statistical computing. R Foundation for Statistical Computing, Vienna, Austria.</w:t>
      </w:r>
    </w:p>
    <w:p w14:paraId="6F01A95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Raupach</w:t>
      </w:r>
      <w:proofErr w:type="spellEnd"/>
      <w:r w:rsidRPr="008E002A">
        <w:rPr>
          <w:rFonts w:ascii="Times New Roman" w:hAnsi="Times New Roman" w:cs="Times New Roman"/>
          <w:color w:val="222222"/>
          <w:sz w:val="24"/>
          <w:szCs w:val="24"/>
          <w:shd w:val="clear" w:color="auto" w:fill="FFFFFF"/>
        </w:rPr>
        <w:t>, M. R. (1994). Simplified expressions for vegetation roughness length and zero-plane displacement as functions of canopy height and area index. Boundary-layer meteorology, 71(1), 211-216.</w:t>
      </w:r>
    </w:p>
    <w:p w14:paraId="2DCB673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Rogers, H.S., Beckman, N.G., </w:t>
      </w:r>
      <w:proofErr w:type="spellStart"/>
      <w:r w:rsidRPr="008E002A">
        <w:rPr>
          <w:rFonts w:ascii="Times New Roman" w:hAnsi="Times New Roman" w:cs="Times New Roman"/>
          <w:color w:val="222222"/>
          <w:sz w:val="24"/>
          <w:szCs w:val="24"/>
          <w:shd w:val="clear" w:color="auto" w:fill="FFFFFF"/>
        </w:rPr>
        <w:t>Hartig</w:t>
      </w:r>
      <w:proofErr w:type="spellEnd"/>
      <w:r w:rsidRPr="008E002A">
        <w:rPr>
          <w:rFonts w:ascii="Times New Roman" w:hAnsi="Times New Roman" w:cs="Times New Roman"/>
          <w:color w:val="222222"/>
          <w:sz w:val="24"/>
          <w:szCs w:val="24"/>
          <w:shd w:val="clear" w:color="auto" w:fill="FFFFFF"/>
        </w:rPr>
        <w:t xml:space="preserve">, F., Johnson, J.S., </w:t>
      </w:r>
      <w:proofErr w:type="spellStart"/>
      <w:r w:rsidRPr="008E002A">
        <w:rPr>
          <w:rFonts w:ascii="Times New Roman" w:hAnsi="Times New Roman" w:cs="Times New Roman"/>
          <w:color w:val="222222"/>
          <w:sz w:val="24"/>
          <w:szCs w:val="24"/>
          <w:shd w:val="clear" w:color="auto" w:fill="FFFFFF"/>
        </w:rPr>
        <w:t>Pufal</w:t>
      </w:r>
      <w:proofErr w:type="spellEnd"/>
      <w:r w:rsidRPr="008E002A">
        <w:rPr>
          <w:rFonts w:ascii="Times New Roman" w:hAnsi="Times New Roman" w:cs="Times New Roman"/>
          <w:color w:val="222222"/>
          <w:sz w:val="24"/>
          <w:szCs w:val="24"/>
          <w:shd w:val="clear" w:color="auto" w:fill="FFFFFF"/>
        </w:rPr>
        <w:t xml:space="preserve">, G., Shea, K., </w:t>
      </w:r>
      <w:proofErr w:type="spellStart"/>
      <w:r w:rsidRPr="008E002A">
        <w:rPr>
          <w:rFonts w:ascii="Times New Roman" w:hAnsi="Times New Roman" w:cs="Times New Roman"/>
          <w:color w:val="222222"/>
          <w:sz w:val="24"/>
          <w:szCs w:val="24"/>
          <w:shd w:val="clear" w:color="auto" w:fill="FFFFFF"/>
        </w:rPr>
        <w:t>Zurell</w:t>
      </w:r>
      <w:proofErr w:type="spellEnd"/>
      <w:r w:rsidRPr="008E002A">
        <w:rPr>
          <w:rFonts w:ascii="Times New Roman" w:hAnsi="Times New Roman" w:cs="Times New Roman"/>
          <w:color w:val="222222"/>
          <w:sz w:val="24"/>
          <w:szCs w:val="24"/>
          <w:shd w:val="clear" w:color="auto" w:fill="FFFFFF"/>
        </w:rPr>
        <w:t xml:space="preserve">, D., Bullock, J.M., Cantrell, R.S., Loiselle, B. and </w:t>
      </w:r>
      <w:proofErr w:type="spellStart"/>
      <w:r w:rsidRPr="008E002A">
        <w:rPr>
          <w:rFonts w:ascii="Times New Roman" w:hAnsi="Times New Roman" w:cs="Times New Roman"/>
          <w:color w:val="222222"/>
          <w:sz w:val="24"/>
          <w:szCs w:val="24"/>
          <w:shd w:val="clear" w:color="auto" w:fill="FFFFFF"/>
        </w:rPr>
        <w:t>Pejchar</w:t>
      </w:r>
      <w:proofErr w:type="spellEnd"/>
      <w:r w:rsidRPr="008E002A">
        <w:rPr>
          <w:rFonts w:ascii="Times New Roman" w:hAnsi="Times New Roman" w:cs="Times New Roman"/>
          <w:color w:val="222222"/>
          <w:sz w:val="24"/>
          <w:szCs w:val="24"/>
          <w:shd w:val="clear" w:color="auto" w:fill="FFFFFF"/>
        </w:rPr>
        <w:t xml:space="preserve">, L., 2019. The total dispersal kernel: a review and future directions. </w:t>
      </w:r>
      <w:proofErr w:type="spellStart"/>
      <w:r w:rsidRPr="008E002A">
        <w:rPr>
          <w:rFonts w:ascii="Times New Roman" w:hAnsi="Times New Roman" w:cs="Times New Roman"/>
          <w:color w:val="222222"/>
          <w:sz w:val="24"/>
          <w:szCs w:val="24"/>
          <w:shd w:val="clear" w:color="auto" w:fill="FFFFFF"/>
        </w:rPr>
        <w:t>AoB</w:t>
      </w:r>
      <w:proofErr w:type="spellEnd"/>
      <w:r w:rsidRPr="008E002A">
        <w:rPr>
          <w:rFonts w:ascii="Times New Roman" w:hAnsi="Times New Roman" w:cs="Times New Roman"/>
          <w:color w:val="222222"/>
          <w:sz w:val="24"/>
          <w:szCs w:val="24"/>
          <w:shd w:val="clear" w:color="auto" w:fill="FFFFFF"/>
        </w:rPr>
        <w:t xml:space="preserve"> Plants, 11(5), p.plz042.</w:t>
      </w:r>
    </w:p>
    <w:p w14:paraId="6F42C04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O., &amp; Shea, K. (2007). Dispersal patterns, dispersal mechanisms, and invasion wave speeds for invasive thistles. The American Naturalist, 170(3), 421-430.</w:t>
      </w:r>
    </w:p>
    <w:p w14:paraId="6ED853B0"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xml:space="preserve">, O., Silverman, E. J., </w:t>
      </w: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E., &amp; Shea, K. (2011). Are the best dispersers the best colonizers? Seed mass, dispersal and establishment in Carduus thistles. Evolutionary Ecology, 25(1), 155-169.</w:t>
      </w:r>
    </w:p>
    <w:p w14:paraId="7C0F81B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Skinner, K., Smith, L., &amp; Rice, P. (2000). Using noxious weed lists to prioritize targets for developing weed management strategies. Weed Science, 48(5), 640-644.</w:t>
      </w:r>
    </w:p>
    <w:p w14:paraId="79F14B2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Snell, R.S., Beckman, N.G., Fricke, E., Loiselle, B.A., Carvalho, C.S., Jones, L.R., Lichti, N.I., Lustenhouwer, N., Schreiber, S.J., Strickland, C. and Sullivan, L.L., 2019. Consequences of intraspecific variation in seed dispersal for plant demography, communities, evolution and global change. </w:t>
      </w:r>
      <w:proofErr w:type="spellStart"/>
      <w:r w:rsidRPr="008E002A">
        <w:rPr>
          <w:rFonts w:ascii="Times New Roman" w:hAnsi="Times New Roman" w:cs="Times New Roman"/>
          <w:color w:val="222222"/>
          <w:sz w:val="24"/>
          <w:szCs w:val="24"/>
          <w:shd w:val="clear" w:color="auto" w:fill="FFFFFF"/>
        </w:rPr>
        <w:t>AoB</w:t>
      </w:r>
      <w:proofErr w:type="spellEnd"/>
      <w:r w:rsidRPr="008E002A">
        <w:rPr>
          <w:rFonts w:ascii="Times New Roman" w:hAnsi="Times New Roman" w:cs="Times New Roman"/>
          <w:color w:val="222222"/>
          <w:sz w:val="24"/>
          <w:szCs w:val="24"/>
          <w:shd w:val="clear" w:color="auto" w:fill="FFFFFF"/>
        </w:rPr>
        <w:t xml:space="preserve"> Plants, 11(4), p.plz016.</w:t>
      </w:r>
    </w:p>
    <w:p w14:paraId="38DC53F5"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Soons</w:t>
      </w:r>
      <w:proofErr w:type="spellEnd"/>
      <w:r w:rsidRPr="008E002A">
        <w:rPr>
          <w:rFonts w:ascii="Times New Roman" w:hAnsi="Times New Roman" w:cs="Times New Roman"/>
          <w:color w:val="222222"/>
          <w:sz w:val="24"/>
          <w:szCs w:val="24"/>
          <w:shd w:val="clear" w:color="auto" w:fill="FFFFFF"/>
        </w:rPr>
        <w:t xml:space="preserve">, M.B., Nathan, R. and </w:t>
      </w: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G.G., 2004. Human effects on long‐distance wind dispersal and colonization by grassland plants. Ecology, 85(11), pp.3069-3079.</w:t>
      </w:r>
    </w:p>
    <w:p w14:paraId="778DBA8A"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Teller, B. J., Zhang, R., &amp; Shea, K. (2016). Seed release in a changing climate: initiation of movement increases spread of an invasive species under simulated climate warming. Diversity and Distributions, 22(6), 708-716.</w:t>
      </w:r>
    </w:p>
    <w:p w14:paraId="133A267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Trumble</w:t>
      </w:r>
      <w:proofErr w:type="spellEnd"/>
      <w:r w:rsidRPr="008E002A">
        <w:rPr>
          <w:rFonts w:ascii="Times New Roman" w:hAnsi="Times New Roman" w:cs="Times New Roman"/>
          <w:color w:val="222222"/>
          <w:sz w:val="24"/>
          <w:szCs w:val="24"/>
          <w:shd w:val="clear" w:color="auto" w:fill="FFFFFF"/>
        </w:rPr>
        <w:t xml:space="preserve">, J.T. and </w:t>
      </w:r>
      <w:proofErr w:type="spellStart"/>
      <w:r w:rsidRPr="008E002A">
        <w:rPr>
          <w:rFonts w:ascii="Times New Roman" w:hAnsi="Times New Roman" w:cs="Times New Roman"/>
          <w:color w:val="222222"/>
          <w:sz w:val="24"/>
          <w:szCs w:val="24"/>
          <w:shd w:val="clear" w:color="auto" w:fill="FFFFFF"/>
        </w:rPr>
        <w:t>Kok</w:t>
      </w:r>
      <w:proofErr w:type="spellEnd"/>
      <w:r w:rsidRPr="008E002A">
        <w:rPr>
          <w:rFonts w:ascii="Times New Roman" w:hAnsi="Times New Roman" w:cs="Times New Roman"/>
          <w:color w:val="222222"/>
          <w:sz w:val="24"/>
          <w:szCs w:val="24"/>
          <w:shd w:val="clear" w:color="auto" w:fill="FFFFFF"/>
        </w:rPr>
        <w:t>, L.T., 1982. Integrated pest management techniques in thistle suppression in pastures of North America. Weed Research, 22(6), pp.345-359.</w:t>
      </w:r>
    </w:p>
    <w:p w14:paraId="38E341AF"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Wiernga</w:t>
      </w:r>
      <w:proofErr w:type="spellEnd"/>
      <w:r w:rsidRPr="008E002A">
        <w:rPr>
          <w:rFonts w:ascii="Times New Roman" w:hAnsi="Times New Roman" w:cs="Times New Roman"/>
          <w:color w:val="222222"/>
          <w:sz w:val="24"/>
          <w:szCs w:val="24"/>
          <w:shd w:val="clear" w:color="auto" w:fill="FFFFFF"/>
        </w:rPr>
        <w:t>, J. (1993). Representative roughness parameters for homogeneous terrain. Boundary-Layer Meteorology, 63(4), 323-363.</w:t>
      </w:r>
    </w:p>
    <w:p w14:paraId="015B99D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Zhang, R., </w:t>
      </w: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&amp; Shea, K. (2011). Warming increases the spread of an invasive thistle. </w:t>
      </w:r>
      <w:proofErr w:type="spellStart"/>
      <w:r w:rsidRPr="008E002A">
        <w:rPr>
          <w:rFonts w:ascii="Times New Roman" w:hAnsi="Times New Roman" w:cs="Times New Roman"/>
          <w:color w:val="222222"/>
          <w:sz w:val="24"/>
          <w:szCs w:val="24"/>
          <w:shd w:val="clear" w:color="auto" w:fill="FFFFFF"/>
        </w:rPr>
        <w:t>PLoS</w:t>
      </w:r>
      <w:proofErr w:type="spellEnd"/>
      <w:r w:rsidRPr="008E002A">
        <w:rPr>
          <w:rFonts w:ascii="Times New Roman" w:hAnsi="Times New Roman" w:cs="Times New Roman"/>
          <w:color w:val="222222"/>
          <w:sz w:val="24"/>
          <w:szCs w:val="24"/>
          <w:shd w:val="clear" w:color="auto" w:fill="FFFFFF"/>
        </w:rPr>
        <w:t xml:space="preserve"> One, 6(6), e21725.</w:t>
      </w:r>
    </w:p>
    <w:p w14:paraId="322A6B1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Zhang, R., Post, E., &amp; Shea, K. (2012). Warming leads to divergent responses but similarly improved performance of two invasive thistles. Population ecology, 54(4), 583-589.</w:t>
      </w:r>
    </w:p>
    <w:p w14:paraId="03A57AD7" w14:textId="3919BA59"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Ziska, L. H., Blumenthal, D. M., </w:t>
      </w:r>
      <w:proofErr w:type="spellStart"/>
      <w:r w:rsidRPr="008E002A">
        <w:rPr>
          <w:rFonts w:ascii="Times New Roman" w:hAnsi="Times New Roman" w:cs="Times New Roman"/>
          <w:color w:val="222222"/>
          <w:sz w:val="24"/>
          <w:szCs w:val="24"/>
          <w:shd w:val="clear" w:color="auto" w:fill="FFFFFF"/>
        </w:rPr>
        <w:t>Runion</w:t>
      </w:r>
      <w:proofErr w:type="spellEnd"/>
      <w:r w:rsidRPr="008E002A">
        <w:rPr>
          <w:rFonts w:ascii="Times New Roman" w:hAnsi="Times New Roman" w:cs="Times New Roman"/>
          <w:color w:val="222222"/>
          <w:sz w:val="24"/>
          <w:szCs w:val="24"/>
          <w:shd w:val="clear" w:color="auto" w:fill="FFFFFF"/>
        </w:rPr>
        <w:t>, G. B., Hunt, E. R., &amp; Diaz-</w:t>
      </w:r>
      <w:proofErr w:type="spellStart"/>
      <w:r w:rsidRPr="008E002A">
        <w:rPr>
          <w:rFonts w:ascii="Times New Roman" w:hAnsi="Times New Roman" w:cs="Times New Roman"/>
          <w:color w:val="222222"/>
          <w:sz w:val="24"/>
          <w:szCs w:val="24"/>
          <w:shd w:val="clear" w:color="auto" w:fill="FFFFFF"/>
        </w:rPr>
        <w:t>Soltero</w:t>
      </w:r>
      <w:proofErr w:type="spellEnd"/>
      <w:r w:rsidRPr="008E002A">
        <w:rPr>
          <w:rFonts w:ascii="Times New Roman" w:hAnsi="Times New Roman" w:cs="Times New Roman"/>
          <w:color w:val="222222"/>
          <w:sz w:val="24"/>
          <w:szCs w:val="24"/>
          <w:shd w:val="clear" w:color="auto" w:fill="FFFFFF"/>
        </w:rPr>
        <w:t>, H. (2011). Invasive species and climate change: an agronomic perspective. </w:t>
      </w:r>
      <w:r w:rsidRPr="008E002A">
        <w:rPr>
          <w:rFonts w:ascii="Times New Roman" w:hAnsi="Times New Roman" w:cs="Times New Roman"/>
          <w:i/>
          <w:iCs/>
          <w:color w:val="222222"/>
          <w:sz w:val="24"/>
          <w:szCs w:val="24"/>
          <w:shd w:val="clear" w:color="auto" w:fill="FFFFFF"/>
        </w:rPr>
        <w:t>Climatic Change</w:t>
      </w:r>
      <w:r w:rsidRPr="008E002A">
        <w:rPr>
          <w:rFonts w:ascii="Times New Roman" w:hAnsi="Times New Roman" w:cs="Times New Roman"/>
          <w:color w:val="222222"/>
          <w:sz w:val="24"/>
          <w:szCs w:val="24"/>
          <w:shd w:val="clear" w:color="auto" w:fill="FFFFFF"/>
        </w:rPr>
        <w:t>, </w:t>
      </w:r>
      <w:r w:rsidRPr="008E002A">
        <w:rPr>
          <w:rFonts w:ascii="Times New Roman" w:hAnsi="Times New Roman" w:cs="Times New Roman"/>
          <w:i/>
          <w:iCs/>
          <w:color w:val="222222"/>
          <w:sz w:val="24"/>
          <w:szCs w:val="24"/>
          <w:shd w:val="clear" w:color="auto" w:fill="FFFFFF"/>
        </w:rPr>
        <w:t>105</w:t>
      </w:r>
      <w:r w:rsidRPr="008E002A">
        <w:rPr>
          <w:rFonts w:ascii="Times New Roman" w:hAnsi="Times New Roman" w:cs="Times New Roman"/>
          <w:color w:val="222222"/>
          <w:sz w:val="24"/>
          <w:szCs w:val="24"/>
          <w:shd w:val="clear" w:color="auto" w:fill="FFFFFF"/>
        </w:rPr>
        <w:t>(1-2), 13-42.</w:t>
      </w:r>
    </w:p>
    <w:p w14:paraId="6D114820" w14:textId="0EF4322F" w:rsidR="008E002A" w:rsidRPr="0098347C" w:rsidRDefault="008E002A" w:rsidP="008E002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523DD49C" w14:textId="6CD7A4BC" w:rsidR="008E002A" w:rsidRPr="00106686" w:rsidRDefault="008E002A" w:rsidP="00106686">
      <w:pPr>
        <w:jc w:val="both"/>
        <w:rPr>
          <w:rFonts w:ascii="Times New Roman" w:hAnsi="Times New Roman" w:cs="Times New Roman"/>
          <w:color w:val="222222"/>
          <w:sz w:val="24"/>
          <w:szCs w:val="24"/>
          <w:shd w:val="clear" w:color="auto" w:fill="FFFFFF"/>
        </w:rPr>
      </w:pPr>
      <w:commentRangeStart w:id="433"/>
      <w:r w:rsidRPr="008E002A">
        <w:rPr>
          <w:rFonts w:ascii="Times New Roman" w:hAnsi="Times New Roman" w:cs="Times New Roman"/>
          <w:b/>
          <w:bCs/>
          <w:color w:val="222222"/>
          <w:sz w:val="24"/>
          <w:szCs w:val="24"/>
          <w:shd w:val="clear" w:color="auto" w:fill="FFFFFF"/>
        </w:rPr>
        <w:lastRenderedPageBreak/>
        <w:t>Table 1</w:t>
      </w:r>
      <w:commentRangeEnd w:id="433"/>
      <w:r w:rsidR="008C1950">
        <w:rPr>
          <w:rStyle w:val="CommentReference"/>
        </w:rPr>
        <w:commentReference w:id="433"/>
      </w:r>
      <w:r w:rsidRPr="008E002A">
        <w:rPr>
          <w:rFonts w:ascii="Times New Roman" w:hAnsi="Times New Roman" w:cs="Times New Roman"/>
          <w:color w:val="222222"/>
          <w:sz w:val="24"/>
          <w:szCs w:val="24"/>
          <w:shd w:val="clear" w:color="auto" w:fill="FFFFFF"/>
        </w:rPr>
        <w:t>.</w:t>
      </w:r>
      <w:r w:rsidR="00106686">
        <w:rPr>
          <w:rFonts w:ascii="Times New Roman" w:hAnsi="Times New Roman" w:cs="Times New Roman"/>
          <w:color w:val="222222"/>
          <w:sz w:val="24"/>
          <w:szCs w:val="24"/>
          <w:shd w:val="clear" w:color="auto" w:fill="FFFFFF"/>
        </w:rPr>
        <w:t xml:space="preserve"> Select dispersal statistics comparing warmed and </w:t>
      </w:r>
      <w:proofErr w:type="spellStart"/>
      <w:r w:rsidR="00106686">
        <w:rPr>
          <w:rFonts w:ascii="Times New Roman" w:hAnsi="Times New Roman" w:cs="Times New Roman"/>
          <w:color w:val="222222"/>
          <w:sz w:val="24"/>
          <w:szCs w:val="24"/>
          <w:shd w:val="clear" w:color="auto" w:fill="FFFFFF"/>
        </w:rPr>
        <w:t>unwarmed</w:t>
      </w:r>
      <w:proofErr w:type="spellEnd"/>
      <w:r w:rsidR="00106686">
        <w:rPr>
          <w:rFonts w:ascii="Times New Roman" w:hAnsi="Times New Roman" w:cs="Times New Roman"/>
          <w:color w:val="222222"/>
          <w:sz w:val="24"/>
          <w:szCs w:val="24"/>
          <w:shd w:val="clear" w:color="auto" w:fill="FFFFFF"/>
        </w:rPr>
        <w:t xml:space="preserve"> outcomes for </w:t>
      </w:r>
      <w:r w:rsidR="00106686">
        <w:rPr>
          <w:rFonts w:ascii="Times New Roman" w:hAnsi="Times New Roman" w:cs="Times New Roman"/>
          <w:i/>
          <w:iCs/>
          <w:color w:val="222222"/>
          <w:sz w:val="24"/>
          <w:szCs w:val="24"/>
          <w:shd w:val="clear" w:color="auto" w:fill="FFFFFF"/>
        </w:rPr>
        <w:t>C. nutans</w:t>
      </w:r>
      <w:r w:rsidR="00106686">
        <w:rPr>
          <w:rFonts w:ascii="Times New Roman" w:hAnsi="Times New Roman" w:cs="Times New Roman"/>
          <w:color w:val="222222"/>
          <w:sz w:val="24"/>
          <w:szCs w:val="24"/>
          <w:shd w:val="clear" w:color="auto" w:fill="FFFFFF"/>
        </w:rPr>
        <w:t xml:space="preserve"> (“CN”) and </w:t>
      </w:r>
      <w:r w:rsidR="00106686">
        <w:rPr>
          <w:rFonts w:ascii="Times New Roman" w:hAnsi="Times New Roman" w:cs="Times New Roman"/>
          <w:i/>
          <w:iCs/>
          <w:color w:val="222222"/>
          <w:sz w:val="24"/>
          <w:szCs w:val="24"/>
          <w:shd w:val="clear" w:color="auto" w:fill="FFFFFF"/>
        </w:rPr>
        <w:t xml:space="preserve">C. </w:t>
      </w:r>
      <w:proofErr w:type="spellStart"/>
      <w:r w:rsidR="00106686">
        <w:rPr>
          <w:rFonts w:ascii="Times New Roman" w:hAnsi="Times New Roman" w:cs="Times New Roman"/>
          <w:i/>
          <w:iCs/>
          <w:color w:val="222222"/>
          <w:sz w:val="24"/>
          <w:szCs w:val="24"/>
          <w:shd w:val="clear" w:color="auto" w:fill="FFFFFF"/>
        </w:rPr>
        <w:t>acanthoides</w:t>
      </w:r>
      <w:proofErr w:type="spellEnd"/>
      <w:r w:rsidR="00106686">
        <w:rPr>
          <w:rFonts w:ascii="Times New Roman" w:hAnsi="Times New Roman" w:cs="Times New Roman"/>
          <w:color w:val="222222"/>
          <w:sz w:val="24"/>
          <w:szCs w:val="24"/>
          <w:shd w:val="clear" w:color="auto" w:fill="FFFFFF"/>
        </w:rPr>
        <w:t xml:space="preserve"> (“CA”). Values are given for the mean and lower/upper values of the 95% bootstrap interval (BI)</w:t>
      </w:r>
      <w:r w:rsidR="00E076B0">
        <w:rPr>
          <w:rFonts w:ascii="Times New Roman" w:hAnsi="Times New Roman" w:cs="Times New Roman"/>
          <w:color w:val="222222"/>
          <w:sz w:val="24"/>
          <w:szCs w:val="24"/>
          <w:shd w:val="clear" w:color="auto" w:fill="FFFFFF"/>
        </w:rPr>
        <w:t>, and are rounded to the nearest hundredth</w:t>
      </w:r>
      <w:r w:rsidR="00106686">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2236"/>
        <w:gridCol w:w="1748"/>
        <w:gridCol w:w="1748"/>
        <w:gridCol w:w="1748"/>
      </w:tblGrid>
      <w:tr w:rsidR="00106686" w:rsidRPr="008E002A" w14:paraId="696E0A11" w14:textId="77777777" w:rsidTr="00106686">
        <w:tc>
          <w:tcPr>
            <w:tcW w:w="4106" w:type="dxa"/>
            <w:gridSpan w:val="2"/>
            <w:tcBorders>
              <w:bottom w:val="single" w:sz="18" w:space="0" w:color="auto"/>
            </w:tcBorders>
          </w:tcPr>
          <w:p w14:paraId="2D5D0D5B" w14:textId="77777777" w:rsidR="00106686" w:rsidRPr="008E002A" w:rsidRDefault="00106686" w:rsidP="008E002A">
            <w:pPr>
              <w:rPr>
                <w:rFonts w:ascii="Times New Roman" w:hAnsi="Times New Roman" w:cs="Times New Roman"/>
                <w:b/>
                <w:bCs/>
                <w:sz w:val="24"/>
                <w:szCs w:val="24"/>
              </w:rPr>
            </w:pPr>
          </w:p>
        </w:tc>
        <w:tc>
          <w:tcPr>
            <w:tcW w:w="1748" w:type="dxa"/>
            <w:tcBorders>
              <w:bottom w:val="single" w:sz="18" w:space="0" w:color="auto"/>
            </w:tcBorders>
          </w:tcPr>
          <w:p w14:paraId="65D62A6E" w14:textId="77777777" w:rsidR="00106686" w:rsidRPr="008E002A" w:rsidRDefault="00106686" w:rsidP="008E002A">
            <w:pPr>
              <w:jc w:val="center"/>
              <w:rPr>
                <w:rFonts w:ascii="Times New Roman" w:hAnsi="Times New Roman" w:cs="Times New Roman"/>
                <w:b/>
                <w:bCs/>
                <w:sz w:val="24"/>
                <w:szCs w:val="24"/>
              </w:rPr>
            </w:pPr>
            <w:r w:rsidRPr="008E002A">
              <w:rPr>
                <w:rFonts w:ascii="Times New Roman" w:hAnsi="Times New Roman" w:cs="Times New Roman"/>
                <w:b/>
                <w:bCs/>
                <w:sz w:val="24"/>
                <w:szCs w:val="24"/>
              </w:rPr>
              <w:t>95% BI Lower</w:t>
            </w:r>
          </w:p>
        </w:tc>
        <w:tc>
          <w:tcPr>
            <w:tcW w:w="1748" w:type="dxa"/>
            <w:tcBorders>
              <w:bottom w:val="single" w:sz="18" w:space="0" w:color="auto"/>
            </w:tcBorders>
          </w:tcPr>
          <w:p w14:paraId="6426BE03" w14:textId="77777777" w:rsidR="00106686" w:rsidRPr="008E002A" w:rsidRDefault="00106686" w:rsidP="008E002A">
            <w:pPr>
              <w:jc w:val="center"/>
              <w:rPr>
                <w:rFonts w:ascii="Times New Roman" w:hAnsi="Times New Roman" w:cs="Times New Roman"/>
                <w:b/>
                <w:bCs/>
                <w:sz w:val="24"/>
                <w:szCs w:val="24"/>
              </w:rPr>
            </w:pPr>
            <w:r w:rsidRPr="008E002A">
              <w:rPr>
                <w:rFonts w:ascii="Times New Roman" w:hAnsi="Times New Roman" w:cs="Times New Roman"/>
                <w:b/>
                <w:bCs/>
                <w:sz w:val="24"/>
                <w:szCs w:val="24"/>
              </w:rPr>
              <w:t>Mean</w:t>
            </w:r>
          </w:p>
        </w:tc>
        <w:tc>
          <w:tcPr>
            <w:tcW w:w="1748" w:type="dxa"/>
            <w:tcBorders>
              <w:bottom w:val="single" w:sz="18" w:space="0" w:color="auto"/>
            </w:tcBorders>
          </w:tcPr>
          <w:p w14:paraId="3D546330" w14:textId="77777777" w:rsidR="00106686" w:rsidRPr="008E002A" w:rsidRDefault="00106686" w:rsidP="008E002A">
            <w:pPr>
              <w:jc w:val="center"/>
              <w:rPr>
                <w:rFonts w:ascii="Times New Roman" w:hAnsi="Times New Roman" w:cs="Times New Roman"/>
                <w:b/>
                <w:bCs/>
                <w:sz w:val="24"/>
                <w:szCs w:val="24"/>
              </w:rPr>
            </w:pPr>
            <w:r w:rsidRPr="008E002A">
              <w:rPr>
                <w:rFonts w:ascii="Times New Roman" w:hAnsi="Times New Roman" w:cs="Times New Roman"/>
                <w:b/>
                <w:bCs/>
                <w:sz w:val="24"/>
                <w:szCs w:val="24"/>
              </w:rPr>
              <w:t>95% BI Upper</w:t>
            </w:r>
          </w:p>
        </w:tc>
      </w:tr>
      <w:tr w:rsidR="008E002A" w:rsidRPr="008E002A" w14:paraId="3EAD6301" w14:textId="77777777" w:rsidTr="00106686">
        <w:tc>
          <w:tcPr>
            <w:tcW w:w="4106" w:type="dxa"/>
            <w:gridSpan w:val="2"/>
            <w:tcBorders>
              <w:top w:val="single" w:sz="18" w:space="0" w:color="auto"/>
            </w:tcBorders>
          </w:tcPr>
          <w:p w14:paraId="3D852204" w14:textId="21B52635" w:rsidR="008E002A" w:rsidRPr="008E002A" w:rsidRDefault="008E002A" w:rsidP="008E002A">
            <w:pPr>
              <w:rPr>
                <w:rFonts w:ascii="Times New Roman" w:hAnsi="Times New Roman" w:cs="Times New Roman"/>
                <w:b/>
                <w:bCs/>
                <w:sz w:val="24"/>
                <w:szCs w:val="24"/>
              </w:rPr>
            </w:pPr>
            <w:r w:rsidRPr="008E002A">
              <w:rPr>
                <w:rFonts w:ascii="Times New Roman" w:hAnsi="Times New Roman" w:cs="Times New Roman"/>
                <w:b/>
                <w:bCs/>
                <w:sz w:val="24"/>
                <w:szCs w:val="24"/>
              </w:rPr>
              <w:t>Mean dispersal distance</w:t>
            </w:r>
            <w:r>
              <w:rPr>
                <w:rFonts w:ascii="Times New Roman" w:hAnsi="Times New Roman" w:cs="Times New Roman"/>
                <w:b/>
                <w:bCs/>
                <w:sz w:val="24"/>
                <w:szCs w:val="24"/>
              </w:rPr>
              <w:t xml:space="preserve"> (m)</w:t>
            </w:r>
          </w:p>
        </w:tc>
        <w:tc>
          <w:tcPr>
            <w:tcW w:w="1748" w:type="dxa"/>
            <w:tcBorders>
              <w:top w:val="single" w:sz="18" w:space="0" w:color="auto"/>
            </w:tcBorders>
          </w:tcPr>
          <w:p w14:paraId="3776C640" w14:textId="77777777" w:rsidR="008E002A" w:rsidRPr="008E002A" w:rsidRDefault="008E002A" w:rsidP="008E002A">
            <w:pPr>
              <w:rPr>
                <w:rFonts w:ascii="Times New Roman" w:hAnsi="Times New Roman" w:cs="Times New Roman"/>
                <w:b/>
                <w:bCs/>
                <w:sz w:val="24"/>
                <w:szCs w:val="24"/>
              </w:rPr>
            </w:pPr>
          </w:p>
        </w:tc>
        <w:tc>
          <w:tcPr>
            <w:tcW w:w="1748" w:type="dxa"/>
            <w:tcBorders>
              <w:top w:val="single" w:sz="18" w:space="0" w:color="auto"/>
            </w:tcBorders>
          </w:tcPr>
          <w:p w14:paraId="62A05413" w14:textId="77777777" w:rsidR="008E002A" w:rsidRPr="008E002A" w:rsidRDefault="008E002A" w:rsidP="008E002A">
            <w:pPr>
              <w:rPr>
                <w:rFonts w:ascii="Times New Roman" w:hAnsi="Times New Roman" w:cs="Times New Roman"/>
                <w:b/>
                <w:bCs/>
                <w:sz w:val="24"/>
                <w:szCs w:val="24"/>
              </w:rPr>
            </w:pPr>
          </w:p>
        </w:tc>
        <w:tc>
          <w:tcPr>
            <w:tcW w:w="1748" w:type="dxa"/>
            <w:tcBorders>
              <w:top w:val="single" w:sz="18" w:space="0" w:color="auto"/>
            </w:tcBorders>
          </w:tcPr>
          <w:p w14:paraId="3BC63A0A" w14:textId="77777777" w:rsidR="008E002A" w:rsidRPr="008E002A" w:rsidRDefault="008E002A" w:rsidP="008E002A">
            <w:pPr>
              <w:rPr>
                <w:rFonts w:ascii="Times New Roman" w:hAnsi="Times New Roman" w:cs="Times New Roman"/>
                <w:b/>
                <w:bCs/>
                <w:sz w:val="24"/>
                <w:szCs w:val="24"/>
              </w:rPr>
            </w:pPr>
          </w:p>
        </w:tc>
      </w:tr>
      <w:tr w:rsidR="008E002A" w:rsidRPr="008E002A" w14:paraId="0E0F6F81" w14:textId="77777777" w:rsidTr="00106686">
        <w:tc>
          <w:tcPr>
            <w:tcW w:w="1870" w:type="dxa"/>
          </w:tcPr>
          <w:p w14:paraId="1CBC013F"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sz w:val="24"/>
                <w:szCs w:val="24"/>
              </w:rPr>
              <w:t>CN</w:t>
            </w:r>
          </w:p>
        </w:tc>
        <w:tc>
          <w:tcPr>
            <w:tcW w:w="2236" w:type="dxa"/>
          </w:tcPr>
          <w:p w14:paraId="7388863B" w14:textId="77777777" w:rsidR="008E002A" w:rsidRPr="008E002A" w:rsidRDefault="008E002A" w:rsidP="008E002A">
            <w:pPr>
              <w:rPr>
                <w:rFonts w:ascii="Times New Roman" w:hAnsi="Times New Roman" w:cs="Times New Roman"/>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5792760D"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2.30</w:t>
            </w:r>
          </w:p>
        </w:tc>
        <w:tc>
          <w:tcPr>
            <w:tcW w:w="1748" w:type="dxa"/>
          </w:tcPr>
          <w:p w14:paraId="28C7AADD"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2.46</w:t>
            </w:r>
          </w:p>
        </w:tc>
        <w:tc>
          <w:tcPr>
            <w:tcW w:w="1748" w:type="dxa"/>
          </w:tcPr>
          <w:p w14:paraId="0EF2A778"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2.63</w:t>
            </w:r>
          </w:p>
        </w:tc>
      </w:tr>
      <w:tr w:rsidR="008E002A" w:rsidRPr="008E002A" w14:paraId="7F65D356" w14:textId="77777777" w:rsidTr="00106686">
        <w:tc>
          <w:tcPr>
            <w:tcW w:w="1870" w:type="dxa"/>
          </w:tcPr>
          <w:p w14:paraId="0135513A" w14:textId="77777777" w:rsidR="008E002A" w:rsidRPr="008E002A" w:rsidRDefault="008E002A" w:rsidP="008E002A">
            <w:pPr>
              <w:rPr>
                <w:rFonts w:ascii="Times New Roman" w:hAnsi="Times New Roman" w:cs="Times New Roman"/>
                <w:sz w:val="24"/>
                <w:szCs w:val="24"/>
              </w:rPr>
            </w:pPr>
          </w:p>
        </w:tc>
        <w:tc>
          <w:tcPr>
            <w:tcW w:w="2236" w:type="dxa"/>
          </w:tcPr>
          <w:p w14:paraId="7579DBBC"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sz w:val="24"/>
                <w:szCs w:val="24"/>
              </w:rPr>
              <w:t>Warmed</w:t>
            </w:r>
          </w:p>
        </w:tc>
        <w:tc>
          <w:tcPr>
            <w:tcW w:w="1748" w:type="dxa"/>
          </w:tcPr>
          <w:p w14:paraId="5EEFA7F1"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2.80</w:t>
            </w:r>
          </w:p>
        </w:tc>
        <w:tc>
          <w:tcPr>
            <w:tcW w:w="1748" w:type="dxa"/>
          </w:tcPr>
          <w:p w14:paraId="2B0ABC77"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2.99</w:t>
            </w:r>
          </w:p>
        </w:tc>
        <w:tc>
          <w:tcPr>
            <w:tcW w:w="1748" w:type="dxa"/>
          </w:tcPr>
          <w:p w14:paraId="55ECFAFE"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3.20</w:t>
            </w:r>
          </w:p>
        </w:tc>
      </w:tr>
      <w:tr w:rsidR="008E002A" w:rsidRPr="008E002A" w14:paraId="5C9B11F7" w14:textId="77777777" w:rsidTr="00106686">
        <w:tc>
          <w:tcPr>
            <w:tcW w:w="1870" w:type="dxa"/>
          </w:tcPr>
          <w:p w14:paraId="00698E1F"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sz w:val="24"/>
                <w:szCs w:val="24"/>
              </w:rPr>
              <w:t>CA</w:t>
            </w:r>
          </w:p>
        </w:tc>
        <w:tc>
          <w:tcPr>
            <w:tcW w:w="2236" w:type="dxa"/>
          </w:tcPr>
          <w:p w14:paraId="6C7DE2BF" w14:textId="77777777" w:rsidR="008E002A" w:rsidRPr="008E002A" w:rsidRDefault="008E002A" w:rsidP="008E002A">
            <w:pPr>
              <w:rPr>
                <w:rFonts w:ascii="Times New Roman" w:hAnsi="Times New Roman" w:cs="Times New Roman"/>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3470AF07"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1.81</w:t>
            </w:r>
          </w:p>
        </w:tc>
        <w:tc>
          <w:tcPr>
            <w:tcW w:w="1748" w:type="dxa"/>
          </w:tcPr>
          <w:p w14:paraId="61F76826"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1.94</w:t>
            </w:r>
          </w:p>
        </w:tc>
        <w:tc>
          <w:tcPr>
            <w:tcW w:w="1748" w:type="dxa"/>
          </w:tcPr>
          <w:p w14:paraId="6B635404"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2.08</w:t>
            </w:r>
          </w:p>
        </w:tc>
      </w:tr>
      <w:tr w:rsidR="008E002A" w:rsidRPr="008E002A" w14:paraId="4F1A9876" w14:textId="77777777" w:rsidTr="00106686">
        <w:tc>
          <w:tcPr>
            <w:tcW w:w="1870" w:type="dxa"/>
          </w:tcPr>
          <w:p w14:paraId="440D1BF4" w14:textId="77777777" w:rsidR="008E002A" w:rsidRPr="008E002A" w:rsidRDefault="008E002A" w:rsidP="008E002A">
            <w:pPr>
              <w:rPr>
                <w:rFonts w:ascii="Times New Roman" w:hAnsi="Times New Roman" w:cs="Times New Roman"/>
                <w:sz w:val="24"/>
                <w:szCs w:val="24"/>
              </w:rPr>
            </w:pPr>
          </w:p>
        </w:tc>
        <w:tc>
          <w:tcPr>
            <w:tcW w:w="2236" w:type="dxa"/>
          </w:tcPr>
          <w:p w14:paraId="45F636B5"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sz w:val="24"/>
                <w:szCs w:val="24"/>
              </w:rPr>
              <w:t>Warmed</w:t>
            </w:r>
          </w:p>
        </w:tc>
        <w:tc>
          <w:tcPr>
            <w:tcW w:w="1748" w:type="dxa"/>
          </w:tcPr>
          <w:p w14:paraId="119D9A25"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2.52</w:t>
            </w:r>
          </w:p>
        </w:tc>
        <w:tc>
          <w:tcPr>
            <w:tcW w:w="1748" w:type="dxa"/>
          </w:tcPr>
          <w:p w14:paraId="662F2F7E"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2.69</w:t>
            </w:r>
          </w:p>
        </w:tc>
        <w:tc>
          <w:tcPr>
            <w:tcW w:w="1748" w:type="dxa"/>
          </w:tcPr>
          <w:p w14:paraId="3B3DDB80"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2.86</w:t>
            </w:r>
          </w:p>
        </w:tc>
      </w:tr>
      <w:tr w:rsidR="00106686" w:rsidRPr="008E002A" w14:paraId="2ACCC20F" w14:textId="77777777" w:rsidTr="00106686">
        <w:tc>
          <w:tcPr>
            <w:tcW w:w="9350" w:type="dxa"/>
            <w:gridSpan w:val="5"/>
            <w:tcBorders>
              <w:bottom w:val="single" w:sz="8" w:space="0" w:color="auto"/>
            </w:tcBorders>
          </w:tcPr>
          <w:p w14:paraId="523DE025" w14:textId="77777777" w:rsidR="00106686" w:rsidRPr="008E002A" w:rsidRDefault="00106686" w:rsidP="008E002A">
            <w:pPr>
              <w:jc w:val="center"/>
              <w:rPr>
                <w:rFonts w:ascii="Times New Roman" w:hAnsi="Times New Roman" w:cs="Times New Roman"/>
                <w:b/>
                <w:bCs/>
                <w:sz w:val="24"/>
                <w:szCs w:val="24"/>
              </w:rPr>
            </w:pPr>
          </w:p>
        </w:tc>
      </w:tr>
      <w:tr w:rsidR="008E002A" w:rsidRPr="008E002A" w14:paraId="13923BB0" w14:textId="77777777" w:rsidTr="00106686">
        <w:tc>
          <w:tcPr>
            <w:tcW w:w="4106" w:type="dxa"/>
            <w:gridSpan w:val="2"/>
            <w:tcBorders>
              <w:top w:val="single" w:sz="8" w:space="0" w:color="auto"/>
            </w:tcBorders>
          </w:tcPr>
          <w:p w14:paraId="0C3D9265" w14:textId="328B7021" w:rsidR="008E002A" w:rsidRPr="008E002A" w:rsidRDefault="008E002A" w:rsidP="008E002A">
            <w:pPr>
              <w:rPr>
                <w:rFonts w:ascii="Times New Roman" w:hAnsi="Times New Roman" w:cs="Times New Roman"/>
                <w:b/>
                <w:bCs/>
                <w:sz w:val="24"/>
                <w:szCs w:val="24"/>
              </w:rPr>
            </w:pPr>
            <w:r w:rsidRPr="008E002A">
              <w:rPr>
                <w:rFonts w:ascii="Times New Roman" w:hAnsi="Times New Roman" w:cs="Times New Roman"/>
                <w:b/>
                <w:bCs/>
                <w:sz w:val="24"/>
                <w:szCs w:val="24"/>
              </w:rPr>
              <w:t>95</w:t>
            </w:r>
            <w:r w:rsidRPr="008E002A">
              <w:rPr>
                <w:rFonts w:ascii="Times New Roman" w:hAnsi="Times New Roman" w:cs="Times New Roman"/>
                <w:b/>
                <w:bCs/>
                <w:sz w:val="24"/>
                <w:szCs w:val="24"/>
                <w:vertAlign w:val="superscript"/>
              </w:rPr>
              <w:t>th</w:t>
            </w:r>
            <w:r w:rsidRPr="008E002A">
              <w:rPr>
                <w:rFonts w:ascii="Times New Roman" w:hAnsi="Times New Roman" w:cs="Times New Roman"/>
                <w:b/>
                <w:bCs/>
                <w:sz w:val="24"/>
                <w:szCs w:val="24"/>
              </w:rPr>
              <w:t xml:space="preserve"> percentile dispersal distance</w:t>
            </w:r>
            <w:r>
              <w:rPr>
                <w:rFonts w:ascii="Times New Roman" w:hAnsi="Times New Roman" w:cs="Times New Roman"/>
                <w:b/>
                <w:bCs/>
                <w:sz w:val="24"/>
                <w:szCs w:val="24"/>
              </w:rPr>
              <w:t xml:space="preserve"> (m)</w:t>
            </w:r>
          </w:p>
        </w:tc>
        <w:tc>
          <w:tcPr>
            <w:tcW w:w="1748" w:type="dxa"/>
            <w:tcBorders>
              <w:top w:val="single" w:sz="8" w:space="0" w:color="auto"/>
            </w:tcBorders>
          </w:tcPr>
          <w:p w14:paraId="3125D11C" w14:textId="77777777" w:rsidR="008E002A" w:rsidRPr="008E002A" w:rsidRDefault="008E002A" w:rsidP="008E002A">
            <w:pPr>
              <w:jc w:val="center"/>
              <w:rPr>
                <w:rFonts w:ascii="Times New Roman" w:hAnsi="Times New Roman" w:cs="Times New Roman"/>
                <w:b/>
                <w:bCs/>
                <w:sz w:val="24"/>
                <w:szCs w:val="24"/>
              </w:rPr>
            </w:pPr>
          </w:p>
        </w:tc>
        <w:tc>
          <w:tcPr>
            <w:tcW w:w="1748" w:type="dxa"/>
            <w:tcBorders>
              <w:top w:val="single" w:sz="8" w:space="0" w:color="auto"/>
            </w:tcBorders>
          </w:tcPr>
          <w:p w14:paraId="12D3DD4A" w14:textId="77777777" w:rsidR="008E002A" w:rsidRPr="008E002A" w:rsidRDefault="008E002A" w:rsidP="008E002A">
            <w:pPr>
              <w:jc w:val="center"/>
              <w:rPr>
                <w:rFonts w:ascii="Times New Roman" w:hAnsi="Times New Roman" w:cs="Times New Roman"/>
                <w:b/>
                <w:bCs/>
                <w:sz w:val="24"/>
                <w:szCs w:val="24"/>
              </w:rPr>
            </w:pPr>
          </w:p>
        </w:tc>
        <w:tc>
          <w:tcPr>
            <w:tcW w:w="1748" w:type="dxa"/>
            <w:tcBorders>
              <w:top w:val="single" w:sz="8" w:space="0" w:color="auto"/>
            </w:tcBorders>
          </w:tcPr>
          <w:p w14:paraId="64DD299C" w14:textId="77777777" w:rsidR="008E002A" w:rsidRPr="008E002A" w:rsidRDefault="008E002A" w:rsidP="008E002A">
            <w:pPr>
              <w:jc w:val="center"/>
              <w:rPr>
                <w:rFonts w:ascii="Times New Roman" w:hAnsi="Times New Roman" w:cs="Times New Roman"/>
                <w:b/>
                <w:bCs/>
                <w:sz w:val="24"/>
                <w:szCs w:val="24"/>
              </w:rPr>
            </w:pPr>
          </w:p>
        </w:tc>
      </w:tr>
      <w:tr w:rsidR="008E002A" w:rsidRPr="008E002A" w14:paraId="5B881651" w14:textId="77777777" w:rsidTr="00106686">
        <w:tc>
          <w:tcPr>
            <w:tcW w:w="1870" w:type="dxa"/>
          </w:tcPr>
          <w:p w14:paraId="6C0885A2"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sz w:val="24"/>
                <w:szCs w:val="24"/>
              </w:rPr>
              <w:t>CN</w:t>
            </w:r>
          </w:p>
        </w:tc>
        <w:tc>
          <w:tcPr>
            <w:tcW w:w="2236" w:type="dxa"/>
          </w:tcPr>
          <w:p w14:paraId="1DFB889F" w14:textId="77777777" w:rsidR="008E002A" w:rsidRPr="008E002A" w:rsidRDefault="008E002A" w:rsidP="008E002A">
            <w:pPr>
              <w:rPr>
                <w:rFonts w:ascii="Times New Roman" w:hAnsi="Times New Roman" w:cs="Times New Roman"/>
                <w:b/>
                <w:bCs/>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55B4FD79"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7.72</w:t>
            </w:r>
          </w:p>
        </w:tc>
        <w:tc>
          <w:tcPr>
            <w:tcW w:w="1748" w:type="dxa"/>
          </w:tcPr>
          <w:p w14:paraId="1B6CF043"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8.36</w:t>
            </w:r>
          </w:p>
        </w:tc>
        <w:tc>
          <w:tcPr>
            <w:tcW w:w="1748" w:type="dxa"/>
          </w:tcPr>
          <w:p w14:paraId="3D4A03FF"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9.01</w:t>
            </w:r>
          </w:p>
        </w:tc>
      </w:tr>
      <w:tr w:rsidR="008E002A" w:rsidRPr="008E002A" w14:paraId="5D041FCA" w14:textId="77777777" w:rsidTr="00106686">
        <w:tc>
          <w:tcPr>
            <w:tcW w:w="1870" w:type="dxa"/>
          </w:tcPr>
          <w:p w14:paraId="0ECD029C" w14:textId="77777777" w:rsidR="008E002A" w:rsidRPr="008E002A" w:rsidRDefault="008E002A" w:rsidP="008E002A">
            <w:pPr>
              <w:rPr>
                <w:rFonts w:ascii="Times New Roman" w:hAnsi="Times New Roman" w:cs="Times New Roman"/>
                <w:sz w:val="24"/>
                <w:szCs w:val="24"/>
              </w:rPr>
            </w:pPr>
          </w:p>
        </w:tc>
        <w:tc>
          <w:tcPr>
            <w:tcW w:w="2236" w:type="dxa"/>
          </w:tcPr>
          <w:p w14:paraId="69E9E4B3" w14:textId="77777777" w:rsidR="008E002A" w:rsidRPr="008E002A" w:rsidRDefault="008E002A" w:rsidP="008E002A">
            <w:pPr>
              <w:rPr>
                <w:rFonts w:ascii="Times New Roman" w:hAnsi="Times New Roman" w:cs="Times New Roman"/>
                <w:b/>
                <w:bCs/>
                <w:sz w:val="24"/>
                <w:szCs w:val="24"/>
              </w:rPr>
            </w:pPr>
            <w:r w:rsidRPr="008E002A">
              <w:rPr>
                <w:rFonts w:ascii="Times New Roman" w:hAnsi="Times New Roman" w:cs="Times New Roman"/>
                <w:sz w:val="24"/>
                <w:szCs w:val="24"/>
              </w:rPr>
              <w:t>Warmed</w:t>
            </w:r>
          </w:p>
        </w:tc>
        <w:tc>
          <w:tcPr>
            <w:tcW w:w="1748" w:type="dxa"/>
          </w:tcPr>
          <w:p w14:paraId="4CF7928D"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9.36</w:t>
            </w:r>
          </w:p>
        </w:tc>
        <w:tc>
          <w:tcPr>
            <w:tcW w:w="1748" w:type="dxa"/>
          </w:tcPr>
          <w:p w14:paraId="50BDF7CC"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10.12</w:t>
            </w:r>
          </w:p>
        </w:tc>
        <w:tc>
          <w:tcPr>
            <w:tcW w:w="1748" w:type="dxa"/>
          </w:tcPr>
          <w:p w14:paraId="22D83F61"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10.89</w:t>
            </w:r>
          </w:p>
        </w:tc>
      </w:tr>
      <w:tr w:rsidR="008E002A" w:rsidRPr="008E002A" w14:paraId="22978DB5" w14:textId="77777777" w:rsidTr="00106686">
        <w:tc>
          <w:tcPr>
            <w:tcW w:w="1870" w:type="dxa"/>
          </w:tcPr>
          <w:p w14:paraId="02446107"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sz w:val="24"/>
                <w:szCs w:val="24"/>
              </w:rPr>
              <w:t>CA</w:t>
            </w:r>
          </w:p>
        </w:tc>
        <w:tc>
          <w:tcPr>
            <w:tcW w:w="2236" w:type="dxa"/>
          </w:tcPr>
          <w:p w14:paraId="144AF873" w14:textId="77777777" w:rsidR="008E002A" w:rsidRPr="008E002A" w:rsidRDefault="008E002A" w:rsidP="008E002A">
            <w:pPr>
              <w:rPr>
                <w:rFonts w:ascii="Times New Roman" w:hAnsi="Times New Roman" w:cs="Times New Roman"/>
                <w:b/>
                <w:bCs/>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1B2A2262"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6.11</w:t>
            </w:r>
          </w:p>
        </w:tc>
        <w:tc>
          <w:tcPr>
            <w:tcW w:w="1748" w:type="dxa"/>
          </w:tcPr>
          <w:p w14:paraId="3A75C279"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6.58</w:t>
            </w:r>
          </w:p>
        </w:tc>
        <w:tc>
          <w:tcPr>
            <w:tcW w:w="1748" w:type="dxa"/>
          </w:tcPr>
          <w:p w14:paraId="52B270A0"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7.08</w:t>
            </w:r>
          </w:p>
        </w:tc>
      </w:tr>
      <w:tr w:rsidR="008E002A" w:rsidRPr="008E002A" w14:paraId="0BB42F73" w14:textId="77777777" w:rsidTr="00106686">
        <w:tc>
          <w:tcPr>
            <w:tcW w:w="1870" w:type="dxa"/>
          </w:tcPr>
          <w:p w14:paraId="2B241B97" w14:textId="77777777" w:rsidR="008E002A" w:rsidRPr="008E002A" w:rsidRDefault="008E002A" w:rsidP="008E002A">
            <w:pPr>
              <w:rPr>
                <w:rFonts w:ascii="Times New Roman" w:hAnsi="Times New Roman" w:cs="Times New Roman"/>
                <w:b/>
                <w:bCs/>
                <w:sz w:val="24"/>
                <w:szCs w:val="24"/>
              </w:rPr>
            </w:pPr>
          </w:p>
        </w:tc>
        <w:tc>
          <w:tcPr>
            <w:tcW w:w="2236" w:type="dxa"/>
          </w:tcPr>
          <w:p w14:paraId="23434A99" w14:textId="77777777" w:rsidR="008E002A" w:rsidRPr="008E002A" w:rsidRDefault="008E002A" w:rsidP="008E002A">
            <w:pPr>
              <w:rPr>
                <w:rFonts w:ascii="Times New Roman" w:hAnsi="Times New Roman" w:cs="Times New Roman"/>
                <w:b/>
                <w:bCs/>
                <w:sz w:val="24"/>
                <w:szCs w:val="24"/>
              </w:rPr>
            </w:pPr>
            <w:r w:rsidRPr="008E002A">
              <w:rPr>
                <w:rFonts w:ascii="Times New Roman" w:hAnsi="Times New Roman" w:cs="Times New Roman"/>
                <w:sz w:val="24"/>
                <w:szCs w:val="24"/>
              </w:rPr>
              <w:t>Warmed</w:t>
            </w:r>
          </w:p>
        </w:tc>
        <w:tc>
          <w:tcPr>
            <w:tcW w:w="1748" w:type="dxa"/>
          </w:tcPr>
          <w:p w14:paraId="679181C8"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8.44</w:t>
            </w:r>
          </w:p>
        </w:tc>
        <w:tc>
          <w:tcPr>
            <w:tcW w:w="1748" w:type="dxa"/>
          </w:tcPr>
          <w:p w14:paraId="542CCA52"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9.09</w:t>
            </w:r>
          </w:p>
        </w:tc>
        <w:tc>
          <w:tcPr>
            <w:tcW w:w="1748" w:type="dxa"/>
          </w:tcPr>
          <w:p w14:paraId="555A7E82"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9.73</w:t>
            </w:r>
          </w:p>
        </w:tc>
      </w:tr>
      <w:tr w:rsidR="00106686" w:rsidRPr="008E002A" w14:paraId="0848A6EC" w14:textId="77777777" w:rsidTr="00106686">
        <w:tc>
          <w:tcPr>
            <w:tcW w:w="9350" w:type="dxa"/>
            <w:gridSpan w:val="5"/>
            <w:tcBorders>
              <w:bottom w:val="single" w:sz="8" w:space="0" w:color="auto"/>
            </w:tcBorders>
          </w:tcPr>
          <w:p w14:paraId="1A2E964C" w14:textId="77777777" w:rsidR="00106686" w:rsidRPr="008E002A" w:rsidRDefault="00106686" w:rsidP="008E002A">
            <w:pPr>
              <w:jc w:val="center"/>
              <w:rPr>
                <w:rFonts w:ascii="Times New Roman" w:hAnsi="Times New Roman" w:cs="Times New Roman"/>
                <w:sz w:val="24"/>
                <w:szCs w:val="24"/>
              </w:rPr>
            </w:pPr>
          </w:p>
        </w:tc>
      </w:tr>
      <w:tr w:rsidR="008E002A" w:rsidRPr="008E002A" w14:paraId="1010561C" w14:textId="77777777" w:rsidTr="00106686">
        <w:tc>
          <w:tcPr>
            <w:tcW w:w="4106" w:type="dxa"/>
            <w:gridSpan w:val="2"/>
            <w:tcBorders>
              <w:top w:val="single" w:sz="8" w:space="0" w:color="auto"/>
            </w:tcBorders>
          </w:tcPr>
          <w:p w14:paraId="66385FE2" w14:textId="15125F0A" w:rsidR="008E002A" w:rsidRPr="008E002A" w:rsidRDefault="008E002A" w:rsidP="008E002A">
            <w:pPr>
              <w:rPr>
                <w:rFonts w:ascii="Times New Roman" w:hAnsi="Times New Roman" w:cs="Times New Roman"/>
                <w:b/>
                <w:bCs/>
                <w:sz w:val="24"/>
                <w:szCs w:val="24"/>
              </w:rPr>
            </w:pPr>
            <w:r w:rsidRPr="008E002A">
              <w:rPr>
                <w:rFonts w:ascii="Times New Roman" w:hAnsi="Times New Roman" w:cs="Times New Roman"/>
                <w:b/>
                <w:bCs/>
                <w:sz w:val="24"/>
                <w:szCs w:val="24"/>
              </w:rPr>
              <w:t>99</w:t>
            </w:r>
            <w:r w:rsidRPr="008E002A">
              <w:rPr>
                <w:rFonts w:ascii="Times New Roman" w:hAnsi="Times New Roman" w:cs="Times New Roman"/>
                <w:b/>
                <w:bCs/>
                <w:sz w:val="24"/>
                <w:szCs w:val="24"/>
                <w:vertAlign w:val="superscript"/>
              </w:rPr>
              <w:t>th</w:t>
            </w:r>
            <w:r w:rsidRPr="008E002A">
              <w:rPr>
                <w:rFonts w:ascii="Times New Roman" w:hAnsi="Times New Roman" w:cs="Times New Roman"/>
                <w:b/>
                <w:bCs/>
                <w:sz w:val="24"/>
                <w:szCs w:val="24"/>
              </w:rPr>
              <w:t xml:space="preserve"> percentile dispersal distance</w:t>
            </w:r>
            <w:r>
              <w:rPr>
                <w:rFonts w:ascii="Times New Roman" w:hAnsi="Times New Roman" w:cs="Times New Roman"/>
                <w:b/>
                <w:bCs/>
                <w:sz w:val="24"/>
                <w:szCs w:val="24"/>
              </w:rPr>
              <w:t xml:space="preserve"> (m)</w:t>
            </w:r>
          </w:p>
        </w:tc>
        <w:tc>
          <w:tcPr>
            <w:tcW w:w="1748" w:type="dxa"/>
            <w:tcBorders>
              <w:top w:val="single" w:sz="8" w:space="0" w:color="auto"/>
            </w:tcBorders>
          </w:tcPr>
          <w:p w14:paraId="1BC34B21" w14:textId="77777777" w:rsidR="008E002A" w:rsidRPr="008E002A" w:rsidRDefault="008E002A" w:rsidP="008E002A">
            <w:pPr>
              <w:jc w:val="center"/>
              <w:rPr>
                <w:rFonts w:ascii="Times New Roman" w:hAnsi="Times New Roman" w:cs="Times New Roman"/>
                <w:sz w:val="24"/>
                <w:szCs w:val="24"/>
              </w:rPr>
            </w:pPr>
          </w:p>
        </w:tc>
        <w:tc>
          <w:tcPr>
            <w:tcW w:w="1748" w:type="dxa"/>
            <w:tcBorders>
              <w:top w:val="single" w:sz="8" w:space="0" w:color="auto"/>
            </w:tcBorders>
          </w:tcPr>
          <w:p w14:paraId="2E25E54A" w14:textId="77777777" w:rsidR="008E002A" w:rsidRPr="008E002A" w:rsidRDefault="008E002A" w:rsidP="008E002A">
            <w:pPr>
              <w:jc w:val="center"/>
              <w:rPr>
                <w:rFonts w:ascii="Times New Roman" w:hAnsi="Times New Roman" w:cs="Times New Roman"/>
                <w:sz w:val="24"/>
                <w:szCs w:val="24"/>
              </w:rPr>
            </w:pPr>
          </w:p>
        </w:tc>
        <w:tc>
          <w:tcPr>
            <w:tcW w:w="1748" w:type="dxa"/>
            <w:tcBorders>
              <w:top w:val="single" w:sz="8" w:space="0" w:color="auto"/>
            </w:tcBorders>
          </w:tcPr>
          <w:p w14:paraId="7EDA197A" w14:textId="77777777" w:rsidR="008E002A" w:rsidRPr="008E002A" w:rsidRDefault="008E002A" w:rsidP="008E002A">
            <w:pPr>
              <w:jc w:val="center"/>
              <w:rPr>
                <w:rFonts w:ascii="Times New Roman" w:hAnsi="Times New Roman" w:cs="Times New Roman"/>
                <w:sz w:val="24"/>
                <w:szCs w:val="24"/>
              </w:rPr>
            </w:pPr>
          </w:p>
        </w:tc>
      </w:tr>
      <w:tr w:rsidR="008E002A" w:rsidRPr="008E002A" w14:paraId="4F00BB0A" w14:textId="77777777" w:rsidTr="00106686">
        <w:tc>
          <w:tcPr>
            <w:tcW w:w="1870" w:type="dxa"/>
          </w:tcPr>
          <w:p w14:paraId="5DC41C27"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sz w:val="24"/>
                <w:szCs w:val="24"/>
              </w:rPr>
              <w:t>CN</w:t>
            </w:r>
          </w:p>
        </w:tc>
        <w:tc>
          <w:tcPr>
            <w:tcW w:w="2236" w:type="dxa"/>
          </w:tcPr>
          <w:p w14:paraId="4778F5E9" w14:textId="77777777" w:rsidR="008E002A" w:rsidRPr="008E002A" w:rsidRDefault="008E002A" w:rsidP="008E002A">
            <w:pPr>
              <w:rPr>
                <w:rFonts w:ascii="Times New Roman" w:hAnsi="Times New Roman" w:cs="Times New Roman"/>
                <w:b/>
                <w:bCs/>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067EBB26"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17.54</w:t>
            </w:r>
          </w:p>
        </w:tc>
        <w:tc>
          <w:tcPr>
            <w:tcW w:w="1748" w:type="dxa"/>
          </w:tcPr>
          <w:p w14:paraId="46DE4991"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19.41</w:t>
            </w:r>
          </w:p>
        </w:tc>
        <w:tc>
          <w:tcPr>
            <w:tcW w:w="1748" w:type="dxa"/>
          </w:tcPr>
          <w:p w14:paraId="58B91252"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21.56</w:t>
            </w:r>
          </w:p>
        </w:tc>
      </w:tr>
      <w:tr w:rsidR="008E002A" w:rsidRPr="008E002A" w14:paraId="001E289F" w14:textId="77777777" w:rsidTr="00106686">
        <w:tc>
          <w:tcPr>
            <w:tcW w:w="1870" w:type="dxa"/>
          </w:tcPr>
          <w:p w14:paraId="6A145402" w14:textId="77777777" w:rsidR="008E002A" w:rsidRPr="008E002A" w:rsidRDefault="008E002A" w:rsidP="008E002A">
            <w:pPr>
              <w:rPr>
                <w:rFonts w:ascii="Times New Roman" w:hAnsi="Times New Roman" w:cs="Times New Roman"/>
                <w:sz w:val="24"/>
                <w:szCs w:val="24"/>
              </w:rPr>
            </w:pPr>
          </w:p>
        </w:tc>
        <w:tc>
          <w:tcPr>
            <w:tcW w:w="2236" w:type="dxa"/>
          </w:tcPr>
          <w:p w14:paraId="28E7C7B7" w14:textId="77777777" w:rsidR="008E002A" w:rsidRPr="008E002A" w:rsidRDefault="008E002A" w:rsidP="008E002A">
            <w:pPr>
              <w:rPr>
                <w:rFonts w:ascii="Times New Roman" w:hAnsi="Times New Roman" w:cs="Times New Roman"/>
                <w:b/>
                <w:bCs/>
                <w:sz w:val="24"/>
                <w:szCs w:val="24"/>
              </w:rPr>
            </w:pPr>
            <w:r w:rsidRPr="008E002A">
              <w:rPr>
                <w:rFonts w:ascii="Times New Roman" w:hAnsi="Times New Roman" w:cs="Times New Roman"/>
                <w:sz w:val="24"/>
                <w:szCs w:val="24"/>
              </w:rPr>
              <w:t>Warmed</w:t>
            </w:r>
          </w:p>
        </w:tc>
        <w:tc>
          <w:tcPr>
            <w:tcW w:w="1748" w:type="dxa"/>
          </w:tcPr>
          <w:p w14:paraId="5EE57C0A"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21.15</w:t>
            </w:r>
          </w:p>
        </w:tc>
        <w:tc>
          <w:tcPr>
            <w:tcW w:w="1748" w:type="dxa"/>
          </w:tcPr>
          <w:p w14:paraId="24D46D31"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23.53</w:t>
            </w:r>
          </w:p>
        </w:tc>
        <w:tc>
          <w:tcPr>
            <w:tcW w:w="1748" w:type="dxa"/>
          </w:tcPr>
          <w:p w14:paraId="046DB750"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26.40</w:t>
            </w:r>
          </w:p>
        </w:tc>
      </w:tr>
      <w:tr w:rsidR="008E002A" w:rsidRPr="008E002A" w14:paraId="01EA49A3" w14:textId="77777777" w:rsidTr="00106686">
        <w:tc>
          <w:tcPr>
            <w:tcW w:w="1870" w:type="dxa"/>
          </w:tcPr>
          <w:p w14:paraId="200903DA"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sz w:val="24"/>
                <w:szCs w:val="24"/>
              </w:rPr>
              <w:t>CA</w:t>
            </w:r>
          </w:p>
        </w:tc>
        <w:tc>
          <w:tcPr>
            <w:tcW w:w="2236" w:type="dxa"/>
          </w:tcPr>
          <w:p w14:paraId="14E57C7E" w14:textId="77777777" w:rsidR="008E002A" w:rsidRPr="008E002A" w:rsidRDefault="008E002A" w:rsidP="008E002A">
            <w:pPr>
              <w:rPr>
                <w:rFonts w:ascii="Times New Roman" w:hAnsi="Times New Roman" w:cs="Times New Roman"/>
                <w:b/>
                <w:bCs/>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42E5BBC6"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13.66</w:t>
            </w:r>
          </w:p>
        </w:tc>
        <w:tc>
          <w:tcPr>
            <w:tcW w:w="1748" w:type="dxa"/>
          </w:tcPr>
          <w:p w14:paraId="02617825"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15.13</w:t>
            </w:r>
          </w:p>
        </w:tc>
        <w:tc>
          <w:tcPr>
            <w:tcW w:w="1748" w:type="dxa"/>
          </w:tcPr>
          <w:p w14:paraId="704AD56A"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16.83</w:t>
            </w:r>
          </w:p>
        </w:tc>
      </w:tr>
      <w:tr w:rsidR="008E002A" w:rsidRPr="008E002A" w14:paraId="733C5E86" w14:textId="77777777" w:rsidTr="00106686">
        <w:tc>
          <w:tcPr>
            <w:tcW w:w="1870" w:type="dxa"/>
          </w:tcPr>
          <w:p w14:paraId="14179BA7" w14:textId="77777777" w:rsidR="008E002A" w:rsidRPr="008E002A" w:rsidRDefault="008E002A" w:rsidP="008E002A">
            <w:pPr>
              <w:rPr>
                <w:rFonts w:ascii="Times New Roman" w:hAnsi="Times New Roman" w:cs="Times New Roman"/>
                <w:b/>
                <w:bCs/>
                <w:sz w:val="24"/>
                <w:szCs w:val="24"/>
              </w:rPr>
            </w:pPr>
          </w:p>
        </w:tc>
        <w:tc>
          <w:tcPr>
            <w:tcW w:w="2236" w:type="dxa"/>
          </w:tcPr>
          <w:p w14:paraId="68BB1A4D" w14:textId="77777777" w:rsidR="008E002A" w:rsidRPr="008E002A" w:rsidRDefault="008E002A" w:rsidP="008E002A">
            <w:pPr>
              <w:rPr>
                <w:rFonts w:ascii="Times New Roman" w:hAnsi="Times New Roman" w:cs="Times New Roman"/>
                <w:b/>
                <w:bCs/>
                <w:sz w:val="24"/>
                <w:szCs w:val="24"/>
              </w:rPr>
            </w:pPr>
            <w:r w:rsidRPr="008E002A">
              <w:rPr>
                <w:rFonts w:ascii="Times New Roman" w:hAnsi="Times New Roman" w:cs="Times New Roman"/>
                <w:sz w:val="24"/>
                <w:szCs w:val="24"/>
              </w:rPr>
              <w:t>Warmed</w:t>
            </w:r>
          </w:p>
        </w:tc>
        <w:tc>
          <w:tcPr>
            <w:tcW w:w="1748" w:type="dxa"/>
          </w:tcPr>
          <w:p w14:paraId="6CECFB80"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18.96</w:t>
            </w:r>
          </w:p>
        </w:tc>
        <w:tc>
          <w:tcPr>
            <w:tcW w:w="1748" w:type="dxa"/>
          </w:tcPr>
          <w:p w14:paraId="5A793D2F"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21.00</w:t>
            </w:r>
          </w:p>
        </w:tc>
        <w:tc>
          <w:tcPr>
            <w:tcW w:w="1748" w:type="dxa"/>
          </w:tcPr>
          <w:p w14:paraId="782D0C43"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23.23</w:t>
            </w:r>
          </w:p>
        </w:tc>
      </w:tr>
      <w:tr w:rsidR="00106686" w:rsidRPr="008E002A" w14:paraId="2287929C" w14:textId="77777777" w:rsidTr="00106686">
        <w:tc>
          <w:tcPr>
            <w:tcW w:w="9350" w:type="dxa"/>
            <w:gridSpan w:val="5"/>
            <w:tcBorders>
              <w:bottom w:val="single" w:sz="8" w:space="0" w:color="auto"/>
            </w:tcBorders>
          </w:tcPr>
          <w:p w14:paraId="13E3BAF2" w14:textId="77777777" w:rsidR="00106686" w:rsidRPr="008E002A" w:rsidRDefault="00106686" w:rsidP="008E002A">
            <w:pPr>
              <w:rPr>
                <w:rFonts w:ascii="Times New Roman" w:hAnsi="Times New Roman" w:cs="Times New Roman"/>
                <w:b/>
                <w:bCs/>
                <w:sz w:val="24"/>
                <w:szCs w:val="24"/>
              </w:rPr>
            </w:pPr>
          </w:p>
        </w:tc>
      </w:tr>
      <w:tr w:rsidR="008E002A" w:rsidRPr="008E002A" w14:paraId="6CD89BF1" w14:textId="77777777" w:rsidTr="00106686">
        <w:tc>
          <w:tcPr>
            <w:tcW w:w="4106" w:type="dxa"/>
            <w:gridSpan w:val="2"/>
            <w:tcBorders>
              <w:top w:val="single" w:sz="8" w:space="0" w:color="auto"/>
            </w:tcBorders>
          </w:tcPr>
          <w:p w14:paraId="46102318" w14:textId="2ACF02BB" w:rsidR="008E002A" w:rsidRPr="008E002A" w:rsidRDefault="008E002A" w:rsidP="008E002A">
            <w:pPr>
              <w:rPr>
                <w:rFonts w:ascii="Times New Roman" w:hAnsi="Times New Roman" w:cs="Times New Roman"/>
                <w:b/>
                <w:bCs/>
                <w:sz w:val="24"/>
                <w:szCs w:val="24"/>
              </w:rPr>
            </w:pPr>
            <w:r w:rsidRPr="008E002A">
              <w:rPr>
                <w:rFonts w:ascii="Times New Roman" w:hAnsi="Times New Roman" w:cs="Times New Roman"/>
                <w:b/>
                <w:bCs/>
                <w:sz w:val="24"/>
                <w:szCs w:val="24"/>
              </w:rPr>
              <w:t xml:space="preserve">50-m </w:t>
            </w:r>
            <w:r w:rsidR="00106686">
              <w:rPr>
                <w:rFonts w:ascii="Times New Roman" w:hAnsi="Times New Roman" w:cs="Times New Roman"/>
                <w:b/>
                <w:bCs/>
                <w:sz w:val="24"/>
                <w:szCs w:val="24"/>
              </w:rPr>
              <w:t>warmed/</w:t>
            </w:r>
            <w:proofErr w:type="spellStart"/>
            <w:r w:rsidR="00106686">
              <w:rPr>
                <w:rFonts w:ascii="Times New Roman" w:hAnsi="Times New Roman" w:cs="Times New Roman"/>
                <w:b/>
                <w:bCs/>
                <w:sz w:val="24"/>
                <w:szCs w:val="24"/>
              </w:rPr>
              <w:t>unwarmed</w:t>
            </w:r>
            <w:proofErr w:type="spellEnd"/>
            <w:r w:rsidR="00106686">
              <w:rPr>
                <w:rFonts w:ascii="Times New Roman" w:hAnsi="Times New Roman" w:cs="Times New Roman"/>
                <w:b/>
                <w:bCs/>
                <w:sz w:val="24"/>
                <w:szCs w:val="24"/>
              </w:rPr>
              <w:t xml:space="preserve"> </w:t>
            </w:r>
            <w:r w:rsidRPr="008E002A">
              <w:rPr>
                <w:rFonts w:ascii="Times New Roman" w:hAnsi="Times New Roman" w:cs="Times New Roman"/>
                <w:b/>
                <w:bCs/>
                <w:sz w:val="24"/>
                <w:szCs w:val="24"/>
              </w:rPr>
              <w:t>risk ratio</w:t>
            </w:r>
          </w:p>
        </w:tc>
        <w:tc>
          <w:tcPr>
            <w:tcW w:w="1748" w:type="dxa"/>
            <w:tcBorders>
              <w:top w:val="single" w:sz="8" w:space="0" w:color="auto"/>
            </w:tcBorders>
          </w:tcPr>
          <w:p w14:paraId="741F20F0" w14:textId="77777777" w:rsidR="008E002A" w:rsidRPr="008E002A" w:rsidRDefault="008E002A" w:rsidP="008E002A">
            <w:pPr>
              <w:rPr>
                <w:rFonts w:ascii="Times New Roman" w:hAnsi="Times New Roman" w:cs="Times New Roman"/>
                <w:b/>
                <w:bCs/>
                <w:sz w:val="24"/>
                <w:szCs w:val="24"/>
              </w:rPr>
            </w:pPr>
          </w:p>
        </w:tc>
        <w:tc>
          <w:tcPr>
            <w:tcW w:w="1748" w:type="dxa"/>
            <w:tcBorders>
              <w:top w:val="single" w:sz="8" w:space="0" w:color="auto"/>
            </w:tcBorders>
          </w:tcPr>
          <w:p w14:paraId="693F937E" w14:textId="77777777" w:rsidR="008E002A" w:rsidRPr="008E002A" w:rsidRDefault="008E002A" w:rsidP="008E002A">
            <w:pPr>
              <w:rPr>
                <w:rFonts w:ascii="Times New Roman" w:hAnsi="Times New Roman" w:cs="Times New Roman"/>
                <w:b/>
                <w:bCs/>
                <w:sz w:val="24"/>
                <w:szCs w:val="24"/>
              </w:rPr>
            </w:pPr>
          </w:p>
        </w:tc>
        <w:tc>
          <w:tcPr>
            <w:tcW w:w="1748" w:type="dxa"/>
            <w:tcBorders>
              <w:top w:val="single" w:sz="8" w:space="0" w:color="auto"/>
            </w:tcBorders>
          </w:tcPr>
          <w:p w14:paraId="470A2FCD" w14:textId="77777777" w:rsidR="008E002A" w:rsidRPr="008E002A" w:rsidRDefault="008E002A" w:rsidP="008E002A">
            <w:pPr>
              <w:rPr>
                <w:rFonts w:ascii="Times New Roman" w:hAnsi="Times New Roman" w:cs="Times New Roman"/>
                <w:b/>
                <w:bCs/>
                <w:sz w:val="24"/>
                <w:szCs w:val="24"/>
              </w:rPr>
            </w:pPr>
          </w:p>
        </w:tc>
      </w:tr>
      <w:tr w:rsidR="008E002A" w:rsidRPr="008E002A" w14:paraId="635B311E" w14:textId="77777777" w:rsidTr="00106686">
        <w:tc>
          <w:tcPr>
            <w:tcW w:w="1870" w:type="dxa"/>
          </w:tcPr>
          <w:p w14:paraId="4CE36FE6"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sz w:val="24"/>
                <w:szCs w:val="24"/>
              </w:rPr>
              <w:t>CN</w:t>
            </w:r>
          </w:p>
        </w:tc>
        <w:tc>
          <w:tcPr>
            <w:tcW w:w="2236" w:type="dxa"/>
          </w:tcPr>
          <w:p w14:paraId="4C48B46E" w14:textId="77777777" w:rsidR="008E002A" w:rsidRPr="008E002A" w:rsidRDefault="008E002A" w:rsidP="008E002A">
            <w:pPr>
              <w:rPr>
                <w:rFonts w:ascii="Times New Roman" w:hAnsi="Times New Roman" w:cs="Times New Roman"/>
                <w:b/>
                <w:bCs/>
                <w:sz w:val="24"/>
                <w:szCs w:val="24"/>
              </w:rPr>
            </w:pPr>
          </w:p>
        </w:tc>
        <w:tc>
          <w:tcPr>
            <w:tcW w:w="1748" w:type="dxa"/>
          </w:tcPr>
          <w:p w14:paraId="1C3EACB1"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0.72</w:t>
            </w:r>
          </w:p>
        </w:tc>
        <w:tc>
          <w:tcPr>
            <w:tcW w:w="1748" w:type="dxa"/>
          </w:tcPr>
          <w:p w14:paraId="2B73B5C7"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1.80</w:t>
            </w:r>
          </w:p>
        </w:tc>
        <w:tc>
          <w:tcPr>
            <w:tcW w:w="1748" w:type="dxa"/>
          </w:tcPr>
          <w:p w14:paraId="111164F8"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3.93</w:t>
            </w:r>
          </w:p>
        </w:tc>
      </w:tr>
      <w:tr w:rsidR="008E002A" w:rsidRPr="008E002A" w14:paraId="0AEBD283" w14:textId="77777777" w:rsidTr="00106686">
        <w:tc>
          <w:tcPr>
            <w:tcW w:w="1870" w:type="dxa"/>
          </w:tcPr>
          <w:p w14:paraId="3C78407D"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sz w:val="24"/>
                <w:szCs w:val="24"/>
              </w:rPr>
              <w:t>CA</w:t>
            </w:r>
          </w:p>
        </w:tc>
        <w:tc>
          <w:tcPr>
            <w:tcW w:w="2236" w:type="dxa"/>
          </w:tcPr>
          <w:p w14:paraId="6C4EC729" w14:textId="77777777" w:rsidR="008E002A" w:rsidRPr="008E002A" w:rsidRDefault="008E002A" w:rsidP="008E002A">
            <w:pPr>
              <w:rPr>
                <w:rFonts w:ascii="Times New Roman" w:hAnsi="Times New Roman" w:cs="Times New Roman"/>
                <w:b/>
                <w:bCs/>
                <w:sz w:val="24"/>
                <w:szCs w:val="24"/>
              </w:rPr>
            </w:pPr>
          </w:p>
        </w:tc>
        <w:tc>
          <w:tcPr>
            <w:tcW w:w="1748" w:type="dxa"/>
          </w:tcPr>
          <w:p w14:paraId="253B623D"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0.88</w:t>
            </w:r>
          </w:p>
        </w:tc>
        <w:tc>
          <w:tcPr>
            <w:tcW w:w="1748" w:type="dxa"/>
          </w:tcPr>
          <w:p w14:paraId="723478D4"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2.83</w:t>
            </w:r>
          </w:p>
        </w:tc>
        <w:tc>
          <w:tcPr>
            <w:tcW w:w="1748" w:type="dxa"/>
          </w:tcPr>
          <w:p w14:paraId="620C3F78" w14:textId="77777777" w:rsidR="008E002A" w:rsidRPr="008E002A" w:rsidRDefault="008E002A" w:rsidP="008E002A">
            <w:pPr>
              <w:jc w:val="center"/>
              <w:rPr>
                <w:rFonts w:ascii="Times New Roman" w:hAnsi="Times New Roman" w:cs="Times New Roman"/>
                <w:sz w:val="24"/>
                <w:szCs w:val="24"/>
              </w:rPr>
            </w:pPr>
            <w:r w:rsidRPr="008E002A">
              <w:rPr>
                <w:rFonts w:ascii="Times New Roman" w:hAnsi="Times New Roman" w:cs="Times New Roman"/>
                <w:sz w:val="24"/>
                <w:szCs w:val="24"/>
              </w:rPr>
              <w:t>7.63</w:t>
            </w:r>
          </w:p>
        </w:tc>
      </w:tr>
    </w:tbl>
    <w:p w14:paraId="749DDD73" w14:textId="2D12CD26" w:rsidR="007F32D0" w:rsidRPr="00106686" w:rsidRDefault="008E002A" w:rsidP="007F32D0">
      <w:pPr>
        <w:jc w:val="both"/>
        <w:rPr>
          <w:rFonts w:ascii="Times New Roman" w:hAnsi="Times New Roman" w:cs="Times New Roman"/>
          <w:color w:val="222222"/>
          <w:sz w:val="24"/>
          <w:szCs w:val="24"/>
          <w:shd w:val="clear" w:color="auto" w:fill="FFFFFF"/>
        </w:rPr>
      </w:pPr>
      <w:r w:rsidRPr="008E002A">
        <w:rPr>
          <w:rFonts w:ascii="Times New Roman" w:hAnsi="Times New Roman" w:cs="Times New Roman"/>
          <w:b/>
          <w:bCs/>
          <w:sz w:val="24"/>
          <w:szCs w:val="24"/>
        </w:rPr>
        <w:br w:type="page"/>
      </w:r>
      <w:commentRangeStart w:id="434"/>
      <w:r w:rsidR="007F32D0" w:rsidRPr="008E002A">
        <w:rPr>
          <w:rFonts w:ascii="Times New Roman" w:hAnsi="Times New Roman" w:cs="Times New Roman"/>
          <w:b/>
          <w:bCs/>
          <w:color w:val="222222"/>
          <w:sz w:val="24"/>
          <w:szCs w:val="24"/>
          <w:shd w:val="clear" w:color="auto" w:fill="FFFFFF"/>
        </w:rPr>
        <w:lastRenderedPageBreak/>
        <w:t xml:space="preserve">Table </w:t>
      </w:r>
      <w:r w:rsidR="007F32D0">
        <w:rPr>
          <w:rFonts w:ascii="Times New Roman" w:hAnsi="Times New Roman" w:cs="Times New Roman"/>
          <w:b/>
          <w:bCs/>
          <w:color w:val="222222"/>
          <w:sz w:val="24"/>
          <w:szCs w:val="24"/>
          <w:shd w:val="clear" w:color="auto" w:fill="FFFFFF"/>
        </w:rPr>
        <w:t>2</w:t>
      </w:r>
      <w:commentRangeEnd w:id="434"/>
      <w:r w:rsidR="008C1950">
        <w:rPr>
          <w:rStyle w:val="CommentReference"/>
        </w:rPr>
        <w:commentReference w:id="434"/>
      </w:r>
      <w:r w:rsidR="007F32D0" w:rsidRPr="008E002A">
        <w:rPr>
          <w:rFonts w:ascii="Times New Roman" w:hAnsi="Times New Roman" w:cs="Times New Roman"/>
          <w:color w:val="222222"/>
          <w:sz w:val="24"/>
          <w:szCs w:val="24"/>
          <w:shd w:val="clear" w:color="auto" w:fill="FFFFFF"/>
        </w:rPr>
        <w:t>.</w:t>
      </w:r>
      <w:r w:rsidR="007F32D0">
        <w:rPr>
          <w:rFonts w:ascii="Times New Roman" w:hAnsi="Times New Roman" w:cs="Times New Roman"/>
          <w:color w:val="222222"/>
          <w:sz w:val="24"/>
          <w:szCs w:val="24"/>
          <w:shd w:val="clear" w:color="auto" w:fill="FFFFFF"/>
        </w:rPr>
        <w:t xml:space="preserve"> Select dispersal statistics comparing warmed and </w:t>
      </w:r>
      <w:proofErr w:type="spellStart"/>
      <w:r w:rsidR="007F32D0">
        <w:rPr>
          <w:rFonts w:ascii="Times New Roman" w:hAnsi="Times New Roman" w:cs="Times New Roman"/>
          <w:color w:val="222222"/>
          <w:sz w:val="24"/>
          <w:szCs w:val="24"/>
          <w:shd w:val="clear" w:color="auto" w:fill="FFFFFF"/>
        </w:rPr>
        <w:t>unwarmed</w:t>
      </w:r>
      <w:proofErr w:type="spellEnd"/>
      <w:r w:rsidR="007F32D0">
        <w:rPr>
          <w:rFonts w:ascii="Times New Roman" w:hAnsi="Times New Roman" w:cs="Times New Roman"/>
          <w:color w:val="222222"/>
          <w:sz w:val="24"/>
          <w:szCs w:val="24"/>
          <w:shd w:val="clear" w:color="auto" w:fill="FFFFFF"/>
        </w:rPr>
        <w:t xml:space="preserve"> outcomes for </w:t>
      </w:r>
      <w:r w:rsidR="007F32D0">
        <w:rPr>
          <w:rFonts w:ascii="Times New Roman" w:hAnsi="Times New Roman" w:cs="Times New Roman"/>
          <w:i/>
          <w:iCs/>
          <w:color w:val="222222"/>
          <w:sz w:val="24"/>
          <w:szCs w:val="24"/>
          <w:shd w:val="clear" w:color="auto" w:fill="FFFFFF"/>
        </w:rPr>
        <w:t>C. nutans</w:t>
      </w:r>
      <w:r w:rsidR="007F32D0">
        <w:rPr>
          <w:rFonts w:ascii="Times New Roman" w:hAnsi="Times New Roman" w:cs="Times New Roman"/>
          <w:color w:val="222222"/>
          <w:sz w:val="24"/>
          <w:szCs w:val="24"/>
          <w:shd w:val="clear" w:color="auto" w:fill="FFFFFF"/>
        </w:rPr>
        <w:t xml:space="preserve"> (“CN”) and </w:t>
      </w:r>
      <w:r w:rsidR="007F32D0">
        <w:rPr>
          <w:rFonts w:ascii="Times New Roman" w:hAnsi="Times New Roman" w:cs="Times New Roman"/>
          <w:i/>
          <w:iCs/>
          <w:color w:val="222222"/>
          <w:sz w:val="24"/>
          <w:szCs w:val="24"/>
          <w:shd w:val="clear" w:color="auto" w:fill="FFFFFF"/>
        </w:rPr>
        <w:t xml:space="preserve">C. </w:t>
      </w:r>
      <w:proofErr w:type="spellStart"/>
      <w:r w:rsidR="007F32D0">
        <w:rPr>
          <w:rFonts w:ascii="Times New Roman" w:hAnsi="Times New Roman" w:cs="Times New Roman"/>
          <w:i/>
          <w:iCs/>
          <w:color w:val="222222"/>
          <w:sz w:val="24"/>
          <w:szCs w:val="24"/>
          <w:shd w:val="clear" w:color="auto" w:fill="FFFFFF"/>
        </w:rPr>
        <w:t>acanthoides</w:t>
      </w:r>
      <w:proofErr w:type="spellEnd"/>
      <w:r w:rsidR="007F32D0">
        <w:rPr>
          <w:rFonts w:ascii="Times New Roman" w:hAnsi="Times New Roman" w:cs="Times New Roman"/>
          <w:color w:val="222222"/>
          <w:sz w:val="24"/>
          <w:szCs w:val="24"/>
          <w:shd w:val="clear" w:color="auto" w:fill="FFFFFF"/>
        </w:rPr>
        <w:t xml:space="preserve"> (“CA”). Values are given for the mean and lower/upper values of the 95% bootstrap interval (BI</w:t>
      </w:r>
      <w:r w:rsidR="00E076B0">
        <w:rPr>
          <w:rFonts w:ascii="Times New Roman" w:hAnsi="Times New Roman" w:cs="Times New Roman"/>
          <w:color w:val="222222"/>
          <w:sz w:val="24"/>
          <w:szCs w:val="24"/>
          <w:shd w:val="clear" w:color="auto" w:fill="FFFFFF"/>
        </w:rPr>
        <w:t>), and are rounded to the nearest hundredth</w:t>
      </w:r>
      <w:r w:rsidR="007F32D0">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1559"/>
        <w:gridCol w:w="1563"/>
        <w:gridCol w:w="1748"/>
        <w:gridCol w:w="1748"/>
        <w:gridCol w:w="1749"/>
      </w:tblGrid>
      <w:tr w:rsidR="008C0679" w:rsidRPr="008E002A" w14:paraId="7AD66276" w14:textId="77777777" w:rsidTr="004416D8">
        <w:tc>
          <w:tcPr>
            <w:tcW w:w="4115" w:type="dxa"/>
            <w:gridSpan w:val="3"/>
            <w:tcBorders>
              <w:bottom w:val="single" w:sz="18" w:space="0" w:color="auto"/>
            </w:tcBorders>
          </w:tcPr>
          <w:p w14:paraId="6745862D" w14:textId="1322E30B" w:rsidR="008C0679" w:rsidRPr="008E002A" w:rsidRDefault="008C0679" w:rsidP="001C6656">
            <w:pPr>
              <w:rPr>
                <w:rFonts w:ascii="Times New Roman" w:hAnsi="Times New Roman" w:cs="Times New Roman"/>
                <w:b/>
                <w:bCs/>
                <w:sz w:val="24"/>
                <w:szCs w:val="24"/>
              </w:rPr>
            </w:pPr>
          </w:p>
        </w:tc>
        <w:tc>
          <w:tcPr>
            <w:tcW w:w="1748" w:type="dxa"/>
            <w:tcBorders>
              <w:bottom w:val="single" w:sz="18" w:space="0" w:color="auto"/>
            </w:tcBorders>
          </w:tcPr>
          <w:p w14:paraId="713960DC" w14:textId="77777777" w:rsidR="008C0679" w:rsidRPr="008E002A" w:rsidRDefault="008C0679" w:rsidP="001C6656">
            <w:pPr>
              <w:jc w:val="center"/>
              <w:rPr>
                <w:rFonts w:ascii="Times New Roman" w:hAnsi="Times New Roman" w:cs="Times New Roman"/>
                <w:b/>
                <w:bCs/>
                <w:sz w:val="24"/>
                <w:szCs w:val="24"/>
              </w:rPr>
            </w:pPr>
            <w:r w:rsidRPr="008E002A">
              <w:rPr>
                <w:rFonts w:ascii="Times New Roman" w:hAnsi="Times New Roman" w:cs="Times New Roman"/>
                <w:b/>
                <w:bCs/>
                <w:sz w:val="24"/>
                <w:szCs w:val="24"/>
              </w:rPr>
              <w:t>95% BI Lower</w:t>
            </w:r>
          </w:p>
        </w:tc>
        <w:tc>
          <w:tcPr>
            <w:tcW w:w="1748" w:type="dxa"/>
            <w:tcBorders>
              <w:bottom w:val="single" w:sz="18" w:space="0" w:color="auto"/>
            </w:tcBorders>
          </w:tcPr>
          <w:p w14:paraId="4145C312" w14:textId="77777777" w:rsidR="008C0679" w:rsidRPr="008E002A" w:rsidRDefault="008C0679" w:rsidP="001C6656">
            <w:pPr>
              <w:jc w:val="center"/>
              <w:rPr>
                <w:rFonts w:ascii="Times New Roman" w:hAnsi="Times New Roman" w:cs="Times New Roman"/>
                <w:b/>
                <w:bCs/>
                <w:sz w:val="24"/>
                <w:szCs w:val="24"/>
              </w:rPr>
            </w:pPr>
            <w:r w:rsidRPr="008E002A">
              <w:rPr>
                <w:rFonts w:ascii="Times New Roman" w:hAnsi="Times New Roman" w:cs="Times New Roman"/>
                <w:b/>
                <w:bCs/>
                <w:sz w:val="24"/>
                <w:szCs w:val="24"/>
              </w:rPr>
              <w:t>Mean</w:t>
            </w:r>
          </w:p>
        </w:tc>
        <w:tc>
          <w:tcPr>
            <w:tcW w:w="1749" w:type="dxa"/>
            <w:tcBorders>
              <w:bottom w:val="single" w:sz="18" w:space="0" w:color="auto"/>
            </w:tcBorders>
          </w:tcPr>
          <w:p w14:paraId="2C5959CA" w14:textId="77777777" w:rsidR="008C0679" w:rsidRPr="008E002A" w:rsidRDefault="008C0679" w:rsidP="001C6656">
            <w:pPr>
              <w:jc w:val="center"/>
              <w:rPr>
                <w:rFonts w:ascii="Times New Roman" w:hAnsi="Times New Roman" w:cs="Times New Roman"/>
                <w:b/>
                <w:bCs/>
                <w:sz w:val="24"/>
                <w:szCs w:val="24"/>
              </w:rPr>
            </w:pPr>
            <w:r w:rsidRPr="008E002A">
              <w:rPr>
                <w:rFonts w:ascii="Times New Roman" w:hAnsi="Times New Roman" w:cs="Times New Roman"/>
                <w:b/>
                <w:bCs/>
                <w:sz w:val="24"/>
                <w:szCs w:val="24"/>
              </w:rPr>
              <w:t>95% BI Upper</w:t>
            </w:r>
          </w:p>
        </w:tc>
      </w:tr>
      <w:tr w:rsidR="007F32D0" w:rsidRPr="008E002A" w14:paraId="079DC927" w14:textId="77777777" w:rsidTr="007F32D0">
        <w:tc>
          <w:tcPr>
            <w:tcW w:w="4115" w:type="dxa"/>
            <w:gridSpan w:val="3"/>
            <w:tcBorders>
              <w:top w:val="single" w:sz="18" w:space="0" w:color="auto"/>
            </w:tcBorders>
          </w:tcPr>
          <w:p w14:paraId="0D8C3F08" w14:textId="132EC194" w:rsidR="007F32D0" w:rsidRPr="008E002A" w:rsidRDefault="007F32D0" w:rsidP="001C6656">
            <w:pPr>
              <w:rPr>
                <w:rFonts w:ascii="Times New Roman" w:hAnsi="Times New Roman" w:cs="Times New Roman"/>
                <w:b/>
                <w:bCs/>
                <w:sz w:val="24"/>
                <w:szCs w:val="24"/>
              </w:rPr>
            </w:pPr>
            <w:r w:rsidRPr="008E002A">
              <w:rPr>
                <w:rFonts w:ascii="Times New Roman" w:hAnsi="Times New Roman" w:cs="Times New Roman"/>
                <w:b/>
                <w:bCs/>
                <w:sz w:val="24"/>
                <w:szCs w:val="24"/>
              </w:rPr>
              <w:t>Mean dispersal distance</w:t>
            </w:r>
            <w:r>
              <w:rPr>
                <w:rFonts w:ascii="Times New Roman" w:hAnsi="Times New Roman" w:cs="Times New Roman"/>
                <w:b/>
                <w:bCs/>
                <w:sz w:val="24"/>
                <w:szCs w:val="24"/>
              </w:rPr>
              <w:t xml:space="preserve"> (m)</w:t>
            </w:r>
          </w:p>
        </w:tc>
        <w:tc>
          <w:tcPr>
            <w:tcW w:w="1748" w:type="dxa"/>
            <w:tcBorders>
              <w:top w:val="single" w:sz="18" w:space="0" w:color="auto"/>
            </w:tcBorders>
          </w:tcPr>
          <w:p w14:paraId="585ADA9D" w14:textId="77777777" w:rsidR="007F32D0" w:rsidRPr="008E002A" w:rsidRDefault="007F32D0" w:rsidP="001C6656">
            <w:pPr>
              <w:rPr>
                <w:rFonts w:ascii="Times New Roman" w:hAnsi="Times New Roman" w:cs="Times New Roman"/>
                <w:b/>
                <w:bCs/>
                <w:sz w:val="24"/>
                <w:szCs w:val="24"/>
              </w:rPr>
            </w:pPr>
          </w:p>
        </w:tc>
        <w:tc>
          <w:tcPr>
            <w:tcW w:w="1748" w:type="dxa"/>
            <w:tcBorders>
              <w:top w:val="single" w:sz="18" w:space="0" w:color="auto"/>
            </w:tcBorders>
          </w:tcPr>
          <w:p w14:paraId="3081A888" w14:textId="77777777" w:rsidR="007F32D0" w:rsidRPr="008E002A" w:rsidRDefault="007F32D0" w:rsidP="001C6656">
            <w:pPr>
              <w:rPr>
                <w:rFonts w:ascii="Times New Roman" w:hAnsi="Times New Roman" w:cs="Times New Roman"/>
                <w:b/>
                <w:bCs/>
                <w:sz w:val="24"/>
                <w:szCs w:val="24"/>
              </w:rPr>
            </w:pPr>
          </w:p>
        </w:tc>
        <w:tc>
          <w:tcPr>
            <w:tcW w:w="1749" w:type="dxa"/>
            <w:tcBorders>
              <w:top w:val="single" w:sz="18" w:space="0" w:color="auto"/>
            </w:tcBorders>
          </w:tcPr>
          <w:p w14:paraId="792B27AB" w14:textId="77777777" w:rsidR="007F32D0" w:rsidRPr="008E002A" w:rsidRDefault="007F32D0" w:rsidP="001C6656">
            <w:pPr>
              <w:rPr>
                <w:rFonts w:ascii="Times New Roman" w:hAnsi="Times New Roman" w:cs="Times New Roman"/>
                <w:b/>
                <w:bCs/>
                <w:sz w:val="24"/>
                <w:szCs w:val="24"/>
              </w:rPr>
            </w:pPr>
          </w:p>
        </w:tc>
      </w:tr>
      <w:tr w:rsidR="007F32D0" w:rsidRPr="008E002A" w14:paraId="050114C3" w14:textId="77777777" w:rsidTr="00AC495E">
        <w:tc>
          <w:tcPr>
            <w:tcW w:w="993" w:type="dxa"/>
          </w:tcPr>
          <w:p w14:paraId="4B3AA4B9" w14:textId="77777777" w:rsidR="007F32D0" w:rsidRPr="008E002A" w:rsidRDefault="007F32D0" w:rsidP="001C6656">
            <w:pPr>
              <w:rPr>
                <w:rFonts w:ascii="Times New Roman" w:hAnsi="Times New Roman" w:cs="Times New Roman"/>
                <w:sz w:val="24"/>
                <w:szCs w:val="24"/>
              </w:rPr>
            </w:pPr>
            <w:r w:rsidRPr="008E002A">
              <w:rPr>
                <w:rFonts w:ascii="Times New Roman" w:hAnsi="Times New Roman" w:cs="Times New Roman"/>
                <w:sz w:val="24"/>
                <w:szCs w:val="24"/>
              </w:rPr>
              <w:t>CN</w:t>
            </w:r>
          </w:p>
        </w:tc>
        <w:tc>
          <w:tcPr>
            <w:tcW w:w="1559" w:type="dxa"/>
          </w:tcPr>
          <w:p w14:paraId="470969CF" w14:textId="44963B08" w:rsidR="007F32D0" w:rsidRPr="008E002A" w:rsidRDefault="007F32D0" w:rsidP="001C6656">
            <w:pPr>
              <w:rPr>
                <w:rFonts w:ascii="Times New Roman" w:hAnsi="Times New Roman" w:cs="Times New Roman"/>
                <w:sz w:val="24"/>
                <w:szCs w:val="24"/>
              </w:rPr>
            </w:pPr>
            <w:r>
              <w:rPr>
                <w:rFonts w:ascii="Times New Roman" w:hAnsi="Times New Roman" w:cs="Times New Roman"/>
                <w:sz w:val="24"/>
                <w:szCs w:val="24"/>
              </w:rPr>
              <w:t>Height Dist.</w:t>
            </w:r>
          </w:p>
        </w:tc>
        <w:tc>
          <w:tcPr>
            <w:tcW w:w="1563" w:type="dxa"/>
          </w:tcPr>
          <w:p w14:paraId="23CE38F5" w14:textId="7849ECAC" w:rsidR="007F32D0" w:rsidRPr="008E002A" w:rsidRDefault="007F32D0" w:rsidP="001C6656">
            <w:pPr>
              <w:rPr>
                <w:rFonts w:ascii="Times New Roman" w:hAnsi="Times New Roman" w:cs="Times New Roman"/>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396BCA20" w14:textId="77AFD14C" w:rsidR="007F32D0" w:rsidRPr="008E002A" w:rsidRDefault="00EC4A65" w:rsidP="001C6656">
            <w:pPr>
              <w:jc w:val="center"/>
              <w:rPr>
                <w:rFonts w:ascii="Times New Roman" w:hAnsi="Times New Roman" w:cs="Times New Roman"/>
                <w:sz w:val="24"/>
                <w:szCs w:val="24"/>
              </w:rPr>
            </w:pPr>
            <w:r w:rsidRPr="00EC4A65">
              <w:rPr>
                <w:rFonts w:ascii="Times New Roman" w:hAnsi="Times New Roman" w:cs="Times New Roman"/>
                <w:sz w:val="24"/>
                <w:szCs w:val="24"/>
              </w:rPr>
              <w:t>2.2</w:t>
            </w:r>
            <w:r w:rsidR="00E076B0">
              <w:rPr>
                <w:rFonts w:ascii="Times New Roman" w:hAnsi="Times New Roman" w:cs="Times New Roman"/>
                <w:sz w:val="24"/>
                <w:szCs w:val="24"/>
              </w:rPr>
              <w:t>9</w:t>
            </w:r>
          </w:p>
        </w:tc>
        <w:tc>
          <w:tcPr>
            <w:tcW w:w="1748" w:type="dxa"/>
          </w:tcPr>
          <w:p w14:paraId="7735ED29" w14:textId="477C6873" w:rsidR="007F32D0" w:rsidRPr="008E002A" w:rsidRDefault="00EC4A65" w:rsidP="001C6656">
            <w:pPr>
              <w:jc w:val="center"/>
              <w:rPr>
                <w:rFonts w:ascii="Times New Roman" w:hAnsi="Times New Roman" w:cs="Times New Roman"/>
                <w:sz w:val="24"/>
                <w:szCs w:val="24"/>
              </w:rPr>
            </w:pPr>
            <w:r w:rsidRPr="00EC4A65">
              <w:rPr>
                <w:rFonts w:ascii="Times New Roman" w:hAnsi="Times New Roman" w:cs="Times New Roman"/>
                <w:sz w:val="24"/>
                <w:szCs w:val="24"/>
              </w:rPr>
              <w:t>2.4</w:t>
            </w:r>
            <w:r w:rsidR="00E076B0">
              <w:rPr>
                <w:rFonts w:ascii="Times New Roman" w:hAnsi="Times New Roman" w:cs="Times New Roman"/>
                <w:sz w:val="24"/>
                <w:szCs w:val="24"/>
              </w:rPr>
              <w:t>6</w:t>
            </w:r>
          </w:p>
        </w:tc>
        <w:tc>
          <w:tcPr>
            <w:tcW w:w="1749" w:type="dxa"/>
          </w:tcPr>
          <w:p w14:paraId="6AD83F4B" w14:textId="0ABFDE25" w:rsidR="007F32D0" w:rsidRPr="008E002A" w:rsidRDefault="00EC4A65" w:rsidP="001C6656">
            <w:pPr>
              <w:jc w:val="center"/>
              <w:rPr>
                <w:rFonts w:ascii="Times New Roman" w:hAnsi="Times New Roman" w:cs="Times New Roman"/>
                <w:sz w:val="24"/>
                <w:szCs w:val="24"/>
              </w:rPr>
            </w:pPr>
            <w:r w:rsidRPr="00EC4A65">
              <w:rPr>
                <w:rFonts w:ascii="Times New Roman" w:hAnsi="Times New Roman" w:cs="Times New Roman"/>
                <w:sz w:val="24"/>
                <w:szCs w:val="24"/>
              </w:rPr>
              <w:t>2.64</w:t>
            </w:r>
          </w:p>
        </w:tc>
      </w:tr>
      <w:tr w:rsidR="007F32D0" w:rsidRPr="008E002A" w14:paraId="5ACCCE49" w14:textId="77777777" w:rsidTr="00AC495E">
        <w:tc>
          <w:tcPr>
            <w:tcW w:w="993" w:type="dxa"/>
          </w:tcPr>
          <w:p w14:paraId="158641B4" w14:textId="77777777" w:rsidR="007F32D0" w:rsidRPr="008E002A" w:rsidRDefault="007F32D0" w:rsidP="001C6656">
            <w:pPr>
              <w:rPr>
                <w:rFonts w:ascii="Times New Roman" w:hAnsi="Times New Roman" w:cs="Times New Roman"/>
                <w:sz w:val="24"/>
                <w:szCs w:val="24"/>
              </w:rPr>
            </w:pPr>
          </w:p>
        </w:tc>
        <w:tc>
          <w:tcPr>
            <w:tcW w:w="1559" w:type="dxa"/>
          </w:tcPr>
          <w:p w14:paraId="0FC9A53C" w14:textId="77777777" w:rsidR="007F32D0" w:rsidRPr="008E002A" w:rsidRDefault="007F32D0" w:rsidP="001C6656">
            <w:pPr>
              <w:rPr>
                <w:rFonts w:ascii="Times New Roman" w:hAnsi="Times New Roman" w:cs="Times New Roman"/>
                <w:sz w:val="24"/>
                <w:szCs w:val="24"/>
              </w:rPr>
            </w:pPr>
          </w:p>
        </w:tc>
        <w:tc>
          <w:tcPr>
            <w:tcW w:w="1563" w:type="dxa"/>
          </w:tcPr>
          <w:p w14:paraId="5A934718" w14:textId="4F2D169F" w:rsidR="007F32D0" w:rsidRPr="008E002A" w:rsidRDefault="007F32D0" w:rsidP="001C6656">
            <w:pPr>
              <w:rPr>
                <w:rFonts w:ascii="Times New Roman" w:hAnsi="Times New Roman" w:cs="Times New Roman"/>
                <w:sz w:val="24"/>
                <w:szCs w:val="24"/>
              </w:rPr>
            </w:pPr>
            <w:r w:rsidRPr="008E002A">
              <w:rPr>
                <w:rFonts w:ascii="Times New Roman" w:hAnsi="Times New Roman" w:cs="Times New Roman"/>
                <w:sz w:val="24"/>
                <w:szCs w:val="24"/>
              </w:rPr>
              <w:t>Warmed</w:t>
            </w:r>
          </w:p>
        </w:tc>
        <w:tc>
          <w:tcPr>
            <w:tcW w:w="1748" w:type="dxa"/>
          </w:tcPr>
          <w:p w14:paraId="5F1B401B" w14:textId="6C2ABD60" w:rsidR="007F32D0" w:rsidRPr="008E002A" w:rsidRDefault="00EC4A65" w:rsidP="001C6656">
            <w:pPr>
              <w:jc w:val="center"/>
              <w:rPr>
                <w:rFonts w:ascii="Times New Roman" w:hAnsi="Times New Roman" w:cs="Times New Roman"/>
                <w:sz w:val="24"/>
                <w:szCs w:val="24"/>
              </w:rPr>
            </w:pPr>
            <w:r w:rsidRPr="00EC4A65">
              <w:rPr>
                <w:rFonts w:ascii="Times New Roman" w:hAnsi="Times New Roman" w:cs="Times New Roman"/>
                <w:sz w:val="24"/>
                <w:szCs w:val="24"/>
              </w:rPr>
              <w:t>2.7</w:t>
            </w:r>
            <w:r w:rsidR="00E076B0">
              <w:rPr>
                <w:rFonts w:ascii="Times New Roman" w:hAnsi="Times New Roman" w:cs="Times New Roman"/>
                <w:sz w:val="24"/>
                <w:szCs w:val="24"/>
              </w:rPr>
              <w:t>9</w:t>
            </w:r>
          </w:p>
        </w:tc>
        <w:tc>
          <w:tcPr>
            <w:tcW w:w="1748" w:type="dxa"/>
          </w:tcPr>
          <w:p w14:paraId="3377243A" w14:textId="05474DC3" w:rsidR="007F32D0" w:rsidRPr="008E002A" w:rsidRDefault="00EC4A65" w:rsidP="001C6656">
            <w:pPr>
              <w:jc w:val="center"/>
              <w:rPr>
                <w:rFonts w:ascii="Times New Roman" w:hAnsi="Times New Roman" w:cs="Times New Roman"/>
                <w:sz w:val="24"/>
                <w:szCs w:val="24"/>
              </w:rPr>
            </w:pPr>
            <w:r w:rsidRPr="00EC4A65">
              <w:rPr>
                <w:rFonts w:ascii="Times New Roman" w:hAnsi="Times New Roman" w:cs="Times New Roman"/>
                <w:sz w:val="24"/>
                <w:szCs w:val="24"/>
              </w:rPr>
              <w:t>2.9</w:t>
            </w:r>
            <w:r w:rsidR="00E076B0">
              <w:rPr>
                <w:rFonts w:ascii="Times New Roman" w:hAnsi="Times New Roman" w:cs="Times New Roman"/>
                <w:sz w:val="24"/>
                <w:szCs w:val="24"/>
              </w:rPr>
              <w:t>9</w:t>
            </w:r>
          </w:p>
        </w:tc>
        <w:tc>
          <w:tcPr>
            <w:tcW w:w="1749" w:type="dxa"/>
          </w:tcPr>
          <w:p w14:paraId="7CB5856E" w14:textId="7EE999C1" w:rsidR="007F32D0" w:rsidRPr="008E002A" w:rsidRDefault="00EC4A65" w:rsidP="001C6656">
            <w:pPr>
              <w:jc w:val="center"/>
              <w:rPr>
                <w:rFonts w:ascii="Times New Roman" w:hAnsi="Times New Roman" w:cs="Times New Roman"/>
                <w:sz w:val="24"/>
                <w:szCs w:val="24"/>
              </w:rPr>
            </w:pPr>
            <w:r w:rsidRPr="00EC4A65">
              <w:rPr>
                <w:rFonts w:ascii="Times New Roman" w:hAnsi="Times New Roman" w:cs="Times New Roman"/>
                <w:sz w:val="24"/>
                <w:szCs w:val="24"/>
              </w:rPr>
              <w:t>3.1</w:t>
            </w:r>
            <w:r w:rsidR="00E076B0">
              <w:rPr>
                <w:rFonts w:ascii="Times New Roman" w:hAnsi="Times New Roman" w:cs="Times New Roman"/>
                <w:sz w:val="24"/>
                <w:szCs w:val="24"/>
              </w:rPr>
              <w:t>9</w:t>
            </w:r>
          </w:p>
        </w:tc>
      </w:tr>
      <w:tr w:rsidR="007F32D0" w:rsidRPr="008E002A" w14:paraId="2C303417" w14:textId="77777777" w:rsidTr="00AC495E">
        <w:tc>
          <w:tcPr>
            <w:tcW w:w="993" w:type="dxa"/>
          </w:tcPr>
          <w:p w14:paraId="6F258A23" w14:textId="77777777" w:rsidR="007F32D0" w:rsidRPr="008E002A" w:rsidRDefault="007F32D0" w:rsidP="007F32D0">
            <w:pPr>
              <w:rPr>
                <w:rFonts w:ascii="Times New Roman" w:hAnsi="Times New Roman" w:cs="Times New Roman"/>
                <w:sz w:val="24"/>
                <w:szCs w:val="24"/>
              </w:rPr>
            </w:pPr>
          </w:p>
        </w:tc>
        <w:tc>
          <w:tcPr>
            <w:tcW w:w="1559" w:type="dxa"/>
          </w:tcPr>
          <w:p w14:paraId="0E315EE6" w14:textId="2DBEB239" w:rsidR="007F32D0" w:rsidRPr="008E002A" w:rsidRDefault="007F32D0" w:rsidP="007F32D0">
            <w:pPr>
              <w:rPr>
                <w:rFonts w:ascii="Times New Roman" w:hAnsi="Times New Roman" w:cs="Times New Roman"/>
                <w:sz w:val="24"/>
                <w:szCs w:val="24"/>
              </w:rPr>
            </w:pPr>
            <w:r>
              <w:rPr>
                <w:rFonts w:ascii="Times New Roman" w:hAnsi="Times New Roman" w:cs="Times New Roman"/>
                <w:sz w:val="24"/>
                <w:szCs w:val="24"/>
              </w:rPr>
              <w:t>Max. Height</w:t>
            </w:r>
          </w:p>
        </w:tc>
        <w:tc>
          <w:tcPr>
            <w:tcW w:w="1563" w:type="dxa"/>
          </w:tcPr>
          <w:p w14:paraId="17124C8A" w14:textId="49C42BD0" w:rsidR="007F32D0" w:rsidRPr="008E002A" w:rsidRDefault="007F32D0" w:rsidP="007F32D0">
            <w:pPr>
              <w:rPr>
                <w:rFonts w:ascii="Times New Roman" w:hAnsi="Times New Roman" w:cs="Times New Roman"/>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340EF957" w14:textId="76AB1BB9" w:rsidR="007F32D0" w:rsidRPr="008E002A" w:rsidRDefault="00E076B0" w:rsidP="007F32D0">
            <w:pPr>
              <w:jc w:val="center"/>
              <w:rPr>
                <w:rFonts w:ascii="Times New Roman" w:hAnsi="Times New Roman" w:cs="Times New Roman"/>
                <w:sz w:val="24"/>
                <w:szCs w:val="24"/>
              </w:rPr>
            </w:pPr>
            <w:r w:rsidRPr="00E076B0">
              <w:rPr>
                <w:rFonts w:ascii="Times New Roman" w:hAnsi="Times New Roman" w:cs="Times New Roman"/>
                <w:sz w:val="24"/>
                <w:szCs w:val="24"/>
              </w:rPr>
              <w:t>2.5</w:t>
            </w:r>
            <w:r>
              <w:rPr>
                <w:rFonts w:ascii="Times New Roman" w:hAnsi="Times New Roman" w:cs="Times New Roman"/>
                <w:sz w:val="24"/>
                <w:szCs w:val="24"/>
              </w:rPr>
              <w:t>9</w:t>
            </w:r>
          </w:p>
        </w:tc>
        <w:tc>
          <w:tcPr>
            <w:tcW w:w="1748" w:type="dxa"/>
          </w:tcPr>
          <w:p w14:paraId="3D8042B7" w14:textId="1D53718F" w:rsidR="007F32D0" w:rsidRPr="008E002A" w:rsidRDefault="00E076B0" w:rsidP="007F32D0">
            <w:pPr>
              <w:jc w:val="center"/>
              <w:rPr>
                <w:rFonts w:ascii="Times New Roman" w:hAnsi="Times New Roman" w:cs="Times New Roman"/>
                <w:sz w:val="24"/>
                <w:szCs w:val="24"/>
              </w:rPr>
            </w:pPr>
            <w:r w:rsidRPr="00E076B0">
              <w:rPr>
                <w:rFonts w:ascii="Times New Roman" w:hAnsi="Times New Roman" w:cs="Times New Roman"/>
                <w:sz w:val="24"/>
                <w:szCs w:val="24"/>
              </w:rPr>
              <w:t>2.77</w:t>
            </w:r>
          </w:p>
        </w:tc>
        <w:tc>
          <w:tcPr>
            <w:tcW w:w="1749" w:type="dxa"/>
          </w:tcPr>
          <w:p w14:paraId="7C8C4496" w14:textId="7998C367" w:rsidR="007F32D0" w:rsidRPr="008E002A" w:rsidRDefault="00E076B0" w:rsidP="007F32D0">
            <w:pPr>
              <w:jc w:val="center"/>
              <w:rPr>
                <w:rFonts w:ascii="Times New Roman" w:hAnsi="Times New Roman" w:cs="Times New Roman"/>
                <w:sz w:val="24"/>
                <w:szCs w:val="24"/>
              </w:rPr>
            </w:pPr>
            <w:r w:rsidRPr="00E076B0">
              <w:rPr>
                <w:rFonts w:ascii="Times New Roman" w:hAnsi="Times New Roman" w:cs="Times New Roman"/>
                <w:sz w:val="24"/>
                <w:szCs w:val="24"/>
              </w:rPr>
              <w:t>2.9</w:t>
            </w:r>
            <w:r>
              <w:rPr>
                <w:rFonts w:ascii="Times New Roman" w:hAnsi="Times New Roman" w:cs="Times New Roman"/>
                <w:sz w:val="24"/>
                <w:szCs w:val="24"/>
              </w:rPr>
              <w:t>7</w:t>
            </w:r>
          </w:p>
        </w:tc>
      </w:tr>
      <w:tr w:rsidR="007F32D0" w:rsidRPr="008E002A" w14:paraId="3319CEFE" w14:textId="77777777" w:rsidTr="00AC495E">
        <w:tc>
          <w:tcPr>
            <w:tcW w:w="993" w:type="dxa"/>
          </w:tcPr>
          <w:p w14:paraId="4E16A2E7" w14:textId="77777777" w:rsidR="007F32D0" w:rsidRPr="008E002A" w:rsidRDefault="007F32D0" w:rsidP="007F32D0">
            <w:pPr>
              <w:rPr>
                <w:rFonts w:ascii="Times New Roman" w:hAnsi="Times New Roman" w:cs="Times New Roman"/>
                <w:sz w:val="24"/>
                <w:szCs w:val="24"/>
              </w:rPr>
            </w:pPr>
          </w:p>
        </w:tc>
        <w:tc>
          <w:tcPr>
            <w:tcW w:w="1559" w:type="dxa"/>
          </w:tcPr>
          <w:p w14:paraId="557457FA" w14:textId="77777777" w:rsidR="007F32D0" w:rsidRPr="008E002A" w:rsidRDefault="007F32D0" w:rsidP="007F32D0">
            <w:pPr>
              <w:rPr>
                <w:rFonts w:ascii="Times New Roman" w:hAnsi="Times New Roman" w:cs="Times New Roman"/>
                <w:sz w:val="24"/>
                <w:szCs w:val="24"/>
              </w:rPr>
            </w:pPr>
          </w:p>
        </w:tc>
        <w:tc>
          <w:tcPr>
            <w:tcW w:w="1563" w:type="dxa"/>
          </w:tcPr>
          <w:p w14:paraId="6B5FE669" w14:textId="05D19EC9" w:rsidR="007F32D0" w:rsidRPr="008E002A" w:rsidRDefault="007F32D0" w:rsidP="007F32D0">
            <w:pPr>
              <w:rPr>
                <w:rFonts w:ascii="Times New Roman" w:hAnsi="Times New Roman" w:cs="Times New Roman"/>
                <w:sz w:val="24"/>
                <w:szCs w:val="24"/>
              </w:rPr>
            </w:pPr>
            <w:r w:rsidRPr="008E002A">
              <w:rPr>
                <w:rFonts w:ascii="Times New Roman" w:hAnsi="Times New Roman" w:cs="Times New Roman"/>
                <w:sz w:val="24"/>
                <w:szCs w:val="24"/>
              </w:rPr>
              <w:t>Warmed</w:t>
            </w:r>
          </w:p>
        </w:tc>
        <w:tc>
          <w:tcPr>
            <w:tcW w:w="1748" w:type="dxa"/>
          </w:tcPr>
          <w:p w14:paraId="59174D1E" w14:textId="6800F45B" w:rsidR="007F32D0" w:rsidRPr="008E002A" w:rsidRDefault="00E076B0" w:rsidP="007F32D0">
            <w:pPr>
              <w:jc w:val="center"/>
              <w:rPr>
                <w:rFonts w:ascii="Times New Roman" w:hAnsi="Times New Roman" w:cs="Times New Roman"/>
                <w:sz w:val="24"/>
                <w:szCs w:val="24"/>
              </w:rPr>
            </w:pPr>
            <w:r w:rsidRPr="00E076B0">
              <w:rPr>
                <w:rFonts w:ascii="Times New Roman" w:hAnsi="Times New Roman" w:cs="Times New Roman"/>
                <w:sz w:val="24"/>
                <w:szCs w:val="24"/>
              </w:rPr>
              <w:t>3.1</w:t>
            </w:r>
            <w:r>
              <w:rPr>
                <w:rFonts w:ascii="Times New Roman" w:hAnsi="Times New Roman" w:cs="Times New Roman"/>
                <w:sz w:val="24"/>
                <w:szCs w:val="24"/>
              </w:rPr>
              <w:t>3</w:t>
            </w:r>
          </w:p>
        </w:tc>
        <w:tc>
          <w:tcPr>
            <w:tcW w:w="1748" w:type="dxa"/>
          </w:tcPr>
          <w:p w14:paraId="6DF66537" w14:textId="4DBA8AF7" w:rsidR="007F32D0" w:rsidRPr="008E002A" w:rsidRDefault="00E076B0" w:rsidP="007F32D0">
            <w:pPr>
              <w:jc w:val="center"/>
              <w:rPr>
                <w:rFonts w:ascii="Times New Roman" w:hAnsi="Times New Roman" w:cs="Times New Roman"/>
                <w:sz w:val="24"/>
                <w:szCs w:val="24"/>
              </w:rPr>
            </w:pPr>
            <w:r w:rsidRPr="00E076B0">
              <w:rPr>
                <w:rFonts w:ascii="Times New Roman" w:hAnsi="Times New Roman" w:cs="Times New Roman"/>
                <w:sz w:val="24"/>
                <w:szCs w:val="24"/>
              </w:rPr>
              <w:t>3.3</w:t>
            </w:r>
            <w:r>
              <w:rPr>
                <w:rFonts w:ascii="Times New Roman" w:hAnsi="Times New Roman" w:cs="Times New Roman"/>
                <w:sz w:val="24"/>
                <w:szCs w:val="24"/>
              </w:rPr>
              <w:t>3</w:t>
            </w:r>
          </w:p>
        </w:tc>
        <w:tc>
          <w:tcPr>
            <w:tcW w:w="1749" w:type="dxa"/>
          </w:tcPr>
          <w:p w14:paraId="2095EFB6" w14:textId="0871F9E1" w:rsidR="007F32D0" w:rsidRPr="008E002A" w:rsidRDefault="00E076B0" w:rsidP="007F32D0">
            <w:pPr>
              <w:jc w:val="center"/>
              <w:rPr>
                <w:rFonts w:ascii="Times New Roman" w:hAnsi="Times New Roman" w:cs="Times New Roman"/>
                <w:sz w:val="24"/>
                <w:szCs w:val="24"/>
              </w:rPr>
            </w:pPr>
            <w:r w:rsidRPr="00E076B0">
              <w:rPr>
                <w:rFonts w:ascii="Times New Roman" w:hAnsi="Times New Roman" w:cs="Times New Roman"/>
                <w:sz w:val="24"/>
                <w:szCs w:val="24"/>
              </w:rPr>
              <w:t>3.54</w:t>
            </w:r>
          </w:p>
        </w:tc>
      </w:tr>
      <w:tr w:rsidR="007F32D0" w:rsidRPr="008E002A" w14:paraId="4CF399E2" w14:textId="77777777" w:rsidTr="00AC495E">
        <w:tc>
          <w:tcPr>
            <w:tcW w:w="993" w:type="dxa"/>
          </w:tcPr>
          <w:p w14:paraId="7E12B423" w14:textId="77777777" w:rsidR="007F32D0" w:rsidRPr="008E002A" w:rsidRDefault="007F32D0" w:rsidP="007F32D0">
            <w:pPr>
              <w:rPr>
                <w:rFonts w:ascii="Times New Roman" w:hAnsi="Times New Roman" w:cs="Times New Roman"/>
                <w:sz w:val="24"/>
                <w:szCs w:val="24"/>
              </w:rPr>
            </w:pPr>
            <w:r w:rsidRPr="008E002A">
              <w:rPr>
                <w:rFonts w:ascii="Times New Roman" w:hAnsi="Times New Roman" w:cs="Times New Roman"/>
                <w:sz w:val="24"/>
                <w:szCs w:val="24"/>
              </w:rPr>
              <w:t>CA</w:t>
            </w:r>
          </w:p>
        </w:tc>
        <w:tc>
          <w:tcPr>
            <w:tcW w:w="1559" w:type="dxa"/>
          </w:tcPr>
          <w:p w14:paraId="0B61D216" w14:textId="3B6F4AB4" w:rsidR="007F32D0" w:rsidRPr="008E002A" w:rsidRDefault="007F32D0" w:rsidP="007F32D0">
            <w:pPr>
              <w:rPr>
                <w:rFonts w:ascii="Times New Roman" w:hAnsi="Times New Roman" w:cs="Times New Roman"/>
                <w:sz w:val="24"/>
                <w:szCs w:val="24"/>
              </w:rPr>
            </w:pPr>
            <w:r>
              <w:rPr>
                <w:rFonts w:ascii="Times New Roman" w:hAnsi="Times New Roman" w:cs="Times New Roman"/>
                <w:sz w:val="24"/>
                <w:szCs w:val="24"/>
              </w:rPr>
              <w:t>Height Dist.</w:t>
            </w:r>
          </w:p>
        </w:tc>
        <w:tc>
          <w:tcPr>
            <w:tcW w:w="1563" w:type="dxa"/>
          </w:tcPr>
          <w:p w14:paraId="2E9598F4" w14:textId="6CF37DD1" w:rsidR="007F32D0" w:rsidRPr="008E002A" w:rsidRDefault="007F32D0" w:rsidP="007F32D0">
            <w:pPr>
              <w:rPr>
                <w:rFonts w:ascii="Times New Roman" w:hAnsi="Times New Roman" w:cs="Times New Roman"/>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3C199465" w14:textId="178BDF8B" w:rsidR="007F32D0" w:rsidRPr="008E002A" w:rsidRDefault="00EC4A65" w:rsidP="007F32D0">
            <w:pPr>
              <w:jc w:val="center"/>
              <w:rPr>
                <w:rFonts w:ascii="Times New Roman" w:hAnsi="Times New Roman" w:cs="Times New Roman"/>
                <w:sz w:val="24"/>
                <w:szCs w:val="24"/>
              </w:rPr>
            </w:pPr>
            <w:r w:rsidRPr="00EC4A65">
              <w:rPr>
                <w:rFonts w:ascii="Times New Roman" w:hAnsi="Times New Roman" w:cs="Times New Roman"/>
                <w:sz w:val="24"/>
                <w:szCs w:val="24"/>
              </w:rPr>
              <w:t>1.82</w:t>
            </w:r>
          </w:p>
        </w:tc>
        <w:tc>
          <w:tcPr>
            <w:tcW w:w="1748" w:type="dxa"/>
          </w:tcPr>
          <w:p w14:paraId="3C5EB2AB" w14:textId="6C0B90D0" w:rsidR="007F32D0" w:rsidRPr="008E002A" w:rsidRDefault="00EC4A65" w:rsidP="007F32D0">
            <w:pPr>
              <w:jc w:val="center"/>
              <w:rPr>
                <w:rFonts w:ascii="Times New Roman" w:hAnsi="Times New Roman" w:cs="Times New Roman"/>
                <w:sz w:val="24"/>
                <w:szCs w:val="24"/>
              </w:rPr>
            </w:pPr>
            <w:r w:rsidRPr="00EC4A65">
              <w:rPr>
                <w:rFonts w:ascii="Times New Roman" w:hAnsi="Times New Roman" w:cs="Times New Roman"/>
                <w:sz w:val="24"/>
                <w:szCs w:val="24"/>
              </w:rPr>
              <w:t>1.94</w:t>
            </w:r>
          </w:p>
        </w:tc>
        <w:tc>
          <w:tcPr>
            <w:tcW w:w="1749" w:type="dxa"/>
          </w:tcPr>
          <w:p w14:paraId="17F92B02" w14:textId="12BF7A0B" w:rsidR="007F32D0" w:rsidRPr="008E002A" w:rsidRDefault="00EC4A65" w:rsidP="007F32D0">
            <w:pPr>
              <w:jc w:val="center"/>
              <w:rPr>
                <w:rFonts w:ascii="Times New Roman" w:hAnsi="Times New Roman" w:cs="Times New Roman"/>
                <w:sz w:val="24"/>
                <w:szCs w:val="24"/>
              </w:rPr>
            </w:pPr>
            <w:r w:rsidRPr="00EC4A65">
              <w:rPr>
                <w:rFonts w:ascii="Times New Roman" w:hAnsi="Times New Roman" w:cs="Times New Roman"/>
                <w:sz w:val="24"/>
                <w:szCs w:val="24"/>
              </w:rPr>
              <w:t>2.07</w:t>
            </w:r>
          </w:p>
        </w:tc>
      </w:tr>
      <w:tr w:rsidR="007F32D0" w:rsidRPr="008E002A" w14:paraId="243A895D" w14:textId="77777777" w:rsidTr="00AC495E">
        <w:tc>
          <w:tcPr>
            <w:tcW w:w="993" w:type="dxa"/>
          </w:tcPr>
          <w:p w14:paraId="386348BF" w14:textId="77777777" w:rsidR="007F32D0" w:rsidRPr="008E002A" w:rsidRDefault="007F32D0" w:rsidP="007F32D0">
            <w:pPr>
              <w:rPr>
                <w:rFonts w:ascii="Times New Roman" w:hAnsi="Times New Roman" w:cs="Times New Roman"/>
                <w:sz w:val="24"/>
                <w:szCs w:val="24"/>
              </w:rPr>
            </w:pPr>
          </w:p>
        </w:tc>
        <w:tc>
          <w:tcPr>
            <w:tcW w:w="1559" w:type="dxa"/>
          </w:tcPr>
          <w:p w14:paraId="24DCDB10" w14:textId="77777777" w:rsidR="007F32D0" w:rsidRPr="008E002A" w:rsidRDefault="007F32D0" w:rsidP="007F32D0">
            <w:pPr>
              <w:rPr>
                <w:rFonts w:ascii="Times New Roman" w:hAnsi="Times New Roman" w:cs="Times New Roman"/>
                <w:sz w:val="24"/>
                <w:szCs w:val="24"/>
              </w:rPr>
            </w:pPr>
          </w:p>
        </w:tc>
        <w:tc>
          <w:tcPr>
            <w:tcW w:w="1563" w:type="dxa"/>
          </w:tcPr>
          <w:p w14:paraId="53EA9277" w14:textId="1E8EA105" w:rsidR="007F32D0" w:rsidRPr="008E002A" w:rsidRDefault="007F32D0" w:rsidP="007F32D0">
            <w:pPr>
              <w:rPr>
                <w:rFonts w:ascii="Times New Roman" w:hAnsi="Times New Roman" w:cs="Times New Roman"/>
                <w:sz w:val="24"/>
                <w:szCs w:val="24"/>
              </w:rPr>
            </w:pPr>
            <w:r w:rsidRPr="008E002A">
              <w:rPr>
                <w:rFonts w:ascii="Times New Roman" w:hAnsi="Times New Roman" w:cs="Times New Roman"/>
                <w:sz w:val="24"/>
                <w:szCs w:val="24"/>
              </w:rPr>
              <w:t>Warmed</w:t>
            </w:r>
          </w:p>
        </w:tc>
        <w:tc>
          <w:tcPr>
            <w:tcW w:w="1748" w:type="dxa"/>
          </w:tcPr>
          <w:p w14:paraId="6901B938" w14:textId="2F74EA48" w:rsidR="007F32D0" w:rsidRPr="008E002A" w:rsidRDefault="00EC4A65" w:rsidP="007F32D0">
            <w:pPr>
              <w:jc w:val="center"/>
              <w:rPr>
                <w:rFonts w:ascii="Times New Roman" w:hAnsi="Times New Roman" w:cs="Times New Roman"/>
                <w:sz w:val="24"/>
                <w:szCs w:val="24"/>
              </w:rPr>
            </w:pPr>
            <w:r w:rsidRPr="00EC4A65">
              <w:rPr>
                <w:rFonts w:ascii="Times New Roman" w:hAnsi="Times New Roman" w:cs="Times New Roman"/>
                <w:sz w:val="24"/>
                <w:szCs w:val="24"/>
              </w:rPr>
              <w:t>2.5</w:t>
            </w:r>
            <w:r w:rsidR="00E076B0">
              <w:rPr>
                <w:rFonts w:ascii="Times New Roman" w:hAnsi="Times New Roman" w:cs="Times New Roman"/>
                <w:sz w:val="24"/>
                <w:szCs w:val="24"/>
              </w:rPr>
              <w:t>3</w:t>
            </w:r>
          </w:p>
        </w:tc>
        <w:tc>
          <w:tcPr>
            <w:tcW w:w="1748" w:type="dxa"/>
          </w:tcPr>
          <w:p w14:paraId="022B78F5" w14:textId="1B80DC3B" w:rsidR="007F32D0" w:rsidRPr="008E002A" w:rsidRDefault="00EC4A65" w:rsidP="007F32D0">
            <w:pPr>
              <w:jc w:val="center"/>
              <w:rPr>
                <w:rFonts w:ascii="Times New Roman" w:hAnsi="Times New Roman" w:cs="Times New Roman"/>
                <w:sz w:val="24"/>
                <w:szCs w:val="24"/>
              </w:rPr>
            </w:pPr>
            <w:r w:rsidRPr="00EC4A65">
              <w:rPr>
                <w:rFonts w:ascii="Times New Roman" w:hAnsi="Times New Roman" w:cs="Times New Roman"/>
                <w:sz w:val="24"/>
                <w:szCs w:val="24"/>
              </w:rPr>
              <w:t>2.6</w:t>
            </w:r>
            <w:r w:rsidR="00E076B0">
              <w:rPr>
                <w:rFonts w:ascii="Times New Roman" w:hAnsi="Times New Roman" w:cs="Times New Roman"/>
                <w:sz w:val="24"/>
                <w:szCs w:val="24"/>
              </w:rPr>
              <w:t>9</w:t>
            </w:r>
          </w:p>
        </w:tc>
        <w:tc>
          <w:tcPr>
            <w:tcW w:w="1749" w:type="dxa"/>
          </w:tcPr>
          <w:p w14:paraId="58CBF9C9" w14:textId="398D769C" w:rsidR="007F32D0" w:rsidRPr="008E002A" w:rsidRDefault="00EC4A65" w:rsidP="007F32D0">
            <w:pPr>
              <w:jc w:val="center"/>
              <w:rPr>
                <w:rFonts w:ascii="Times New Roman" w:hAnsi="Times New Roman" w:cs="Times New Roman"/>
                <w:sz w:val="24"/>
                <w:szCs w:val="24"/>
              </w:rPr>
            </w:pPr>
            <w:r w:rsidRPr="00EC4A65">
              <w:rPr>
                <w:rFonts w:ascii="Times New Roman" w:hAnsi="Times New Roman" w:cs="Times New Roman"/>
                <w:sz w:val="24"/>
                <w:szCs w:val="24"/>
              </w:rPr>
              <w:t>2.86</w:t>
            </w:r>
          </w:p>
        </w:tc>
      </w:tr>
      <w:tr w:rsidR="007F32D0" w:rsidRPr="008E002A" w14:paraId="20F6EEEF" w14:textId="77777777" w:rsidTr="00AC495E">
        <w:tc>
          <w:tcPr>
            <w:tcW w:w="993" w:type="dxa"/>
          </w:tcPr>
          <w:p w14:paraId="0062A259" w14:textId="77777777" w:rsidR="007F32D0" w:rsidRPr="008E002A" w:rsidRDefault="007F32D0" w:rsidP="007F32D0">
            <w:pPr>
              <w:rPr>
                <w:rFonts w:ascii="Times New Roman" w:hAnsi="Times New Roman" w:cs="Times New Roman"/>
                <w:sz w:val="24"/>
                <w:szCs w:val="24"/>
              </w:rPr>
            </w:pPr>
          </w:p>
        </w:tc>
        <w:tc>
          <w:tcPr>
            <w:tcW w:w="1559" w:type="dxa"/>
          </w:tcPr>
          <w:p w14:paraId="62FAF065" w14:textId="60C3ECEB" w:rsidR="007F32D0" w:rsidRPr="008E002A" w:rsidRDefault="007F32D0" w:rsidP="007F32D0">
            <w:pPr>
              <w:rPr>
                <w:rFonts w:ascii="Times New Roman" w:hAnsi="Times New Roman" w:cs="Times New Roman"/>
                <w:sz w:val="24"/>
                <w:szCs w:val="24"/>
              </w:rPr>
            </w:pPr>
            <w:r>
              <w:rPr>
                <w:rFonts w:ascii="Times New Roman" w:hAnsi="Times New Roman" w:cs="Times New Roman"/>
                <w:sz w:val="24"/>
                <w:szCs w:val="24"/>
              </w:rPr>
              <w:t>Max. Height</w:t>
            </w:r>
          </w:p>
        </w:tc>
        <w:tc>
          <w:tcPr>
            <w:tcW w:w="1563" w:type="dxa"/>
          </w:tcPr>
          <w:p w14:paraId="4FE53825" w14:textId="5764E4BD" w:rsidR="007F32D0" w:rsidRPr="008E002A" w:rsidRDefault="007F32D0" w:rsidP="007F32D0">
            <w:pPr>
              <w:rPr>
                <w:rFonts w:ascii="Times New Roman" w:hAnsi="Times New Roman" w:cs="Times New Roman"/>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27A7C96C" w14:textId="026E4742" w:rsidR="007F32D0" w:rsidRPr="008E002A" w:rsidRDefault="00E076B0" w:rsidP="007F32D0">
            <w:pPr>
              <w:jc w:val="center"/>
              <w:rPr>
                <w:rFonts w:ascii="Times New Roman" w:hAnsi="Times New Roman" w:cs="Times New Roman"/>
                <w:sz w:val="24"/>
                <w:szCs w:val="24"/>
              </w:rPr>
            </w:pPr>
            <w:r w:rsidRPr="00E076B0">
              <w:rPr>
                <w:rFonts w:ascii="Times New Roman" w:hAnsi="Times New Roman" w:cs="Times New Roman"/>
                <w:sz w:val="24"/>
                <w:szCs w:val="24"/>
              </w:rPr>
              <w:t>1.9</w:t>
            </w:r>
            <w:r>
              <w:rPr>
                <w:rFonts w:ascii="Times New Roman" w:hAnsi="Times New Roman" w:cs="Times New Roman"/>
                <w:sz w:val="24"/>
                <w:szCs w:val="24"/>
              </w:rPr>
              <w:t>6</w:t>
            </w:r>
          </w:p>
        </w:tc>
        <w:tc>
          <w:tcPr>
            <w:tcW w:w="1748" w:type="dxa"/>
          </w:tcPr>
          <w:p w14:paraId="6AE6EFE0" w14:textId="5BB05557" w:rsidR="007F32D0" w:rsidRPr="008E002A" w:rsidRDefault="00E076B0" w:rsidP="007F32D0">
            <w:pPr>
              <w:jc w:val="center"/>
              <w:rPr>
                <w:rFonts w:ascii="Times New Roman" w:hAnsi="Times New Roman" w:cs="Times New Roman"/>
                <w:sz w:val="24"/>
                <w:szCs w:val="24"/>
              </w:rPr>
            </w:pPr>
            <w:r w:rsidRPr="00E076B0">
              <w:rPr>
                <w:rFonts w:ascii="Times New Roman" w:hAnsi="Times New Roman" w:cs="Times New Roman"/>
                <w:sz w:val="24"/>
                <w:szCs w:val="24"/>
              </w:rPr>
              <w:t>2.10</w:t>
            </w:r>
          </w:p>
        </w:tc>
        <w:tc>
          <w:tcPr>
            <w:tcW w:w="1749" w:type="dxa"/>
          </w:tcPr>
          <w:p w14:paraId="388D54B1" w14:textId="16C6DB72" w:rsidR="007F32D0" w:rsidRPr="008E002A" w:rsidRDefault="00E076B0" w:rsidP="007F32D0">
            <w:pPr>
              <w:jc w:val="center"/>
              <w:rPr>
                <w:rFonts w:ascii="Times New Roman" w:hAnsi="Times New Roman" w:cs="Times New Roman"/>
                <w:sz w:val="24"/>
                <w:szCs w:val="24"/>
              </w:rPr>
            </w:pPr>
            <w:r w:rsidRPr="00E076B0">
              <w:rPr>
                <w:rFonts w:ascii="Times New Roman" w:hAnsi="Times New Roman" w:cs="Times New Roman"/>
                <w:sz w:val="24"/>
                <w:szCs w:val="24"/>
              </w:rPr>
              <w:t>2.25</w:t>
            </w:r>
          </w:p>
        </w:tc>
      </w:tr>
      <w:tr w:rsidR="007F32D0" w:rsidRPr="008E002A" w14:paraId="740E2B89" w14:textId="77777777" w:rsidTr="00AC495E">
        <w:tc>
          <w:tcPr>
            <w:tcW w:w="993" w:type="dxa"/>
          </w:tcPr>
          <w:p w14:paraId="3BAFAF2D" w14:textId="77777777" w:rsidR="007F32D0" w:rsidRPr="008E002A" w:rsidRDefault="007F32D0" w:rsidP="007F32D0">
            <w:pPr>
              <w:rPr>
                <w:rFonts w:ascii="Times New Roman" w:hAnsi="Times New Roman" w:cs="Times New Roman"/>
                <w:sz w:val="24"/>
                <w:szCs w:val="24"/>
              </w:rPr>
            </w:pPr>
          </w:p>
        </w:tc>
        <w:tc>
          <w:tcPr>
            <w:tcW w:w="1559" w:type="dxa"/>
          </w:tcPr>
          <w:p w14:paraId="5DE0323A" w14:textId="77777777" w:rsidR="007F32D0" w:rsidRPr="008E002A" w:rsidRDefault="007F32D0" w:rsidP="007F32D0">
            <w:pPr>
              <w:rPr>
                <w:rFonts w:ascii="Times New Roman" w:hAnsi="Times New Roman" w:cs="Times New Roman"/>
                <w:sz w:val="24"/>
                <w:szCs w:val="24"/>
              </w:rPr>
            </w:pPr>
          </w:p>
        </w:tc>
        <w:tc>
          <w:tcPr>
            <w:tcW w:w="1563" w:type="dxa"/>
          </w:tcPr>
          <w:p w14:paraId="7CF3D5F3" w14:textId="54A7F9AE" w:rsidR="007F32D0" w:rsidRPr="008E002A" w:rsidRDefault="007F32D0" w:rsidP="007F32D0">
            <w:pPr>
              <w:rPr>
                <w:rFonts w:ascii="Times New Roman" w:hAnsi="Times New Roman" w:cs="Times New Roman"/>
                <w:sz w:val="24"/>
                <w:szCs w:val="24"/>
              </w:rPr>
            </w:pPr>
            <w:r w:rsidRPr="008E002A">
              <w:rPr>
                <w:rFonts w:ascii="Times New Roman" w:hAnsi="Times New Roman" w:cs="Times New Roman"/>
                <w:sz w:val="24"/>
                <w:szCs w:val="24"/>
              </w:rPr>
              <w:t>Warmed</w:t>
            </w:r>
          </w:p>
        </w:tc>
        <w:tc>
          <w:tcPr>
            <w:tcW w:w="1748" w:type="dxa"/>
          </w:tcPr>
          <w:p w14:paraId="3163C749" w14:textId="65DD6560" w:rsidR="007F32D0" w:rsidRPr="008E002A" w:rsidRDefault="00E076B0" w:rsidP="007F32D0">
            <w:pPr>
              <w:jc w:val="center"/>
              <w:rPr>
                <w:rFonts w:ascii="Times New Roman" w:hAnsi="Times New Roman" w:cs="Times New Roman"/>
                <w:sz w:val="24"/>
                <w:szCs w:val="24"/>
              </w:rPr>
            </w:pPr>
            <w:r w:rsidRPr="00E076B0">
              <w:rPr>
                <w:rFonts w:ascii="Times New Roman" w:hAnsi="Times New Roman" w:cs="Times New Roman"/>
                <w:sz w:val="24"/>
                <w:szCs w:val="24"/>
              </w:rPr>
              <w:t>3.08</w:t>
            </w:r>
          </w:p>
        </w:tc>
        <w:tc>
          <w:tcPr>
            <w:tcW w:w="1748" w:type="dxa"/>
          </w:tcPr>
          <w:p w14:paraId="5BE106AC" w14:textId="79870038" w:rsidR="007F32D0" w:rsidRPr="008E002A" w:rsidRDefault="00E076B0" w:rsidP="007F32D0">
            <w:pPr>
              <w:jc w:val="center"/>
              <w:rPr>
                <w:rFonts w:ascii="Times New Roman" w:hAnsi="Times New Roman" w:cs="Times New Roman"/>
                <w:sz w:val="24"/>
                <w:szCs w:val="24"/>
              </w:rPr>
            </w:pPr>
            <w:r w:rsidRPr="00E076B0">
              <w:rPr>
                <w:rFonts w:ascii="Times New Roman" w:hAnsi="Times New Roman" w:cs="Times New Roman"/>
                <w:sz w:val="24"/>
                <w:szCs w:val="24"/>
              </w:rPr>
              <w:t>3.25</w:t>
            </w:r>
          </w:p>
        </w:tc>
        <w:tc>
          <w:tcPr>
            <w:tcW w:w="1749" w:type="dxa"/>
          </w:tcPr>
          <w:p w14:paraId="62C9D571" w14:textId="4B205735" w:rsidR="007F32D0" w:rsidRPr="008E002A" w:rsidRDefault="00E076B0" w:rsidP="007F32D0">
            <w:pPr>
              <w:jc w:val="center"/>
              <w:rPr>
                <w:rFonts w:ascii="Times New Roman" w:hAnsi="Times New Roman" w:cs="Times New Roman"/>
                <w:sz w:val="24"/>
                <w:szCs w:val="24"/>
              </w:rPr>
            </w:pPr>
            <w:r w:rsidRPr="00E076B0">
              <w:rPr>
                <w:rFonts w:ascii="Times New Roman" w:hAnsi="Times New Roman" w:cs="Times New Roman"/>
                <w:sz w:val="24"/>
                <w:szCs w:val="24"/>
              </w:rPr>
              <w:t>3.41</w:t>
            </w:r>
          </w:p>
        </w:tc>
      </w:tr>
      <w:tr w:rsidR="007F32D0" w:rsidRPr="008E002A" w14:paraId="485880C7" w14:textId="77777777" w:rsidTr="001C6656">
        <w:tc>
          <w:tcPr>
            <w:tcW w:w="9360" w:type="dxa"/>
            <w:gridSpan w:val="6"/>
            <w:tcBorders>
              <w:bottom w:val="single" w:sz="8" w:space="0" w:color="auto"/>
            </w:tcBorders>
          </w:tcPr>
          <w:p w14:paraId="74B46A22" w14:textId="47CCB387" w:rsidR="007F32D0" w:rsidRPr="008E002A" w:rsidRDefault="007F32D0" w:rsidP="007F32D0">
            <w:pPr>
              <w:jc w:val="center"/>
              <w:rPr>
                <w:rFonts w:ascii="Times New Roman" w:hAnsi="Times New Roman" w:cs="Times New Roman"/>
                <w:b/>
                <w:bCs/>
                <w:sz w:val="24"/>
                <w:szCs w:val="24"/>
              </w:rPr>
            </w:pPr>
          </w:p>
        </w:tc>
      </w:tr>
      <w:tr w:rsidR="007F32D0" w:rsidRPr="008E002A" w14:paraId="40A121E4" w14:textId="77777777" w:rsidTr="007F32D0">
        <w:tc>
          <w:tcPr>
            <w:tcW w:w="4115" w:type="dxa"/>
            <w:gridSpan w:val="3"/>
            <w:tcBorders>
              <w:top w:val="single" w:sz="8" w:space="0" w:color="auto"/>
            </w:tcBorders>
          </w:tcPr>
          <w:p w14:paraId="065137D3" w14:textId="6C3B5C93" w:rsidR="007F32D0" w:rsidRPr="008E002A" w:rsidRDefault="007F32D0" w:rsidP="007F32D0">
            <w:pPr>
              <w:rPr>
                <w:rFonts w:ascii="Times New Roman" w:hAnsi="Times New Roman" w:cs="Times New Roman"/>
                <w:b/>
                <w:bCs/>
                <w:sz w:val="24"/>
                <w:szCs w:val="24"/>
              </w:rPr>
            </w:pPr>
            <w:r w:rsidRPr="008E002A">
              <w:rPr>
                <w:rFonts w:ascii="Times New Roman" w:hAnsi="Times New Roman" w:cs="Times New Roman"/>
                <w:b/>
                <w:bCs/>
                <w:sz w:val="24"/>
                <w:szCs w:val="24"/>
              </w:rPr>
              <w:t>95</w:t>
            </w:r>
            <w:r w:rsidRPr="008E002A">
              <w:rPr>
                <w:rFonts w:ascii="Times New Roman" w:hAnsi="Times New Roman" w:cs="Times New Roman"/>
                <w:b/>
                <w:bCs/>
                <w:sz w:val="24"/>
                <w:szCs w:val="24"/>
                <w:vertAlign w:val="superscript"/>
              </w:rPr>
              <w:t>th</w:t>
            </w:r>
            <w:r w:rsidRPr="008E002A">
              <w:rPr>
                <w:rFonts w:ascii="Times New Roman" w:hAnsi="Times New Roman" w:cs="Times New Roman"/>
                <w:b/>
                <w:bCs/>
                <w:sz w:val="24"/>
                <w:szCs w:val="24"/>
              </w:rPr>
              <w:t xml:space="preserve"> percentile dispersal distance</w:t>
            </w:r>
            <w:r>
              <w:rPr>
                <w:rFonts w:ascii="Times New Roman" w:hAnsi="Times New Roman" w:cs="Times New Roman"/>
                <w:b/>
                <w:bCs/>
                <w:sz w:val="24"/>
                <w:szCs w:val="24"/>
              </w:rPr>
              <w:t xml:space="preserve"> (m)</w:t>
            </w:r>
          </w:p>
        </w:tc>
        <w:tc>
          <w:tcPr>
            <w:tcW w:w="1748" w:type="dxa"/>
            <w:tcBorders>
              <w:top w:val="single" w:sz="8" w:space="0" w:color="auto"/>
            </w:tcBorders>
          </w:tcPr>
          <w:p w14:paraId="74D751D8" w14:textId="77777777" w:rsidR="007F32D0" w:rsidRPr="008E002A" w:rsidRDefault="007F32D0" w:rsidP="007F32D0">
            <w:pPr>
              <w:jc w:val="center"/>
              <w:rPr>
                <w:rFonts w:ascii="Times New Roman" w:hAnsi="Times New Roman" w:cs="Times New Roman"/>
                <w:b/>
                <w:bCs/>
                <w:sz w:val="24"/>
                <w:szCs w:val="24"/>
              </w:rPr>
            </w:pPr>
          </w:p>
        </w:tc>
        <w:tc>
          <w:tcPr>
            <w:tcW w:w="1748" w:type="dxa"/>
            <w:tcBorders>
              <w:top w:val="single" w:sz="8" w:space="0" w:color="auto"/>
            </w:tcBorders>
          </w:tcPr>
          <w:p w14:paraId="036BD484" w14:textId="77777777" w:rsidR="007F32D0" w:rsidRPr="008E002A" w:rsidRDefault="007F32D0" w:rsidP="007F32D0">
            <w:pPr>
              <w:jc w:val="center"/>
              <w:rPr>
                <w:rFonts w:ascii="Times New Roman" w:hAnsi="Times New Roman" w:cs="Times New Roman"/>
                <w:b/>
                <w:bCs/>
                <w:sz w:val="24"/>
                <w:szCs w:val="24"/>
              </w:rPr>
            </w:pPr>
          </w:p>
        </w:tc>
        <w:tc>
          <w:tcPr>
            <w:tcW w:w="1749" w:type="dxa"/>
            <w:tcBorders>
              <w:top w:val="single" w:sz="8" w:space="0" w:color="auto"/>
            </w:tcBorders>
          </w:tcPr>
          <w:p w14:paraId="5AC487F8" w14:textId="77777777" w:rsidR="007F32D0" w:rsidRPr="008E002A" w:rsidRDefault="007F32D0" w:rsidP="007F32D0">
            <w:pPr>
              <w:jc w:val="center"/>
              <w:rPr>
                <w:rFonts w:ascii="Times New Roman" w:hAnsi="Times New Roman" w:cs="Times New Roman"/>
                <w:b/>
                <w:bCs/>
                <w:sz w:val="24"/>
                <w:szCs w:val="24"/>
              </w:rPr>
            </w:pPr>
          </w:p>
        </w:tc>
      </w:tr>
      <w:tr w:rsidR="001C6656" w:rsidRPr="008E002A" w14:paraId="1971DDF0" w14:textId="77777777" w:rsidTr="00AC495E">
        <w:tc>
          <w:tcPr>
            <w:tcW w:w="993" w:type="dxa"/>
          </w:tcPr>
          <w:p w14:paraId="009DF7C8" w14:textId="77777777" w:rsidR="001C6656" w:rsidRPr="008E002A" w:rsidRDefault="001C6656" w:rsidP="001C6656">
            <w:pPr>
              <w:rPr>
                <w:rFonts w:ascii="Times New Roman" w:hAnsi="Times New Roman" w:cs="Times New Roman"/>
                <w:sz w:val="24"/>
                <w:szCs w:val="24"/>
              </w:rPr>
            </w:pPr>
            <w:r w:rsidRPr="008E002A">
              <w:rPr>
                <w:rFonts w:ascii="Times New Roman" w:hAnsi="Times New Roman" w:cs="Times New Roman"/>
                <w:sz w:val="24"/>
                <w:szCs w:val="24"/>
              </w:rPr>
              <w:t>CN</w:t>
            </w:r>
          </w:p>
        </w:tc>
        <w:tc>
          <w:tcPr>
            <w:tcW w:w="1559" w:type="dxa"/>
          </w:tcPr>
          <w:p w14:paraId="39A70D38" w14:textId="37E8BA19" w:rsidR="001C6656" w:rsidRPr="008E002A" w:rsidRDefault="001C6656" w:rsidP="001C6656">
            <w:pPr>
              <w:rPr>
                <w:rFonts w:ascii="Times New Roman" w:hAnsi="Times New Roman" w:cs="Times New Roman"/>
                <w:sz w:val="24"/>
                <w:szCs w:val="24"/>
              </w:rPr>
            </w:pPr>
            <w:r>
              <w:rPr>
                <w:rFonts w:ascii="Times New Roman" w:hAnsi="Times New Roman" w:cs="Times New Roman"/>
                <w:sz w:val="24"/>
                <w:szCs w:val="24"/>
              </w:rPr>
              <w:t>Height Dist.</w:t>
            </w:r>
          </w:p>
        </w:tc>
        <w:tc>
          <w:tcPr>
            <w:tcW w:w="1563" w:type="dxa"/>
          </w:tcPr>
          <w:p w14:paraId="47375FDD" w14:textId="6204A63A" w:rsidR="001C6656" w:rsidRPr="008E002A" w:rsidRDefault="001C6656" w:rsidP="001C6656">
            <w:pPr>
              <w:rPr>
                <w:rFonts w:ascii="Times New Roman" w:hAnsi="Times New Roman" w:cs="Times New Roman"/>
                <w:b/>
                <w:bCs/>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32658192" w14:textId="32BE77A1" w:rsidR="001C6656" w:rsidRPr="008E002A" w:rsidRDefault="001C6656" w:rsidP="001C6656">
            <w:pPr>
              <w:jc w:val="center"/>
              <w:rPr>
                <w:rFonts w:ascii="Times New Roman" w:hAnsi="Times New Roman" w:cs="Times New Roman"/>
                <w:sz w:val="24"/>
                <w:szCs w:val="24"/>
              </w:rPr>
            </w:pPr>
            <w:r w:rsidRPr="007F32D0">
              <w:rPr>
                <w:rFonts w:ascii="Times New Roman" w:hAnsi="Times New Roman" w:cs="Times New Roman"/>
                <w:sz w:val="24"/>
                <w:szCs w:val="24"/>
              </w:rPr>
              <w:t>7.72</w:t>
            </w:r>
          </w:p>
        </w:tc>
        <w:tc>
          <w:tcPr>
            <w:tcW w:w="1748" w:type="dxa"/>
          </w:tcPr>
          <w:p w14:paraId="7B288CA3" w14:textId="50001A21" w:rsidR="001C6656" w:rsidRPr="008E002A" w:rsidRDefault="001C6656" w:rsidP="001C6656">
            <w:pPr>
              <w:jc w:val="center"/>
              <w:rPr>
                <w:rFonts w:ascii="Times New Roman" w:hAnsi="Times New Roman" w:cs="Times New Roman"/>
                <w:sz w:val="24"/>
                <w:szCs w:val="24"/>
              </w:rPr>
            </w:pPr>
            <w:r w:rsidRPr="007F32D0">
              <w:rPr>
                <w:rFonts w:ascii="Times New Roman" w:hAnsi="Times New Roman" w:cs="Times New Roman"/>
                <w:sz w:val="24"/>
                <w:szCs w:val="24"/>
              </w:rPr>
              <w:t>8.38</w:t>
            </w:r>
          </w:p>
        </w:tc>
        <w:tc>
          <w:tcPr>
            <w:tcW w:w="1749" w:type="dxa"/>
          </w:tcPr>
          <w:p w14:paraId="5DA837CF" w14:textId="2EF73822" w:rsidR="001C6656" w:rsidRPr="008E002A" w:rsidRDefault="001C6656" w:rsidP="001C6656">
            <w:pPr>
              <w:jc w:val="center"/>
              <w:rPr>
                <w:rFonts w:ascii="Times New Roman" w:hAnsi="Times New Roman" w:cs="Times New Roman"/>
                <w:sz w:val="24"/>
                <w:szCs w:val="24"/>
              </w:rPr>
            </w:pPr>
            <w:r w:rsidRPr="007F32D0">
              <w:rPr>
                <w:rFonts w:ascii="Times New Roman" w:hAnsi="Times New Roman" w:cs="Times New Roman"/>
                <w:sz w:val="24"/>
                <w:szCs w:val="24"/>
              </w:rPr>
              <w:t>9.09</w:t>
            </w:r>
          </w:p>
        </w:tc>
      </w:tr>
      <w:tr w:rsidR="001C6656" w:rsidRPr="008E002A" w14:paraId="68827B40" w14:textId="77777777" w:rsidTr="00AC495E">
        <w:tc>
          <w:tcPr>
            <w:tcW w:w="993" w:type="dxa"/>
          </w:tcPr>
          <w:p w14:paraId="405BFC94" w14:textId="77777777" w:rsidR="001C6656" w:rsidRPr="008E002A" w:rsidRDefault="001C6656" w:rsidP="001C6656">
            <w:pPr>
              <w:rPr>
                <w:rFonts w:ascii="Times New Roman" w:hAnsi="Times New Roman" w:cs="Times New Roman"/>
                <w:sz w:val="24"/>
                <w:szCs w:val="24"/>
              </w:rPr>
            </w:pPr>
          </w:p>
        </w:tc>
        <w:tc>
          <w:tcPr>
            <w:tcW w:w="1559" w:type="dxa"/>
          </w:tcPr>
          <w:p w14:paraId="6670C458" w14:textId="77777777" w:rsidR="001C6656" w:rsidRPr="008E002A" w:rsidRDefault="001C6656" w:rsidP="001C6656">
            <w:pPr>
              <w:rPr>
                <w:rFonts w:ascii="Times New Roman" w:hAnsi="Times New Roman" w:cs="Times New Roman"/>
                <w:sz w:val="24"/>
                <w:szCs w:val="24"/>
              </w:rPr>
            </w:pPr>
          </w:p>
        </w:tc>
        <w:tc>
          <w:tcPr>
            <w:tcW w:w="1563" w:type="dxa"/>
          </w:tcPr>
          <w:p w14:paraId="23F5A30B" w14:textId="6456E16F" w:rsidR="001C6656" w:rsidRPr="008E002A" w:rsidRDefault="001C6656" w:rsidP="001C6656">
            <w:pPr>
              <w:rPr>
                <w:rFonts w:ascii="Times New Roman" w:hAnsi="Times New Roman" w:cs="Times New Roman"/>
                <w:b/>
                <w:bCs/>
                <w:sz w:val="24"/>
                <w:szCs w:val="24"/>
              </w:rPr>
            </w:pPr>
            <w:r w:rsidRPr="008E002A">
              <w:rPr>
                <w:rFonts w:ascii="Times New Roman" w:hAnsi="Times New Roman" w:cs="Times New Roman"/>
                <w:sz w:val="24"/>
                <w:szCs w:val="24"/>
              </w:rPr>
              <w:t>Warmed</w:t>
            </w:r>
          </w:p>
        </w:tc>
        <w:tc>
          <w:tcPr>
            <w:tcW w:w="1748" w:type="dxa"/>
          </w:tcPr>
          <w:p w14:paraId="217C9857" w14:textId="5D314984"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9.40</w:t>
            </w:r>
          </w:p>
        </w:tc>
        <w:tc>
          <w:tcPr>
            <w:tcW w:w="1748" w:type="dxa"/>
          </w:tcPr>
          <w:p w14:paraId="43ED160D" w14:textId="46DE2CA3"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10.13</w:t>
            </w:r>
          </w:p>
        </w:tc>
        <w:tc>
          <w:tcPr>
            <w:tcW w:w="1749" w:type="dxa"/>
          </w:tcPr>
          <w:p w14:paraId="7973BF65" w14:textId="7ECE24BB"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10.9</w:t>
            </w:r>
            <w:r w:rsidR="00E076B0">
              <w:rPr>
                <w:rFonts w:ascii="Times New Roman" w:hAnsi="Times New Roman" w:cs="Times New Roman"/>
                <w:sz w:val="24"/>
                <w:szCs w:val="24"/>
              </w:rPr>
              <w:t>2</w:t>
            </w:r>
          </w:p>
        </w:tc>
      </w:tr>
      <w:tr w:rsidR="001C6656" w:rsidRPr="008E002A" w14:paraId="2291AFAB" w14:textId="77777777" w:rsidTr="00AC495E">
        <w:tc>
          <w:tcPr>
            <w:tcW w:w="993" w:type="dxa"/>
          </w:tcPr>
          <w:p w14:paraId="275FD56B" w14:textId="77777777" w:rsidR="001C6656" w:rsidRPr="008E002A" w:rsidRDefault="001C6656" w:rsidP="001C6656">
            <w:pPr>
              <w:rPr>
                <w:rFonts w:ascii="Times New Roman" w:hAnsi="Times New Roman" w:cs="Times New Roman"/>
                <w:sz w:val="24"/>
                <w:szCs w:val="24"/>
              </w:rPr>
            </w:pPr>
          </w:p>
        </w:tc>
        <w:tc>
          <w:tcPr>
            <w:tcW w:w="1559" w:type="dxa"/>
          </w:tcPr>
          <w:p w14:paraId="228B3C5F" w14:textId="741344D9" w:rsidR="001C6656" w:rsidRPr="008E002A" w:rsidRDefault="001C6656" w:rsidP="001C6656">
            <w:pPr>
              <w:rPr>
                <w:rFonts w:ascii="Times New Roman" w:hAnsi="Times New Roman" w:cs="Times New Roman"/>
                <w:sz w:val="24"/>
                <w:szCs w:val="24"/>
              </w:rPr>
            </w:pPr>
            <w:r>
              <w:rPr>
                <w:rFonts w:ascii="Times New Roman" w:hAnsi="Times New Roman" w:cs="Times New Roman"/>
                <w:sz w:val="24"/>
                <w:szCs w:val="24"/>
              </w:rPr>
              <w:t>Max. Height</w:t>
            </w:r>
          </w:p>
        </w:tc>
        <w:tc>
          <w:tcPr>
            <w:tcW w:w="1563" w:type="dxa"/>
          </w:tcPr>
          <w:p w14:paraId="5297BB76" w14:textId="22453DC2" w:rsidR="001C6656" w:rsidRPr="008E002A" w:rsidRDefault="001C6656" w:rsidP="001C6656">
            <w:pPr>
              <w:rPr>
                <w:rFonts w:ascii="Times New Roman" w:hAnsi="Times New Roman" w:cs="Times New Roman"/>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21FF8B7D" w14:textId="45640561" w:rsidR="001C6656" w:rsidRPr="008E002A" w:rsidRDefault="001C6656" w:rsidP="001C6656">
            <w:pPr>
              <w:jc w:val="center"/>
              <w:rPr>
                <w:rFonts w:ascii="Times New Roman" w:hAnsi="Times New Roman" w:cs="Times New Roman"/>
                <w:sz w:val="24"/>
                <w:szCs w:val="24"/>
              </w:rPr>
            </w:pPr>
            <w:r w:rsidRPr="007F32D0">
              <w:rPr>
                <w:rFonts w:ascii="Times New Roman" w:hAnsi="Times New Roman" w:cs="Times New Roman"/>
                <w:sz w:val="24"/>
                <w:szCs w:val="24"/>
              </w:rPr>
              <w:t>8.74</w:t>
            </w:r>
          </w:p>
        </w:tc>
        <w:tc>
          <w:tcPr>
            <w:tcW w:w="1748" w:type="dxa"/>
          </w:tcPr>
          <w:p w14:paraId="63970A48" w14:textId="292F465D" w:rsidR="001C6656" w:rsidRPr="008E002A" w:rsidRDefault="001C6656" w:rsidP="001C6656">
            <w:pPr>
              <w:jc w:val="center"/>
              <w:rPr>
                <w:rFonts w:ascii="Times New Roman" w:hAnsi="Times New Roman" w:cs="Times New Roman"/>
                <w:sz w:val="24"/>
                <w:szCs w:val="24"/>
              </w:rPr>
            </w:pPr>
            <w:r w:rsidRPr="007F32D0">
              <w:rPr>
                <w:rFonts w:ascii="Times New Roman" w:hAnsi="Times New Roman" w:cs="Times New Roman"/>
                <w:sz w:val="24"/>
                <w:szCs w:val="24"/>
              </w:rPr>
              <w:t>9.41</w:t>
            </w:r>
          </w:p>
        </w:tc>
        <w:tc>
          <w:tcPr>
            <w:tcW w:w="1749" w:type="dxa"/>
          </w:tcPr>
          <w:p w14:paraId="34725E20" w14:textId="15AB1563" w:rsidR="001C6656" w:rsidRPr="008E002A" w:rsidRDefault="001C6656" w:rsidP="001C6656">
            <w:pPr>
              <w:jc w:val="center"/>
              <w:rPr>
                <w:rFonts w:ascii="Times New Roman" w:hAnsi="Times New Roman" w:cs="Times New Roman"/>
                <w:sz w:val="24"/>
                <w:szCs w:val="24"/>
              </w:rPr>
            </w:pPr>
            <w:r w:rsidRPr="007F32D0">
              <w:rPr>
                <w:rFonts w:ascii="Times New Roman" w:hAnsi="Times New Roman" w:cs="Times New Roman"/>
                <w:sz w:val="24"/>
                <w:szCs w:val="24"/>
              </w:rPr>
              <w:t>10.06</w:t>
            </w:r>
          </w:p>
        </w:tc>
      </w:tr>
      <w:tr w:rsidR="001C6656" w:rsidRPr="008E002A" w14:paraId="137DF2B4" w14:textId="77777777" w:rsidTr="00AC495E">
        <w:tc>
          <w:tcPr>
            <w:tcW w:w="993" w:type="dxa"/>
          </w:tcPr>
          <w:p w14:paraId="33C44CE6" w14:textId="77777777" w:rsidR="001C6656" w:rsidRPr="008E002A" w:rsidRDefault="001C6656" w:rsidP="001C6656">
            <w:pPr>
              <w:rPr>
                <w:rFonts w:ascii="Times New Roman" w:hAnsi="Times New Roman" w:cs="Times New Roman"/>
                <w:sz w:val="24"/>
                <w:szCs w:val="24"/>
              </w:rPr>
            </w:pPr>
          </w:p>
        </w:tc>
        <w:tc>
          <w:tcPr>
            <w:tcW w:w="1559" w:type="dxa"/>
          </w:tcPr>
          <w:p w14:paraId="0CC6F2A4" w14:textId="77777777" w:rsidR="001C6656" w:rsidRPr="008E002A" w:rsidRDefault="001C6656" w:rsidP="001C6656">
            <w:pPr>
              <w:rPr>
                <w:rFonts w:ascii="Times New Roman" w:hAnsi="Times New Roman" w:cs="Times New Roman"/>
                <w:sz w:val="24"/>
                <w:szCs w:val="24"/>
              </w:rPr>
            </w:pPr>
          </w:p>
        </w:tc>
        <w:tc>
          <w:tcPr>
            <w:tcW w:w="1563" w:type="dxa"/>
          </w:tcPr>
          <w:p w14:paraId="4757444F" w14:textId="555EF7F1" w:rsidR="001C6656" w:rsidRPr="008E002A" w:rsidRDefault="001C6656" w:rsidP="001C6656">
            <w:pPr>
              <w:rPr>
                <w:rFonts w:ascii="Times New Roman" w:hAnsi="Times New Roman" w:cs="Times New Roman"/>
                <w:sz w:val="24"/>
                <w:szCs w:val="24"/>
              </w:rPr>
            </w:pPr>
            <w:r w:rsidRPr="008E002A">
              <w:rPr>
                <w:rFonts w:ascii="Times New Roman" w:hAnsi="Times New Roman" w:cs="Times New Roman"/>
                <w:sz w:val="24"/>
                <w:szCs w:val="24"/>
              </w:rPr>
              <w:t>Warmed</w:t>
            </w:r>
          </w:p>
        </w:tc>
        <w:tc>
          <w:tcPr>
            <w:tcW w:w="1748" w:type="dxa"/>
          </w:tcPr>
          <w:p w14:paraId="79E47685" w14:textId="5F6021E6"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10.44</w:t>
            </w:r>
          </w:p>
        </w:tc>
        <w:tc>
          <w:tcPr>
            <w:tcW w:w="1748" w:type="dxa"/>
          </w:tcPr>
          <w:p w14:paraId="4CA3B4C4" w14:textId="7B9F250F"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11.2</w:t>
            </w:r>
            <w:r w:rsidR="00E076B0">
              <w:rPr>
                <w:rFonts w:ascii="Times New Roman" w:hAnsi="Times New Roman" w:cs="Times New Roman"/>
                <w:sz w:val="24"/>
                <w:szCs w:val="24"/>
              </w:rPr>
              <w:t>6</w:t>
            </w:r>
          </w:p>
        </w:tc>
        <w:tc>
          <w:tcPr>
            <w:tcW w:w="1749" w:type="dxa"/>
          </w:tcPr>
          <w:p w14:paraId="3F5AA523" w14:textId="59EA8409"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12.0</w:t>
            </w:r>
            <w:r w:rsidR="00E076B0">
              <w:rPr>
                <w:rFonts w:ascii="Times New Roman" w:hAnsi="Times New Roman" w:cs="Times New Roman"/>
                <w:sz w:val="24"/>
                <w:szCs w:val="24"/>
              </w:rPr>
              <w:t>8</w:t>
            </w:r>
          </w:p>
        </w:tc>
      </w:tr>
      <w:tr w:rsidR="001C6656" w:rsidRPr="008E002A" w14:paraId="6A7F429F" w14:textId="77777777" w:rsidTr="00AC495E">
        <w:tc>
          <w:tcPr>
            <w:tcW w:w="993" w:type="dxa"/>
          </w:tcPr>
          <w:p w14:paraId="70BF464D" w14:textId="77777777" w:rsidR="001C6656" w:rsidRPr="008E002A" w:rsidRDefault="001C6656" w:rsidP="001C6656">
            <w:pPr>
              <w:rPr>
                <w:rFonts w:ascii="Times New Roman" w:hAnsi="Times New Roman" w:cs="Times New Roman"/>
                <w:sz w:val="24"/>
                <w:szCs w:val="24"/>
              </w:rPr>
            </w:pPr>
            <w:r w:rsidRPr="008E002A">
              <w:rPr>
                <w:rFonts w:ascii="Times New Roman" w:hAnsi="Times New Roman" w:cs="Times New Roman"/>
                <w:sz w:val="24"/>
                <w:szCs w:val="24"/>
              </w:rPr>
              <w:t>CA</w:t>
            </w:r>
          </w:p>
        </w:tc>
        <w:tc>
          <w:tcPr>
            <w:tcW w:w="1559" w:type="dxa"/>
          </w:tcPr>
          <w:p w14:paraId="413CC5EF" w14:textId="6B81B9AA" w:rsidR="001C6656" w:rsidRPr="008E002A" w:rsidRDefault="001C6656" w:rsidP="001C6656">
            <w:pPr>
              <w:rPr>
                <w:rFonts w:ascii="Times New Roman" w:hAnsi="Times New Roman" w:cs="Times New Roman"/>
                <w:sz w:val="24"/>
                <w:szCs w:val="24"/>
              </w:rPr>
            </w:pPr>
            <w:r>
              <w:rPr>
                <w:rFonts w:ascii="Times New Roman" w:hAnsi="Times New Roman" w:cs="Times New Roman"/>
                <w:sz w:val="24"/>
                <w:szCs w:val="24"/>
              </w:rPr>
              <w:t>Height Dist.</w:t>
            </w:r>
          </w:p>
        </w:tc>
        <w:tc>
          <w:tcPr>
            <w:tcW w:w="1563" w:type="dxa"/>
          </w:tcPr>
          <w:p w14:paraId="74F8E211" w14:textId="63D02244" w:rsidR="001C6656" w:rsidRPr="008E002A" w:rsidRDefault="001C6656" w:rsidP="001C6656">
            <w:pPr>
              <w:rPr>
                <w:rFonts w:ascii="Times New Roman" w:hAnsi="Times New Roman" w:cs="Times New Roman"/>
                <w:b/>
                <w:bCs/>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0B05AE2D" w14:textId="14D83007"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6.11</w:t>
            </w:r>
          </w:p>
        </w:tc>
        <w:tc>
          <w:tcPr>
            <w:tcW w:w="1748" w:type="dxa"/>
          </w:tcPr>
          <w:p w14:paraId="73F79B88" w14:textId="44B73F74"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6.58</w:t>
            </w:r>
          </w:p>
        </w:tc>
        <w:tc>
          <w:tcPr>
            <w:tcW w:w="1749" w:type="dxa"/>
          </w:tcPr>
          <w:p w14:paraId="7D16B088" w14:textId="450A26D9"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7.08</w:t>
            </w:r>
          </w:p>
        </w:tc>
      </w:tr>
      <w:tr w:rsidR="001C6656" w:rsidRPr="008E002A" w14:paraId="5ACCE47E" w14:textId="77777777" w:rsidTr="00AC495E">
        <w:tc>
          <w:tcPr>
            <w:tcW w:w="993" w:type="dxa"/>
          </w:tcPr>
          <w:p w14:paraId="2F2BB949" w14:textId="77777777" w:rsidR="001C6656" w:rsidRPr="008E002A" w:rsidRDefault="001C6656" w:rsidP="001C6656">
            <w:pPr>
              <w:rPr>
                <w:rFonts w:ascii="Times New Roman" w:hAnsi="Times New Roman" w:cs="Times New Roman"/>
                <w:b/>
                <w:bCs/>
                <w:sz w:val="24"/>
                <w:szCs w:val="24"/>
              </w:rPr>
            </w:pPr>
          </w:p>
        </w:tc>
        <w:tc>
          <w:tcPr>
            <w:tcW w:w="1559" w:type="dxa"/>
          </w:tcPr>
          <w:p w14:paraId="456E837C" w14:textId="77777777" w:rsidR="001C6656" w:rsidRPr="008E002A" w:rsidRDefault="001C6656" w:rsidP="001C6656">
            <w:pPr>
              <w:rPr>
                <w:rFonts w:ascii="Times New Roman" w:hAnsi="Times New Roman" w:cs="Times New Roman"/>
                <w:sz w:val="24"/>
                <w:szCs w:val="24"/>
              </w:rPr>
            </w:pPr>
          </w:p>
        </w:tc>
        <w:tc>
          <w:tcPr>
            <w:tcW w:w="1563" w:type="dxa"/>
          </w:tcPr>
          <w:p w14:paraId="3B6FF219" w14:textId="482424C2" w:rsidR="001C6656" w:rsidRPr="008E002A" w:rsidRDefault="001C6656" w:rsidP="001C6656">
            <w:pPr>
              <w:rPr>
                <w:rFonts w:ascii="Times New Roman" w:hAnsi="Times New Roman" w:cs="Times New Roman"/>
                <w:b/>
                <w:bCs/>
                <w:sz w:val="24"/>
                <w:szCs w:val="24"/>
              </w:rPr>
            </w:pPr>
            <w:r w:rsidRPr="008E002A">
              <w:rPr>
                <w:rFonts w:ascii="Times New Roman" w:hAnsi="Times New Roman" w:cs="Times New Roman"/>
                <w:sz w:val="24"/>
                <w:szCs w:val="24"/>
              </w:rPr>
              <w:t>Warmed</w:t>
            </w:r>
          </w:p>
        </w:tc>
        <w:tc>
          <w:tcPr>
            <w:tcW w:w="1748" w:type="dxa"/>
          </w:tcPr>
          <w:p w14:paraId="50A774FC" w14:textId="42CC9D78"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8.4</w:t>
            </w:r>
            <w:r w:rsidR="00E076B0">
              <w:rPr>
                <w:rFonts w:ascii="Times New Roman" w:hAnsi="Times New Roman" w:cs="Times New Roman"/>
                <w:sz w:val="24"/>
                <w:szCs w:val="24"/>
              </w:rPr>
              <w:t>3</w:t>
            </w:r>
          </w:p>
        </w:tc>
        <w:tc>
          <w:tcPr>
            <w:tcW w:w="1748" w:type="dxa"/>
          </w:tcPr>
          <w:p w14:paraId="433FC176" w14:textId="3EC1D3CB"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9.10</w:t>
            </w:r>
          </w:p>
        </w:tc>
        <w:tc>
          <w:tcPr>
            <w:tcW w:w="1749" w:type="dxa"/>
          </w:tcPr>
          <w:p w14:paraId="7FEDA481" w14:textId="2CE6EC5D"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9.74</w:t>
            </w:r>
          </w:p>
        </w:tc>
      </w:tr>
      <w:tr w:rsidR="001C6656" w:rsidRPr="008E002A" w14:paraId="2CD6B013" w14:textId="77777777" w:rsidTr="00AC495E">
        <w:tc>
          <w:tcPr>
            <w:tcW w:w="993" w:type="dxa"/>
          </w:tcPr>
          <w:p w14:paraId="6F8CC281" w14:textId="77777777" w:rsidR="001C6656" w:rsidRPr="008E002A" w:rsidRDefault="001C6656" w:rsidP="001C6656">
            <w:pPr>
              <w:rPr>
                <w:rFonts w:ascii="Times New Roman" w:hAnsi="Times New Roman" w:cs="Times New Roman"/>
                <w:b/>
                <w:bCs/>
                <w:sz w:val="24"/>
                <w:szCs w:val="24"/>
              </w:rPr>
            </w:pPr>
          </w:p>
        </w:tc>
        <w:tc>
          <w:tcPr>
            <w:tcW w:w="1559" w:type="dxa"/>
          </w:tcPr>
          <w:p w14:paraId="060ECE78" w14:textId="2DA2F1DB" w:rsidR="001C6656" w:rsidRPr="008E002A" w:rsidRDefault="001C6656" w:rsidP="001C6656">
            <w:pPr>
              <w:rPr>
                <w:rFonts w:ascii="Times New Roman" w:hAnsi="Times New Roman" w:cs="Times New Roman"/>
                <w:sz w:val="24"/>
                <w:szCs w:val="24"/>
              </w:rPr>
            </w:pPr>
            <w:r>
              <w:rPr>
                <w:rFonts w:ascii="Times New Roman" w:hAnsi="Times New Roman" w:cs="Times New Roman"/>
                <w:sz w:val="24"/>
                <w:szCs w:val="24"/>
              </w:rPr>
              <w:t>Max. Height</w:t>
            </w:r>
          </w:p>
        </w:tc>
        <w:tc>
          <w:tcPr>
            <w:tcW w:w="1563" w:type="dxa"/>
          </w:tcPr>
          <w:p w14:paraId="011391F6" w14:textId="5F252E0E" w:rsidR="001C6656" w:rsidRPr="008E002A" w:rsidRDefault="001C6656" w:rsidP="001C6656">
            <w:pPr>
              <w:rPr>
                <w:rFonts w:ascii="Times New Roman" w:hAnsi="Times New Roman" w:cs="Times New Roman"/>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66D33EF7" w14:textId="3206688E"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6.66</w:t>
            </w:r>
          </w:p>
        </w:tc>
        <w:tc>
          <w:tcPr>
            <w:tcW w:w="1748" w:type="dxa"/>
          </w:tcPr>
          <w:p w14:paraId="51237733" w14:textId="1D4219ED"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7.1</w:t>
            </w:r>
            <w:r w:rsidR="00E076B0">
              <w:rPr>
                <w:rFonts w:ascii="Times New Roman" w:hAnsi="Times New Roman" w:cs="Times New Roman"/>
                <w:sz w:val="24"/>
                <w:szCs w:val="24"/>
              </w:rPr>
              <w:t>7</w:t>
            </w:r>
          </w:p>
        </w:tc>
        <w:tc>
          <w:tcPr>
            <w:tcW w:w="1749" w:type="dxa"/>
          </w:tcPr>
          <w:p w14:paraId="58A0D34A" w14:textId="0FA45B28"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7.6</w:t>
            </w:r>
            <w:r w:rsidR="00E076B0">
              <w:rPr>
                <w:rFonts w:ascii="Times New Roman" w:hAnsi="Times New Roman" w:cs="Times New Roman"/>
                <w:sz w:val="24"/>
                <w:szCs w:val="24"/>
              </w:rPr>
              <w:t>9</w:t>
            </w:r>
          </w:p>
        </w:tc>
      </w:tr>
      <w:tr w:rsidR="001C6656" w:rsidRPr="008E002A" w14:paraId="05DF94E5" w14:textId="77777777" w:rsidTr="00AC495E">
        <w:tc>
          <w:tcPr>
            <w:tcW w:w="993" w:type="dxa"/>
          </w:tcPr>
          <w:p w14:paraId="08C33EBE" w14:textId="77777777" w:rsidR="001C6656" w:rsidRPr="008E002A" w:rsidRDefault="001C6656" w:rsidP="001C6656">
            <w:pPr>
              <w:rPr>
                <w:rFonts w:ascii="Times New Roman" w:hAnsi="Times New Roman" w:cs="Times New Roman"/>
                <w:b/>
                <w:bCs/>
                <w:sz w:val="24"/>
                <w:szCs w:val="24"/>
              </w:rPr>
            </w:pPr>
          </w:p>
        </w:tc>
        <w:tc>
          <w:tcPr>
            <w:tcW w:w="1559" w:type="dxa"/>
          </w:tcPr>
          <w:p w14:paraId="454AC3CF" w14:textId="77777777" w:rsidR="001C6656" w:rsidRPr="008E002A" w:rsidRDefault="001C6656" w:rsidP="001C6656">
            <w:pPr>
              <w:rPr>
                <w:rFonts w:ascii="Times New Roman" w:hAnsi="Times New Roman" w:cs="Times New Roman"/>
                <w:sz w:val="24"/>
                <w:szCs w:val="24"/>
              </w:rPr>
            </w:pPr>
          </w:p>
        </w:tc>
        <w:tc>
          <w:tcPr>
            <w:tcW w:w="1563" w:type="dxa"/>
          </w:tcPr>
          <w:p w14:paraId="6046AC4C" w14:textId="3064C493" w:rsidR="001C6656" w:rsidRPr="008E002A" w:rsidRDefault="001C6656" w:rsidP="001C6656">
            <w:pPr>
              <w:rPr>
                <w:rFonts w:ascii="Times New Roman" w:hAnsi="Times New Roman" w:cs="Times New Roman"/>
                <w:sz w:val="24"/>
                <w:szCs w:val="24"/>
              </w:rPr>
            </w:pPr>
            <w:r w:rsidRPr="008E002A">
              <w:rPr>
                <w:rFonts w:ascii="Times New Roman" w:hAnsi="Times New Roman" w:cs="Times New Roman"/>
                <w:sz w:val="24"/>
                <w:szCs w:val="24"/>
              </w:rPr>
              <w:t>Warmed</w:t>
            </w:r>
          </w:p>
        </w:tc>
        <w:tc>
          <w:tcPr>
            <w:tcW w:w="1748" w:type="dxa"/>
          </w:tcPr>
          <w:p w14:paraId="124CC01F" w14:textId="3BB4D8F1"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10.2</w:t>
            </w:r>
            <w:r w:rsidR="00E076B0">
              <w:rPr>
                <w:rFonts w:ascii="Times New Roman" w:hAnsi="Times New Roman" w:cs="Times New Roman"/>
                <w:sz w:val="24"/>
                <w:szCs w:val="24"/>
              </w:rPr>
              <w:t>2</w:t>
            </w:r>
          </w:p>
        </w:tc>
        <w:tc>
          <w:tcPr>
            <w:tcW w:w="1748" w:type="dxa"/>
          </w:tcPr>
          <w:p w14:paraId="257316F1" w14:textId="23F36D5E"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10.91</w:t>
            </w:r>
          </w:p>
        </w:tc>
        <w:tc>
          <w:tcPr>
            <w:tcW w:w="1749" w:type="dxa"/>
          </w:tcPr>
          <w:p w14:paraId="4B43DF6F" w14:textId="3762AB58"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11.6</w:t>
            </w:r>
            <w:r w:rsidR="00E076B0">
              <w:rPr>
                <w:rFonts w:ascii="Times New Roman" w:hAnsi="Times New Roman" w:cs="Times New Roman"/>
                <w:sz w:val="24"/>
                <w:szCs w:val="24"/>
              </w:rPr>
              <w:t>1</w:t>
            </w:r>
          </w:p>
        </w:tc>
      </w:tr>
      <w:tr w:rsidR="001C6656" w:rsidRPr="008E002A" w14:paraId="5AB69CA2" w14:textId="77777777" w:rsidTr="001C6656">
        <w:tc>
          <w:tcPr>
            <w:tcW w:w="9360" w:type="dxa"/>
            <w:gridSpan w:val="6"/>
            <w:tcBorders>
              <w:bottom w:val="single" w:sz="8" w:space="0" w:color="auto"/>
            </w:tcBorders>
          </w:tcPr>
          <w:p w14:paraId="0166AAE4" w14:textId="3BB6F301" w:rsidR="001C6656" w:rsidRPr="008E002A" w:rsidRDefault="001C6656" w:rsidP="001C6656">
            <w:pPr>
              <w:jc w:val="center"/>
              <w:rPr>
                <w:rFonts w:ascii="Times New Roman" w:hAnsi="Times New Roman" w:cs="Times New Roman"/>
                <w:sz w:val="24"/>
                <w:szCs w:val="24"/>
              </w:rPr>
            </w:pPr>
          </w:p>
        </w:tc>
      </w:tr>
      <w:tr w:rsidR="001C6656" w:rsidRPr="008E002A" w14:paraId="5634C5E6" w14:textId="77777777" w:rsidTr="007F32D0">
        <w:tc>
          <w:tcPr>
            <w:tcW w:w="4115" w:type="dxa"/>
            <w:gridSpan w:val="3"/>
            <w:tcBorders>
              <w:top w:val="single" w:sz="8" w:space="0" w:color="auto"/>
            </w:tcBorders>
          </w:tcPr>
          <w:p w14:paraId="2AA3C859" w14:textId="1DED86A9" w:rsidR="001C6656" w:rsidRPr="008E002A" w:rsidRDefault="001C6656" w:rsidP="001C6656">
            <w:pPr>
              <w:rPr>
                <w:rFonts w:ascii="Times New Roman" w:hAnsi="Times New Roman" w:cs="Times New Roman"/>
                <w:b/>
                <w:bCs/>
                <w:sz w:val="24"/>
                <w:szCs w:val="24"/>
              </w:rPr>
            </w:pPr>
            <w:r w:rsidRPr="008E002A">
              <w:rPr>
                <w:rFonts w:ascii="Times New Roman" w:hAnsi="Times New Roman" w:cs="Times New Roman"/>
                <w:b/>
                <w:bCs/>
                <w:sz w:val="24"/>
                <w:szCs w:val="24"/>
              </w:rPr>
              <w:t>99</w:t>
            </w:r>
            <w:r w:rsidRPr="008E002A">
              <w:rPr>
                <w:rFonts w:ascii="Times New Roman" w:hAnsi="Times New Roman" w:cs="Times New Roman"/>
                <w:b/>
                <w:bCs/>
                <w:sz w:val="24"/>
                <w:szCs w:val="24"/>
                <w:vertAlign w:val="superscript"/>
              </w:rPr>
              <w:t>th</w:t>
            </w:r>
            <w:r w:rsidRPr="008E002A">
              <w:rPr>
                <w:rFonts w:ascii="Times New Roman" w:hAnsi="Times New Roman" w:cs="Times New Roman"/>
                <w:b/>
                <w:bCs/>
                <w:sz w:val="24"/>
                <w:szCs w:val="24"/>
              </w:rPr>
              <w:t xml:space="preserve"> percentile dispersal distance</w:t>
            </w:r>
            <w:r>
              <w:rPr>
                <w:rFonts w:ascii="Times New Roman" w:hAnsi="Times New Roman" w:cs="Times New Roman"/>
                <w:b/>
                <w:bCs/>
                <w:sz w:val="24"/>
                <w:szCs w:val="24"/>
              </w:rPr>
              <w:t xml:space="preserve"> (m)</w:t>
            </w:r>
          </w:p>
        </w:tc>
        <w:tc>
          <w:tcPr>
            <w:tcW w:w="1748" w:type="dxa"/>
            <w:tcBorders>
              <w:top w:val="single" w:sz="8" w:space="0" w:color="auto"/>
            </w:tcBorders>
          </w:tcPr>
          <w:p w14:paraId="6849C6EF" w14:textId="77777777" w:rsidR="001C6656" w:rsidRPr="008E002A" w:rsidRDefault="001C6656" w:rsidP="001C6656">
            <w:pPr>
              <w:jc w:val="center"/>
              <w:rPr>
                <w:rFonts w:ascii="Times New Roman" w:hAnsi="Times New Roman" w:cs="Times New Roman"/>
                <w:sz w:val="24"/>
                <w:szCs w:val="24"/>
              </w:rPr>
            </w:pPr>
          </w:p>
        </w:tc>
        <w:tc>
          <w:tcPr>
            <w:tcW w:w="1748" w:type="dxa"/>
            <w:tcBorders>
              <w:top w:val="single" w:sz="8" w:space="0" w:color="auto"/>
            </w:tcBorders>
          </w:tcPr>
          <w:p w14:paraId="7161BF66" w14:textId="77777777" w:rsidR="001C6656" w:rsidRPr="008E002A" w:rsidRDefault="001C6656" w:rsidP="001C6656">
            <w:pPr>
              <w:jc w:val="center"/>
              <w:rPr>
                <w:rFonts w:ascii="Times New Roman" w:hAnsi="Times New Roman" w:cs="Times New Roman"/>
                <w:sz w:val="24"/>
                <w:szCs w:val="24"/>
              </w:rPr>
            </w:pPr>
          </w:p>
        </w:tc>
        <w:tc>
          <w:tcPr>
            <w:tcW w:w="1749" w:type="dxa"/>
            <w:tcBorders>
              <w:top w:val="single" w:sz="8" w:space="0" w:color="auto"/>
            </w:tcBorders>
          </w:tcPr>
          <w:p w14:paraId="4DF8A091" w14:textId="77777777" w:rsidR="001C6656" w:rsidRPr="008E002A" w:rsidRDefault="001C6656" w:rsidP="001C6656">
            <w:pPr>
              <w:jc w:val="center"/>
              <w:rPr>
                <w:rFonts w:ascii="Times New Roman" w:hAnsi="Times New Roman" w:cs="Times New Roman"/>
                <w:sz w:val="24"/>
                <w:szCs w:val="24"/>
              </w:rPr>
            </w:pPr>
          </w:p>
        </w:tc>
      </w:tr>
      <w:tr w:rsidR="001C6656" w:rsidRPr="008E002A" w14:paraId="6D060CF8" w14:textId="77777777" w:rsidTr="00AC495E">
        <w:tc>
          <w:tcPr>
            <w:tcW w:w="993" w:type="dxa"/>
          </w:tcPr>
          <w:p w14:paraId="4198DF9F" w14:textId="77777777" w:rsidR="001C6656" w:rsidRPr="008E002A" w:rsidRDefault="001C6656" w:rsidP="001C6656">
            <w:pPr>
              <w:rPr>
                <w:rFonts w:ascii="Times New Roman" w:hAnsi="Times New Roman" w:cs="Times New Roman"/>
                <w:sz w:val="24"/>
                <w:szCs w:val="24"/>
              </w:rPr>
            </w:pPr>
            <w:r w:rsidRPr="008E002A">
              <w:rPr>
                <w:rFonts w:ascii="Times New Roman" w:hAnsi="Times New Roman" w:cs="Times New Roman"/>
                <w:sz w:val="24"/>
                <w:szCs w:val="24"/>
              </w:rPr>
              <w:t>CN</w:t>
            </w:r>
          </w:p>
        </w:tc>
        <w:tc>
          <w:tcPr>
            <w:tcW w:w="1559" w:type="dxa"/>
          </w:tcPr>
          <w:p w14:paraId="5B05A9A0" w14:textId="7016D4E4" w:rsidR="001C6656" w:rsidRPr="008E002A" w:rsidRDefault="001C6656" w:rsidP="001C6656">
            <w:pPr>
              <w:rPr>
                <w:rFonts w:ascii="Times New Roman" w:hAnsi="Times New Roman" w:cs="Times New Roman"/>
                <w:sz w:val="24"/>
                <w:szCs w:val="24"/>
              </w:rPr>
            </w:pPr>
            <w:r>
              <w:rPr>
                <w:rFonts w:ascii="Times New Roman" w:hAnsi="Times New Roman" w:cs="Times New Roman"/>
                <w:sz w:val="24"/>
                <w:szCs w:val="24"/>
              </w:rPr>
              <w:t>Height Dist.</w:t>
            </w:r>
          </w:p>
        </w:tc>
        <w:tc>
          <w:tcPr>
            <w:tcW w:w="1563" w:type="dxa"/>
          </w:tcPr>
          <w:p w14:paraId="20C7B327" w14:textId="7F6E4C6A" w:rsidR="001C6656" w:rsidRPr="008E002A" w:rsidRDefault="001C6656" w:rsidP="001C6656">
            <w:pPr>
              <w:rPr>
                <w:rFonts w:ascii="Times New Roman" w:hAnsi="Times New Roman" w:cs="Times New Roman"/>
                <w:b/>
                <w:bCs/>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28309139" w14:textId="5F541314" w:rsidR="001C6656" w:rsidRPr="008E002A" w:rsidRDefault="001C6656" w:rsidP="001C6656">
            <w:pPr>
              <w:jc w:val="center"/>
              <w:rPr>
                <w:rFonts w:ascii="Times New Roman" w:hAnsi="Times New Roman" w:cs="Times New Roman"/>
                <w:sz w:val="24"/>
                <w:szCs w:val="24"/>
              </w:rPr>
            </w:pPr>
            <w:r w:rsidRPr="007F32D0">
              <w:rPr>
                <w:rFonts w:ascii="Times New Roman" w:hAnsi="Times New Roman" w:cs="Times New Roman"/>
                <w:sz w:val="24"/>
                <w:szCs w:val="24"/>
              </w:rPr>
              <w:t>17.40</w:t>
            </w:r>
          </w:p>
        </w:tc>
        <w:tc>
          <w:tcPr>
            <w:tcW w:w="1748" w:type="dxa"/>
          </w:tcPr>
          <w:p w14:paraId="6A3FF811" w14:textId="62B6761B" w:rsidR="001C6656" w:rsidRPr="008E002A" w:rsidRDefault="001C6656" w:rsidP="001C6656">
            <w:pPr>
              <w:jc w:val="center"/>
              <w:rPr>
                <w:rFonts w:ascii="Times New Roman" w:hAnsi="Times New Roman" w:cs="Times New Roman"/>
                <w:sz w:val="24"/>
                <w:szCs w:val="24"/>
              </w:rPr>
            </w:pPr>
            <w:r w:rsidRPr="007F32D0">
              <w:rPr>
                <w:rFonts w:ascii="Times New Roman" w:hAnsi="Times New Roman" w:cs="Times New Roman"/>
                <w:sz w:val="24"/>
                <w:szCs w:val="24"/>
              </w:rPr>
              <w:t>19.4</w:t>
            </w:r>
            <w:r w:rsidR="00E076B0">
              <w:rPr>
                <w:rFonts w:ascii="Times New Roman" w:hAnsi="Times New Roman" w:cs="Times New Roman"/>
                <w:sz w:val="24"/>
                <w:szCs w:val="24"/>
              </w:rPr>
              <w:t>6</w:t>
            </w:r>
          </w:p>
        </w:tc>
        <w:tc>
          <w:tcPr>
            <w:tcW w:w="1749" w:type="dxa"/>
          </w:tcPr>
          <w:p w14:paraId="331CA581" w14:textId="0CDDE4D8" w:rsidR="001C6656" w:rsidRPr="008E002A" w:rsidRDefault="001C6656" w:rsidP="001C6656">
            <w:pPr>
              <w:jc w:val="center"/>
              <w:rPr>
                <w:rFonts w:ascii="Times New Roman" w:hAnsi="Times New Roman" w:cs="Times New Roman"/>
                <w:sz w:val="24"/>
                <w:szCs w:val="24"/>
              </w:rPr>
            </w:pPr>
            <w:r w:rsidRPr="007F32D0">
              <w:rPr>
                <w:rFonts w:ascii="Times New Roman" w:hAnsi="Times New Roman" w:cs="Times New Roman"/>
                <w:sz w:val="24"/>
                <w:szCs w:val="24"/>
              </w:rPr>
              <w:t>21.74</w:t>
            </w:r>
          </w:p>
        </w:tc>
      </w:tr>
      <w:tr w:rsidR="001C6656" w:rsidRPr="008E002A" w14:paraId="5DFB8DFD" w14:textId="77777777" w:rsidTr="00AC495E">
        <w:tc>
          <w:tcPr>
            <w:tcW w:w="993" w:type="dxa"/>
          </w:tcPr>
          <w:p w14:paraId="1C2C6E65" w14:textId="77777777" w:rsidR="001C6656" w:rsidRPr="008E002A" w:rsidRDefault="001C6656" w:rsidP="001C6656">
            <w:pPr>
              <w:rPr>
                <w:rFonts w:ascii="Times New Roman" w:hAnsi="Times New Roman" w:cs="Times New Roman"/>
                <w:sz w:val="24"/>
                <w:szCs w:val="24"/>
              </w:rPr>
            </w:pPr>
          </w:p>
        </w:tc>
        <w:tc>
          <w:tcPr>
            <w:tcW w:w="1559" w:type="dxa"/>
          </w:tcPr>
          <w:p w14:paraId="2A7A34A5" w14:textId="77777777" w:rsidR="001C6656" w:rsidRPr="008E002A" w:rsidRDefault="001C6656" w:rsidP="001C6656">
            <w:pPr>
              <w:rPr>
                <w:rFonts w:ascii="Times New Roman" w:hAnsi="Times New Roman" w:cs="Times New Roman"/>
                <w:sz w:val="24"/>
                <w:szCs w:val="24"/>
              </w:rPr>
            </w:pPr>
          </w:p>
        </w:tc>
        <w:tc>
          <w:tcPr>
            <w:tcW w:w="1563" w:type="dxa"/>
          </w:tcPr>
          <w:p w14:paraId="6F93EC89" w14:textId="6DE4FE11" w:rsidR="001C6656" w:rsidRPr="008E002A" w:rsidRDefault="001C6656" w:rsidP="001C6656">
            <w:pPr>
              <w:rPr>
                <w:rFonts w:ascii="Times New Roman" w:hAnsi="Times New Roman" w:cs="Times New Roman"/>
                <w:b/>
                <w:bCs/>
                <w:sz w:val="24"/>
                <w:szCs w:val="24"/>
              </w:rPr>
            </w:pPr>
            <w:r w:rsidRPr="008E002A">
              <w:rPr>
                <w:rFonts w:ascii="Times New Roman" w:hAnsi="Times New Roman" w:cs="Times New Roman"/>
                <w:sz w:val="24"/>
                <w:szCs w:val="24"/>
              </w:rPr>
              <w:t>Warmed</w:t>
            </w:r>
          </w:p>
        </w:tc>
        <w:tc>
          <w:tcPr>
            <w:tcW w:w="1748" w:type="dxa"/>
          </w:tcPr>
          <w:p w14:paraId="18E6276D" w14:textId="37A0EFB0"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21.18</w:t>
            </w:r>
          </w:p>
        </w:tc>
        <w:tc>
          <w:tcPr>
            <w:tcW w:w="1748" w:type="dxa"/>
          </w:tcPr>
          <w:p w14:paraId="50834A8D" w14:textId="3417F5C6"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23.54</w:t>
            </w:r>
          </w:p>
        </w:tc>
        <w:tc>
          <w:tcPr>
            <w:tcW w:w="1749" w:type="dxa"/>
          </w:tcPr>
          <w:p w14:paraId="57CFE7C6" w14:textId="2B2D83B0"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26.0</w:t>
            </w:r>
            <w:r w:rsidR="00E076B0">
              <w:rPr>
                <w:rFonts w:ascii="Times New Roman" w:hAnsi="Times New Roman" w:cs="Times New Roman"/>
                <w:sz w:val="24"/>
                <w:szCs w:val="24"/>
              </w:rPr>
              <w:t>4</w:t>
            </w:r>
          </w:p>
        </w:tc>
      </w:tr>
      <w:tr w:rsidR="001C6656" w:rsidRPr="008E002A" w14:paraId="6FE3E2E4" w14:textId="77777777" w:rsidTr="00AC495E">
        <w:tc>
          <w:tcPr>
            <w:tcW w:w="993" w:type="dxa"/>
          </w:tcPr>
          <w:p w14:paraId="2AE64CEC" w14:textId="77777777" w:rsidR="001C6656" w:rsidRPr="008E002A" w:rsidRDefault="001C6656" w:rsidP="001C6656">
            <w:pPr>
              <w:rPr>
                <w:rFonts w:ascii="Times New Roman" w:hAnsi="Times New Roman" w:cs="Times New Roman"/>
                <w:sz w:val="24"/>
                <w:szCs w:val="24"/>
              </w:rPr>
            </w:pPr>
          </w:p>
        </w:tc>
        <w:tc>
          <w:tcPr>
            <w:tcW w:w="1559" w:type="dxa"/>
          </w:tcPr>
          <w:p w14:paraId="6021C21D" w14:textId="04F3BDA0" w:rsidR="001C6656" w:rsidRPr="008E002A" w:rsidRDefault="001C6656" w:rsidP="001C6656">
            <w:pPr>
              <w:rPr>
                <w:rFonts w:ascii="Times New Roman" w:hAnsi="Times New Roman" w:cs="Times New Roman"/>
                <w:sz w:val="24"/>
                <w:szCs w:val="24"/>
              </w:rPr>
            </w:pPr>
            <w:r>
              <w:rPr>
                <w:rFonts w:ascii="Times New Roman" w:hAnsi="Times New Roman" w:cs="Times New Roman"/>
                <w:sz w:val="24"/>
                <w:szCs w:val="24"/>
              </w:rPr>
              <w:t>Max. Height</w:t>
            </w:r>
          </w:p>
        </w:tc>
        <w:tc>
          <w:tcPr>
            <w:tcW w:w="1563" w:type="dxa"/>
          </w:tcPr>
          <w:p w14:paraId="0A20BE36" w14:textId="15BE68E3" w:rsidR="001C6656" w:rsidRPr="008E002A" w:rsidRDefault="001C6656" w:rsidP="001C6656">
            <w:pPr>
              <w:rPr>
                <w:rFonts w:ascii="Times New Roman" w:hAnsi="Times New Roman" w:cs="Times New Roman"/>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252DD1C5" w14:textId="24A1B0F6" w:rsidR="001C6656" w:rsidRPr="008E002A" w:rsidRDefault="001C6656" w:rsidP="001C6656">
            <w:pPr>
              <w:jc w:val="center"/>
              <w:rPr>
                <w:rFonts w:ascii="Times New Roman" w:hAnsi="Times New Roman" w:cs="Times New Roman"/>
                <w:sz w:val="24"/>
                <w:szCs w:val="24"/>
              </w:rPr>
            </w:pPr>
            <w:r w:rsidRPr="007F32D0">
              <w:rPr>
                <w:rFonts w:ascii="Times New Roman" w:hAnsi="Times New Roman" w:cs="Times New Roman"/>
                <w:sz w:val="24"/>
                <w:szCs w:val="24"/>
              </w:rPr>
              <w:t>19.</w:t>
            </w:r>
            <w:r w:rsidR="00E076B0">
              <w:rPr>
                <w:rFonts w:ascii="Times New Roman" w:hAnsi="Times New Roman" w:cs="Times New Roman"/>
                <w:sz w:val="24"/>
                <w:szCs w:val="24"/>
              </w:rPr>
              <w:t>40</w:t>
            </w:r>
          </w:p>
        </w:tc>
        <w:tc>
          <w:tcPr>
            <w:tcW w:w="1748" w:type="dxa"/>
          </w:tcPr>
          <w:p w14:paraId="69D53639" w14:textId="6A0E8842" w:rsidR="001C6656" w:rsidRPr="008E002A" w:rsidRDefault="001C6656" w:rsidP="001C6656">
            <w:pPr>
              <w:jc w:val="center"/>
              <w:rPr>
                <w:rFonts w:ascii="Times New Roman" w:hAnsi="Times New Roman" w:cs="Times New Roman"/>
                <w:sz w:val="24"/>
                <w:szCs w:val="24"/>
              </w:rPr>
            </w:pPr>
            <w:r w:rsidRPr="007F32D0">
              <w:rPr>
                <w:rFonts w:ascii="Times New Roman" w:hAnsi="Times New Roman" w:cs="Times New Roman"/>
                <w:sz w:val="24"/>
                <w:szCs w:val="24"/>
              </w:rPr>
              <w:t>21.75</w:t>
            </w:r>
          </w:p>
        </w:tc>
        <w:tc>
          <w:tcPr>
            <w:tcW w:w="1749" w:type="dxa"/>
          </w:tcPr>
          <w:p w14:paraId="338E29BC" w14:textId="4A8E4356" w:rsidR="001C6656" w:rsidRPr="008E002A" w:rsidRDefault="001C6656" w:rsidP="001C6656">
            <w:pPr>
              <w:jc w:val="center"/>
              <w:rPr>
                <w:rFonts w:ascii="Times New Roman" w:hAnsi="Times New Roman" w:cs="Times New Roman"/>
                <w:sz w:val="24"/>
                <w:szCs w:val="24"/>
              </w:rPr>
            </w:pPr>
            <w:r w:rsidRPr="007F32D0">
              <w:rPr>
                <w:rFonts w:ascii="Times New Roman" w:hAnsi="Times New Roman" w:cs="Times New Roman"/>
                <w:sz w:val="24"/>
                <w:szCs w:val="24"/>
              </w:rPr>
              <w:t>24.26</w:t>
            </w:r>
          </w:p>
        </w:tc>
      </w:tr>
      <w:tr w:rsidR="001C6656" w:rsidRPr="008E002A" w14:paraId="4886A00F" w14:textId="77777777" w:rsidTr="00AC495E">
        <w:tc>
          <w:tcPr>
            <w:tcW w:w="993" w:type="dxa"/>
          </w:tcPr>
          <w:p w14:paraId="48F5F6CF" w14:textId="77777777" w:rsidR="001C6656" w:rsidRPr="008E002A" w:rsidRDefault="001C6656" w:rsidP="001C6656">
            <w:pPr>
              <w:rPr>
                <w:rFonts w:ascii="Times New Roman" w:hAnsi="Times New Roman" w:cs="Times New Roman"/>
                <w:sz w:val="24"/>
                <w:szCs w:val="24"/>
              </w:rPr>
            </w:pPr>
          </w:p>
        </w:tc>
        <w:tc>
          <w:tcPr>
            <w:tcW w:w="1559" w:type="dxa"/>
          </w:tcPr>
          <w:p w14:paraId="1F0A4F9F" w14:textId="77777777" w:rsidR="001C6656" w:rsidRPr="008E002A" w:rsidRDefault="001C6656" w:rsidP="001C6656">
            <w:pPr>
              <w:rPr>
                <w:rFonts w:ascii="Times New Roman" w:hAnsi="Times New Roman" w:cs="Times New Roman"/>
                <w:sz w:val="24"/>
                <w:szCs w:val="24"/>
              </w:rPr>
            </w:pPr>
          </w:p>
        </w:tc>
        <w:tc>
          <w:tcPr>
            <w:tcW w:w="1563" w:type="dxa"/>
          </w:tcPr>
          <w:p w14:paraId="699D5A3B" w14:textId="44CA8410" w:rsidR="001C6656" w:rsidRPr="008E002A" w:rsidRDefault="001C6656" w:rsidP="001C6656">
            <w:pPr>
              <w:rPr>
                <w:rFonts w:ascii="Times New Roman" w:hAnsi="Times New Roman" w:cs="Times New Roman"/>
                <w:sz w:val="24"/>
                <w:szCs w:val="24"/>
              </w:rPr>
            </w:pPr>
            <w:r w:rsidRPr="008E002A">
              <w:rPr>
                <w:rFonts w:ascii="Times New Roman" w:hAnsi="Times New Roman" w:cs="Times New Roman"/>
                <w:sz w:val="24"/>
                <w:szCs w:val="24"/>
              </w:rPr>
              <w:t>Warmed</w:t>
            </w:r>
          </w:p>
        </w:tc>
        <w:tc>
          <w:tcPr>
            <w:tcW w:w="1748" w:type="dxa"/>
          </w:tcPr>
          <w:p w14:paraId="549B709C" w14:textId="55A983E4"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23.3</w:t>
            </w:r>
            <w:r w:rsidR="00E076B0">
              <w:rPr>
                <w:rFonts w:ascii="Times New Roman" w:hAnsi="Times New Roman" w:cs="Times New Roman"/>
                <w:sz w:val="24"/>
                <w:szCs w:val="24"/>
              </w:rPr>
              <w:t>6</w:t>
            </w:r>
          </w:p>
        </w:tc>
        <w:tc>
          <w:tcPr>
            <w:tcW w:w="1748" w:type="dxa"/>
          </w:tcPr>
          <w:p w14:paraId="6A3BEF14" w14:textId="1DC3BCB7"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26.0</w:t>
            </w:r>
            <w:r w:rsidR="00E076B0">
              <w:rPr>
                <w:rFonts w:ascii="Times New Roman" w:hAnsi="Times New Roman" w:cs="Times New Roman"/>
                <w:sz w:val="24"/>
                <w:szCs w:val="24"/>
              </w:rPr>
              <w:t>5</w:t>
            </w:r>
          </w:p>
        </w:tc>
        <w:tc>
          <w:tcPr>
            <w:tcW w:w="1749" w:type="dxa"/>
          </w:tcPr>
          <w:p w14:paraId="184FCD60" w14:textId="792B6CA1"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28.89</w:t>
            </w:r>
          </w:p>
        </w:tc>
      </w:tr>
      <w:tr w:rsidR="001C6656" w:rsidRPr="008E002A" w14:paraId="38F6D7B9" w14:textId="77777777" w:rsidTr="00AC495E">
        <w:tc>
          <w:tcPr>
            <w:tcW w:w="993" w:type="dxa"/>
          </w:tcPr>
          <w:p w14:paraId="168314CE" w14:textId="77777777" w:rsidR="001C6656" w:rsidRPr="008E002A" w:rsidRDefault="001C6656" w:rsidP="001C6656">
            <w:pPr>
              <w:rPr>
                <w:rFonts w:ascii="Times New Roman" w:hAnsi="Times New Roman" w:cs="Times New Roman"/>
                <w:sz w:val="24"/>
                <w:szCs w:val="24"/>
              </w:rPr>
            </w:pPr>
            <w:r w:rsidRPr="008E002A">
              <w:rPr>
                <w:rFonts w:ascii="Times New Roman" w:hAnsi="Times New Roman" w:cs="Times New Roman"/>
                <w:sz w:val="24"/>
                <w:szCs w:val="24"/>
              </w:rPr>
              <w:t>CA</w:t>
            </w:r>
          </w:p>
        </w:tc>
        <w:tc>
          <w:tcPr>
            <w:tcW w:w="1559" w:type="dxa"/>
          </w:tcPr>
          <w:p w14:paraId="69FFDC12" w14:textId="778FC2F8" w:rsidR="001C6656" w:rsidRPr="008E002A" w:rsidRDefault="001C6656" w:rsidP="001C6656">
            <w:pPr>
              <w:rPr>
                <w:rFonts w:ascii="Times New Roman" w:hAnsi="Times New Roman" w:cs="Times New Roman"/>
                <w:sz w:val="24"/>
                <w:szCs w:val="24"/>
              </w:rPr>
            </w:pPr>
            <w:r>
              <w:rPr>
                <w:rFonts w:ascii="Times New Roman" w:hAnsi="Times New Roman" w:cs="Times New Roman"/>
                <w:sz w:val="24"/>
                <w:szCs w:val="24"/>
              </w:rPr>
              <w:t>Height Dist.</w:t>
            </w:r>
          </w:p>
        </w:tc>
        <w:tc>
          <w:tcPr>
            <w:tcW w:w="1563" w:type="dxa"/>
          </w:tcPr>
          <w:p w14:paraId="3DC1D9E9" w14:textId="2DE631F3" w:rsidR="001C6656" w:rsidRPr="008E002A" w:rsidRDefault="001C6656" w:rsidP="001C6656">
            <w:pPr>
              <w:rPr>
                <w:rFonts w:ascii="Times New Roman" w:hAnsi="Times New Roman" w:cs="Times New Roman"/>
                <w:b/>
                <w:bCs/>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50D18687" w14:textId="11F34684"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13.71</w:t>
            </w:r>
          </w:p>
        </w:tc>
        <w:tc>
          <w:tcPr>
            <w:tcW w:w="1748" w:type="dxa"/>
          </w:tcPr>
          <w:p w14:paraId="1122BC71" w14:textId="3CE4EA54"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15.20</w:t>
            </w:r>
          </w:p>
        </w:tc>
        <w:tc>
          <w:tcPr>
            <w:tcW w:w="1749" w:type="dxa"/>
          </w:tcPr>
          <w:p w14:paraId="7CA3F4E4" w14:textId="34FE7115"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16.76</w:t>
            </w:r>
          </w:p>
        </w:tc>
      </w:tr>
      <w:tr w:rsidR="001C6656" w:rsidRPr="008E002A" w14:paraId="47B1B541" w14:textId="77777777" w:rsidTr="00AC495E">
        <w:tc>
          <w:tcPr>
            <w:tcW w:w="993" w:type="dxa"/>
          </w:tcPr>
          <w:p w14:paraId="70BEA8A6" w14:textId="77777777" w:rsidR="001C6656" w:rsidRPr="008E002A" w:rsidRDefault="001C6656" w:rsidP="001C6656">
            <w:pPr>
              <w:rPr>
                <w:rFonts w:ascii="Times New Roman" w:hAnsi="Times New Roman" w:cs="Times New Roman"/>
                <w:b/>
                <w:bCs/>
                <w:sz w:val="24"/>
                <w:szCs w:val="24"/>
              </w:rPr>
            </w:pPr>
          </w:p>
        </w:tc>
        <w:tc>
          <w:tcPr>
            <w:tcW w:w="1559" w:type="dxa"/>
          </w:tcPr>
          <w:p w14:paraId="04EF6F59" w14:textId="77777777" w:rsidR="001C6656" w:rsidRPr="008E002A" w:rsidRDefault="001C6656" w:rsidP="001C6656">
            <w:pPr>
              <w:rPr>
                <w:rFonts w:ascii="Times New Roman" w:hAnsi="Times New Roman" w:cs="Times New Roman"/>
                <w:sz w:val="24"/>
                <w:szCs w:val="24"/>
              </w:rPr>
            </w:pPr>
          </w:p>
        </w:tc>
        <w:tc>
          <w:tcPr>
            <w:tcW w:w="1563" w:type="dxa"/>
          </w:tcPr>
          <w:p w14:paraId="5D58DD57" w14:textId="5249D380" w:rsidR="001C6656" w:rsidRPr="008E002A" w:rsidRDefault="001C6656" w:rsidP="001C6656">
            <w:pPr>
              <w:rPr>
                <w:rFonts w:ascii="Times New Roman" w:hAnsi="Times New Roman" w:cs="Times New Roman"/>
                <w:b/>
                <w:bCs/>
                <w:sz w:val="24"/>
                <w:szCs w:val="24"/>
              </w:rPr>
            </w:pPr>
            <w:r w:rsidRPr="008E002A">
              <w:rPr>
                <w:rFonts w:ascii="Times New Roman" w:hAnsi="Times New Roman" w:cs="Times New Roman"/>
                <w:sz w:val="24"/>
                <w:szCs w:val="24"/>
              </w:rPr>
              <w:t>Warmed</w:t>
            </w:r>
          </w:p>
        </w:tc>
        <w:tc>
          <w:tcPr>
            <w:tcW w:w="1748" w:type="dxa"/>
          </w:tcPr>
          <w:p w14:paraId="35304852" w14:textId="204500EE"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18.72</w:t>
            </w:r>
          </w:p>
        </w:tc>
        <w:tc>
          <w:tcPr>
            <w:tcW w:w="1748" w:type="dxa"/>
          </w:tcPr>
          <w:p w14:paraId="185332FB" w14:textId="756C3BED"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21.0</w:t>
            </w:r>
            <w:r w:rsidR="00E076B0">
              <w:rPr>
                <w:rFonts w:ascii="Times New Roman" w:hAnsi="Times New Roman" w:cs="Times New Roman"/>
                <w:sz w:val="24"/>
                <w:szCs w:val="24"/>
              </w:rPr>
              <w:t>1</w:t>
            </w:r>
          </w:p>
        </w:tc>
        <w:tc>
          <w:tcPr>
            <w:tcW w:w="1749" w:type="dxa"/>
          </w:tcPr>
          <w:p w14:paraId="4AD77BB5" w14:textId="4EF635FE"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23.3</w:t>
            </w:r>
            <w:r w:rsidR="00E076B0">
              <w:rPr>
                <w:rFonts w:ascii="Times New Roman" w:hAnsi="Times New Roman" w:cs="Times New Roman"/>
                <w:sz w:val="24"/>
                <w:szCs w:val="24"/>
              </w:rPr>
              <w:t>4</w:t>
            </w:r>
          </w:p>
        </w:tc>
      </w:tr>
      <w:tr w:rsidR="001C6656" w:rsidRPr="008E002A" w14:paraId="11F5D535" w14:textId="77777777" w:rsidTr="00AC495E">
        <w:tc>
          <w:tcPr>
            <w:tcW w:w="993" w:type="dxa"/>
          </w:tcPr>
          <w:p w14:paraId="4CDE57A4" w14:textId="77777777" w:rsidR="001C6656" w:rsidRPr="008E002A" w:rsidRDefault="001C6656" w:rsidP="001C6656">
            <w:pPr>
              <w:rPr>
                <w:rFonts w:ascii="Times New Roman" w:hAnsi="Times New Roman" w:cs="Times New Roman"/>
                <w:b/>
                <w:bCs/>
                <w:sz w:val="24"/>
                <w:szCs w:val="24"/>
              </w:rPr>
            </w:pPr>
          </w:p>
        </w:tc>
        <w:tc>
          <w:tcPr>
            <w:tcW w:w="1559" w:type="dxa"/>
          </w:tcPr>
          <w:p w14:paraId="08D50905" w14:textId="7543A718" w:rsidR="001C6656" w:rsidRPr="008E002A" w:rsidRDefault="001C6656" w:rsidP="001C6656">
            <w:pPr>
              <w:rPr>
                <w:rFonts w:ascii="Times New Roman" w:hAnsi="Times New Roman" w:cs="Times New Roman"/>
                <w:sz w:val="24"/>
                <w:szCs w:val="24"/>
              </w:rPr>
            </w:pPr>
            <w:r>
              <w:rPr>
                <w:rFonts w:ascii="Times New Roman" w:hAnsi="Times New Roman" w:cs="Times New Roman"/>
                <w:sz w:val="24"/>
                <w:szCs w:val="24"/>
              </w:rPr>
              <w:t>Max. Height</w:t>
            </w:r>
          </w:p>
        </w:tc>
        <w:tc>
          <w:tcPr>
            <w:tcW w:w="1563" w:type="dxa"/>
          </w:tcPr>
          <w:p w14:paraId="6FC7C181" w14:textId="3F6E3C81" w:rsidR="001C6656" w:rsidRPr="008E002A" w:rsidRDefault="001C6656" w:rsidP="001C6656">
            <w:pPr>
              <w:rPr>
                <w:rFonts w:ascii="Times New Roman" w:hAnsi="Times New Roman" w:cs="Times New Roman"/>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5D577702" w14:textId="591BFBF5"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15.0</w:t>
            </w:r>
            <w:r w:rsidR="00E076B0">
              <w:rPr>
                <w:rFonts w:ascii="Times New Roman" w:hAnsi="Times New Roman" w:cs="Times New Roman"/>
                <w:sz w:val="24"/>
                <w:szCs w:val="24"/>
              </w:rPr>
              <w:t>4</w:t>
            </w:r>
          </w:p>
        </w:tc>
        <w:tc>
          <w:tcPr>
            <w:tcW w:w="1748" w:type="dxa"/>
          </w:tcPr>
          <w:p w14:paraId="7F7D7F62" w14:textId="219DD580"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16.60</w:t>
            </w:r>
          </w:p>
        </w:tc>
        <w:tc>
          <w:tcPr>
            <w:tcW w:w="1749" w:type="dxa"/>
          </w:tcPr>
          <w:p w14:paraId="0C8CD5E1" w14:textId="3F144DC4"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18.28</w:t>
            </w:r>
          </w:p>
        </w:tc>
      </w:tr>
      <w:tr w:rsidR="001C6656" w:rsidRPr="008E002A" w14:paraId="4977254C" w14:textId="77777777" w:rsidTr="00AC495E">
        <w:tc>
          <w:tcPr>
            <w:tcW w:w="993" w:type="dxa"/>
          </w:tcPr>
          <w:p w14:paraId="46F7F5B1" w14:textId="77777777" w:rsidR="001C6656" w:rsidRPr="008E002A" w:rsidRDefault="001C6656" w:rsidP="001C6656">
            <w:pPr>
              <w:rPr>
                <w:rFonts w:ascii="Times New Roman" w:hAnsi="Times New Roman" w:cs="Times New Roman"/>
                <w:b/>
                <w:bCs/>
                <w:sz w:val="24"/>
                <w:szCs w:val="24"/>
              </w:rPr>
            </w:pPr>
          </w:p>
        </w:tc>
        <w:tc>
          <w:tcPr>
            <w:tcW w:w="1559" w:type="dxa"/>
          </w:tcPr>
          <w:p w14:paraId="319952C1" w14:textId="77777777" w:rsidR="001C6656" w:rsidRPr="008E002A" w:rsidRDefault="001C6656" w:rsidP="001C6656">
            <w:pPr>
              <w:rPr>
                <w:rFonts w:ascii="Times New Roman" w:hAnsi="Times New Roman" w:cs="Times New Roman"/>
                <w:sz w:val="24"/>
                <w:szCs w:val="24"/>
              </w:rPr>
            </w:pPr>
          </w:p>
        </w:tc>
        <w:tc>
          <w:tcPr>
            <w:tcW w:w="1563" w:type="dxa"/>
          </w:tcPr>
          <w:p w14:paraId="62088C94" w14:textId="0313F337" w:rsidR="001C6656" w:rsidRPr="008E002A" w:rsidRDefault="001C6656" w:rsidP="001C6656">
            <w:pPr>
              <w:rPr>
                <w:rFonts w:ascii="Times New Roman" w:hAnsi="Times New Roman" w:cs="Times New Roman"/>
                <w:sz w:val="24"/>
                <w:szCs w:val="24"/>
              </w:rPr>
            </w:pPr>
            <w:r w:rsidRPr="008E002A">
              <w:rPr>
                <w:rFonts w:ascii="Times New Roman" w:hAnsi="Times New Roman" w:cs="Times New Roman"/>
                <w:sz w:val="24"/>
                <w:szCs w:val="24"/>
              </w:rPr>
              <w:t>Warmed</w:t>
            </w:r>
          </w:p>
        </w:tc>
        <w:tc>
          <w:tcPr>
            <w:tcW w:w="1748" w:type="dxa"/>
          </w:tcPr>
          <w:p w14:paraId="7D05FB21" w14:textId="3451456B"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22.7</w:t>
            </w:r>
            <w:r w:rsidR="00E076B0">
              <w:rPr>
                <w:rFonts w:ascii="Times New Roman" w:hAnsi="Times New Roman" w:cs="Times New Roman"/>
                <w:sz w:val="24"/>
                <w:szCs w:val="24"/>
              </w:rPr>
              <w:t>3</w:t>
            </w:r>
          </w:p>
        </w:tc>
        <w:tc>
          <w:tcPr>
            <w:tcW w:w="1748" w:type="dxa"/>
          </w:tcPr>
          <w:p w14:paraId="69801A5F" w14:textId="2CE0F7AF"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25.13</w:t>
            </w:r>
          </w:p>
        </w:tc>
        <w:tc>
          <w:tcPr>
            <w:tcW w:w="1749" w:type="dxa"/>
          </w:tcPr>
          <w:p w14:paraId="7280923D" w14:textId="4D8AB7EF"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27.72</w:t>
            </w:r>
          </w:p>
        </w:tc>
      </w:tr>
      <w:tr w:rsidR="001C6656" w:rsidRPr="008E002A" w14:paraId="57AE0BBD" w14:textId="77777777" w:rsidTr="001C6656">
        <w:tc>
          <w:tcPr>
            <w:tcW w:w="9360" w:type="dxa"/>
            <w:gridSpan w:val="6"/>
            <w:tcBorders>
              <w:bottom w:val="single" w:sz="8" w:space="0" w:color="auto"/>
            </w:tcBorders>
          </w:tcPr>
          <w:p w14:paraId="07836B0A" w14:textId="708F6DF7" w:rsidR="001C6656" w:rsidRPr="008E002A" w:rsidRDefault="001C6656" w:rsidP="001C6656">
            <w:pPr>
              <w:rPr>
                <w:rFonts w:ascii="Times New Roman" w:hAnsi="Times New Roman" w:cs="Times New Roman"/>
                <w:b/>
                <w:bCs/>
                <w:sz w:val="24"/>
                <w:szCs w:val="24"/>
              </w:rPr>
            </w:pPr>
          </w:p>
        </w:tc>
      </w:tr>
      <w:tr w:rsidR="001C6656" w:rsidRPr="008E002A" w14:paraId="3FE311E1" w14:textId="77777777" w:rsidTr="007F32D0">
        <w:tc>
          <w:tcPr>
            <w:tcW w:w="4115" w:type="dxa"/>
            <w:gridSpan w:val="3"/>
            <w:tcBorders>
              <w:top w:val="single" w:sz="8" w:space="0" w:color="auto"/>
            </w:tcBorders>
          </w:tcPr>
          <w:p w14:paraId="4B0538D6" w14:textId="5BE184AC" w:rsidR="001C6656" w:rsidRPr="008E002A" w:rsidRDefault="001C6656" w:rsidP="001C6656">
            <w:pPr>
              <w:rPr>
                <w:rFonts w:ascii="Times New Roman" w:hAnsi="Times New Roman" w:cs="Times New Roman"/>
                <w:b/>
                <w:bCs/>
                <w:sz w:val="24"/>
                <w:szCs w:val="24"/>
              </w:rPr>
            </w:pPr>
            <w:r w:rsidRPr="008E002A">
              <w:rPr>
                <w:rFonts w:ascii="Times New Roman" w:hAnsi="Times New Roman" w:cs="Times New Roman"/>
                <w:b/>
                <w:bCs/>
                <w:sz w:val="24"/>
                <w:szCs w:val="24"/>
              </w:rPr>
              <w:t xml:space="preserve">50-m </w:t>
            </w:r>
            <w:r>
              <w:rPr>
                <w:rFonts w:ascii="Times New Roman" w:hAnsi="Times New Roman" w:cs="Times New Roman"/>
                <w:b/>
                <w:bCs/>
                <w:sz w:val="24"/>
                <w:szCs w:val="24"/>
              </w:rPr>
              <w:t xml:space="preserve">max./dist. </w:t>
            </w:r>
            <w:r w:rsidRPr="008E002A">
              <w:rPr>
                <w:rFonts w:ascii="Times New Roman" w:hAnsi="Times New Roman" w:cs="Times New Roman"/>
                <w:b/>
                <w:bCs/>
                <w:sz w:val="24"/>
                <w:szCs w:val="24"/>
              </w:rPr>
              <w:t>risk ratio</w:t>
            </w:r>
          </w:p>
        </w:tc>
        <w:tc>
          <w:tcPr>
            <w:tcW w:w="1748" w:type="dxa"/>
            <w:tcBorders>
              <w:top w:val="single" w:sz="8" w:space="0" w:color="auto"/>
            </w:tcBorders>
          </w:tcPr>
          <w:p w14:paraId="22624827" w14:textId="77777777" w:rsidR="001C6656" w:rsidRPr="008E002A" w:rsidRDefault="001C6656" w:rsidP="001C6656">
            <w:pPr>
              <w:rPr>
                <w:rFonts w:ascii="Times New Roman" w:hAnsi="Times New Roman" w:cs="Times New Roman"/>
                <w:b/>
                <w:bCs/>
                <w:sz w:val="24"/>
                <w:szCs w:val="24"/>
              </w:rPr>
            </w:pPr>
          </w:p>
        </w:tc>
        <w:tc>
          <w:tcPr>
            <w:tcW w:w="1748" w:type="dxa"/>
            <w:tcBorders>
              <w:top w:val="single" w:sz="8" w:space="0" w:color="auto"/>
            </w:tcBorders>
          </w:tcPr>
          <w:p w14:paraId="2F76D4EA" w14:textId="77777777" w:rsidR="001C6656" w:rsidRPr="008E002A" w:rsidRDefault="001C6656" w:rsidP="001C6656">
            <w:pPr>
              <w:rPr>
                <w:rFonts w:ascii="Times New Roman" w:hAnsi="Times New Roman" w:cs="Times New Roman"/>
                <w:b/>
                <w:bCs/>
                <w:sz w:val="24"/>
                <w:szCs w:val="24"/>
              </w:rPr>
            </w:pPr>
          </w:p>
        </w:tc>
        <w:tc>
          <w:tcPr>
            <w:tcW w:w="1749" w:type="dxa"/>
            <w:tcBorders>
              <w:top w:val="single" w:sz="8" w:space="0" w:color="auto"/>
            </w:tcBorders>
          </w:tcPr>
          <w:p w14:paraId="7CD2D930" w14:textId="77777777" w:rsidR="001C6656" w:rsidRPr="008E002A" w:rsidRDefault="001C6656" w:rsidP="001C6656">
            <w:pPr>
              <w:rPr>
                <w:rFonts w:ascii="Times New Roman" w:hAnsi="Times New Roman" w:cs="Times New Roman"/>
                <w:b/>
                <w:bCs/>
                <w:sz w:val="24"/>
                <w:szCs w:val="24"/>
              </w:rPr>
            </w:pPr>
          </w:p>
        </w:tc>
      </w:tr>
      <w:tr w:rsidR="001C6656" w:rsidRPr="008E002A" w14:paraId="682C8813" w14:textId="77777777" w:rsidTr="00AC495E">
        <w:tc>
          <w:tcPr>
            <w:tcW w:w="993" w:type="dxa"/>
          </w:tcPr>
          <w:p w14:paraId="0531BFEE" w14:textId="77777777" w:rsidR="001C6656" w:rsidRPr="008E002A" w:rsidRDefault="001C6656" w:rsidP="001C6656">
            <w:pPr>
              <w:rPr>
                <w:rFonts w:ascii="Times New Roman" w:hAnsi="Times New Roman" w:cs="Times New Roman"/>
                <w:sz w:val="24"/>
                <w:szCs w:val="24"/>
              </w:rPr>
            </w:pPr>
            <w:r w:rsidRPr="008E002A">
              <w:rPr>
                <w:rFonts w:ascii="Times New Roman" w:hAnsi="Times New Roman" w:cs="Times New Roman"/>
                <w:sz w:val="24"/>
                <w:szCs w:val="24"/>
              </w:rPr>
              <w:t>CN</w:t>
            </w:r>
          </w:p>
        </w:tc>
        <w:tc>
          <w:tcPr>
            <w:tcW w:w="1559" w:type="dxa"/>
          </w:tcPr>
          <w:p w14:paraId="44BACE29" w14:textId="77777777" w:rsidR="001C6656" w:rsidRPr="008E002A" w:rsidRDefault="001C6656" w:rsidP="001C6656">
            <w:pPr>
              <w:rPr>
                <w:rFonts w:ascii="Times New Roman" w:hAnsi="Times New Roman" w:cs="Times New Roman"/>
                <w:b/>
                <w:bCs/>
                <w:sz w:val="24"/>
                <w:szCs w:val="24"/>
              </w:rPr>
            </w:pPr>
          </w:p>
        </w:tc>
        <w:tc>
          <w:tcPr>
            <w:tcW w:w="1563" w:type="dxa"/>
          </w:tcPr>
          <w:p w14:paraId="609CC31C" w14:textId="1B473B5C" w:rsidR="001C6656" w:rsidRPr="008E002A" w:rsidRDefault="001C6656" w:rsidP="001C6656">
            <w:pPr>
              <w:rPr>
                <w:rFonts w:ascii="Times New Roman" w:hAnsi="Times New Roman" w:cs="Times New Roman"/>
                <w:b/>
                <w:bCs/>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78F5E51B" w14:textId="5DBF30FA"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0.69</w:t>
            </w:r>
          </w:p>
        </w:tc>
        <w:tc>
          <w:tcPr>
            <w:tcW w:w="1748" w:type="dxa"/>
          </w:tcPr>
          <w:p w14:paraId="0C633825" w14:textId="74A87D34"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1.3</w:t>
            </w:r>
            <w:r w:rsidR="00E076B0">
              <w:rPr>
                <w:rFonts w:ascii="Times New Roman" w:hAnsi="Times New Roman" w:cs="Times New Roman"/>
                <w:sz w:val="24"/>
                <w:szCs w:val="24"/>
              </w:rPr>
              <w:t>8</w:t>
            </w:r>
          </w:p>
        </w:tc>
        <w:tc>
          <w:tcPr>
            <w:tcW w:w="1749" w:type="dxa"/>
          </w:tcPr>
          <w:p w14:paraId="556D9651" w14:textId="7ED82268"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2.54</w:t>
            </w:r>
          </w:p>
        </w:tc>
      </w:tr>
      <w:tr w:rsidR="001C6656" w:rsidRPr="008E002A" w14:paraId="5BC91630" w14:textId="77777777" w:rsidTr="00AC495E">
        <w:tc>
          <w:tcPr>
            <w:tcW w:w="993" w:type="dxa"/>
          </w:tcPr>
          <w:p w14:paraId="0F6D3B43" w14:textId="7D65EB22" w:rsidR="001C6656" w:rsidRPr="008E002A" w:rsidRDefault="001C6656" w:rsidP="001C6656">
            <w:pPr>
              <w:rPr>
                <w:rFonts w:ascii="Times New Roman" w:hAnsi="Times New Roman" w:cs="Times New Roman"/>
                <w:sz w:val="24"/>
                <w:szCs w:val="24"/>
              </w:rPr>
            </w:pPr>
          </w:p>
        </w:tc>
        <w:tc>
          <w:tcPr>
            <w:tcW w:w="1559" w:type="dxa"/>
          </w:tcPr>
          <w:p w14:paraId="55E0FDD4" w14:textId="77777777" w:rsidR="001C6656" w:rsidRPr="008E002A" w:rsidRDefault="001C6656" w:rsidP="001C6656">
            <w:pPr>
              <w:rPr>
                <w:rFonts w:ascii="Times New Roman" w:hAnsi="Times New Roman" w:cs="Times New Roman"/>
                <w:b/>
                <w:bCs/>
                <w:sz w:val="24"/>
                <w:szCs w:val="24"/>
              </w:rPr>
            </w:pPr>
          </w:p>
        </w:tc>
        <w:tc>
          <w:tcPr>
            <w:tcW w:w="1563" w:type="dxa"/>
          </w:tcPr>
          <w:p w14:paraId="6C874491" w14:textId="16BD0C0B" w:rsidR="001C6656" w:rsidRPr="008E002A" w:rsidRDefault="001C6656" w:rsidP="001C6656">
            <w:pPr>
              <w:rPr>
                <w:rFonts w:ascii="Times New Roman" w:hAnsi="Times New Roman" w:cs="Times New Roman"/>
                <w:b/>
                <w:bCs/>
                <w:sz w:val="24"/>
                <w:szCs w:val="24"/>
              </w:rPr>
            </w:pPr>
            <w:r w:rsidRPr="008E002A">
              <w:rPr>
                <w:rFonts w:ascii="Times New Roman" w:hAnsi="Times New Roman" w:cs="Times New Roman"/>
                <w:sz w:val="24"/>
                <w:szCs w:val="24"/>
              </w:rPr>
              <w:t>Warmed</w:t>
            </w:r>
          </w:p>
        </w:tc>
        <w:tc>
          <w:tcPr>
            <w:tcW w:w="1748" w:type="dxa"/>
          </w:tcPr>
          <w:p w14:paraId="1C5E569B" w14:textId="390C6D78"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0.5</w:t>
            </w:r>
            <w:r w:rsidR="00E076B0">
              <w:rPr>
                <w:rFonts w:ascii="Times New Roman" w:hAnsi="Times New Roman" w:cs="Times New Roman"/>
                <w:sz w:val="24"/>
                <w:szCs w:val="24"/>
              </w:rPr>
              <w:t>8</w:t>
            </w:r>
          </w:p>
        </w:tc>
        <w:tc>
          <w:tcPr>
            <w:tcW w:w="1748" w:type="dxa"/>
          </w:tcPr>
          <w:p w14:paraId="6A2D2962" w14:textId="2CD059FB"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1.47</w:t>
            </w:r>
          </w:p>
        </w:tc>
        <w:tc>
          <w:tcPr>
            <w:tcW w:w="1749" w:type="dxa"/>
          </w:tcPr>
          <w:p w14:paraId="619993D4" w14:textId="5018AD4D"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3.11</w:t>
            </w:r>
          </w:p>
        </w:tc>
      </w:tr>
      <w:tr w:rsidR="001C6656" w:rsidRPr="008E002A" w14:paraId="4178F7CA" w14:textId="77777777" w:rsidTr="00AC495E">
        <w:tc>
          <w:tcPr>
            <w:tcW w:w="993" w:type="dxa"/>
          </w:tcPr>
          <w:p w14:paraId="44882163" w14:textId="49FA83D8" w:rsidR="001C6656" w:rsidRPr="008E002A" w:rsidRDefault="001C6656" w:rsidP="001C6656">
            <w:pPr>
              <w:rPr>
                <w:rFonts w:ascii="Times New Roman" w:hAnsi="Times New Roman" w:cs="Times New Roman"/>
                <w:sz w:val="24"/>
                <w:szCs w:val="24"/>
              </w:rPr>
            </w:pPr>
            <w:r w:rsidRPr="008E002A">
              <w:rPr>
                <w:rFonts w:ascii="Times New Roman" w:hAnsi="Times New Roman" w:cs="Times New Roman"/>
                <w:sz w:val="24"/>
                <w:szCs w:val="24"/>
              </w:rPr>
              <w:t>CA</w:t>
            </w:r>
          </w:p>
        </w:tc>
        <w:tc>
          <w:tcPr>
            <w:tcW w:w="1559" w:type="dxa"/>
          </w:tcPr>
          <w:p w14:paraId="3575A709" w14:textId="77777777" w:rsidR="001C6656" w:rsidRPr="008E002A" w:rsidRDefault="001C6656" w:rsidP="001C6656">
            <w:pPr>
              <w:rPr>
                <w:rFonts w:ascii="Times New Roman" w:hAnsi="Times New Roman" w:cs="Times New Roman"/>
                <w:b/>
                <w:bCs/>
                <w:sz w:val="24"/>
                <w:szCs w:val="24"/>
              </w:rPr>
            </w:pPr>
          </w:p>
        </w:tc>
        <w:tc>
          <w:tcPr>
            <w:tcW w:w="1563" w:type="dxa"/>
          </w:tcPr>
          <w:p w14:paraId="7D95D676" w14:textId="6D83D0BE" w:rsidR="001C6656" w:rsidRPr="008E002A" w:rsidRDefault="001C6656" w:rsidP="001C6656">
            <w:pPr>
              <w:rPr>
                <w:rFonts w:ascii="Times New Roman" w:hAnsi="Times New Roman" w:cs="Times New Roman"/>
                <w:b/>
                <w:bCs/>
                <w:sz w:val="24"/>
                <w:szCs w:val="24"/>
              </w:rPr>
            </w:pPr>
            <w:proofErr w:type="spellStart"/>
            <w:r w:rsidRPr="008E002A">
              <w:rPr>
                <w:rFonts w:ascii="Times New Roman" w:hAnsi="Times New Roman" w:cs="Times New Roman"/>
                <w:sz w:val="24"/>
                <w:szCs w:val="24"/>
              </w:rPr>
              <w:t>Unwarmed</w:t>
            </w:r>
            <w:proofErr w:type="spellEnd"/>
          </w:p>
        </w:tc>
        <w:tc>
          <w:tcPr>
            <w:tcW w:w="1748" w:type="dxa"/>
          </w:tcPr>
          <w:p w14:paraId="78517708" w14:textId="431D1B43"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0.</w:t>
            </w:r>
            <w:r w:rsidR="00E076B0">
              <w:rPr>
                <w:rFonts w:ascii="Times New Roman" w:hAnsi="Times New Roman" w:cs="Times New Roman"/>
                <w:sz w:val="24"/>
                <w:szCs w:val="24"/>
              </w:rPr>
              <w:t>80</w:t>
            </w:r>
          </w:p>
        </w:tc>
        <w:tc>
          <w:tcPr>
            <w:tcW w:w="1748" w:type="dxa"/>
          </w:tcPr>
          <w:p w14:paraId="68506C02" w14:textId="4EABB50D"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1.71</w:t>
            </w:r>
          </w:p>
        </w:tc>
        <w:tc>
          <w:tcPr>
            <w:tcW w:w="1749" w:type="dxa"/>
          </w:tcPr>
          <w:p w14:paraId="704C7D8A" w14:textId="2C4D9A27"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3.36</w:t>
            </w:r>
          </w:p>
        </w:tc>
      </w:tr>
      <w:tr w:rsidR="001C6656" w:rsidRPr="008E002A" w14:paraId="312F2056" w14:textId="77777777" w:rsidTr="00AC495E">
        <w:tc>
          <w:tcPr>
            <w:tcW w:w="993" w:type="dxa"/>
          </w:tcPr>
          <w:p w14:paraId="0D74C125" w14:textId="77777777" w:rsidR="001C6656" w:rsidRPr="008E002A" w:rsidRDefault="001C6656" w:rsidP="001C6656">
            <w:pPr>
              <w:rPr>
                <w:rFonts w:ascii="Times New Roman" w:hAnsi="Times New Roman" w:cs="Times New Roman"/>
                <w:sz w:val="24"/>
                <w:szCs w:val="24"/>
              </w:rPr>
            </w:pPr>
          </w:p>
        </w:tc>
        <w:tc>
          <w:tcPr>
            <w:tcW w:w="1559" w:type="dxa"/>
          </w:tcPr>
          <w:p w14:paraId="53227278" w14:textId="77777777" w:rsidR="001C6656" w:rsidRPr="008E002A" w:rsidRDefault="001C6656" w:rsidP="001C6656">
            <w:pPr>
              <w:rPr>
                <w:rFonts w:ascii="Times New Roman" w:hAnsi="Times New Roman" w:cs="Times New Roman"/>
                <w:b/>
                <w:bCs/>
                <w:sz w:val="24"/>
                <w:szCs w:val="24"/>
              </w:rPr>
            </w:pPr>
          </w:p>
        </w:tc>
        <w:tc>
          <w:tcPr>
            <w:tcW w:w="1563" w:type="dxa"/>
          </w:tcPr>
          <w:p w14:paraId="6B8E511D" w14:textId="74EC058D" w:rsidR="001C6656" w:rsidRPr="008E002A" w:rsidRDefault="001C6656" w:rsidP="001C6656">
            <w:pPr>
              <w:rPr>
                <w:rFonts w:ascii="Times New Roman" w:hAnsi="Times New Roman" w:cs="Times New Roman"/>
                <w:b/>
                <w:bCs/>
                <w:sz w:val="24"/>
                <w:szCs w:val="24"/>
              </w:rPr>
            </w:pPr>
            <w:r w:rsidRPr="008E002A">
              <w:rPr>
                <w:rFonts w:ascii="Times New Roman" w:hAnsi="Times New Roman" w:cs="Times New Roman"/>
                <w:sz w:val="24"/>
                <w:szCs w:val="24"/>
              </w:rPr>
              <w:t>Warmed</w:t>
            </w:r>
          </w:p>
        </w:tc>
        <w:tc>
          <w:tcPr>
            <w:tcW w:w="1748" w:type="dxa"/>
          </w:tcPr>
          <w:p w14:paraId="4DCAB87A" w14:textId="381F8942"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0.41</w:t>
            </w:r>
          </w:p>
        </w:tc>
        <w:tc>
          <w:tcPr>
            <w:tcW w:w="1748" w:type="dxa"/>
          </w:tcPr>
          <w:p w14:paraId="7513EC5F" w14:textId="620E217A"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1.5</w:t>
            </w:r>
            <w:r w:rsidR="00E076B0">
              <w:rPr>
                <w:rFonts w:ascii="Times New Roman" w:hAnsi="Times New Roman" w:cs="Times New Roman"/>
                <w:sz w:val="24"/>
                <w:szCs w:val="24"/>
              </w:rPr>
              <w:t>3</w:t>
            </w:r>
          </w:p>
        </w:tc>
        <w:tc>
          <w:tcPr>
            <w:tcW w:w="1749" w:type="dxa"/>
          </w:tcPr>
          <w:p w14:paraId="185FE05D" w14:textId="2019AB9A" w:rsidR="001C6656" w:rsidRPr="008E002A" w:rsidRDefault="001C6656" w:rsidP="001C6656">
            <w:pPr>
              <w:jc w:val="center"/>
              <w:rPr>
                <w:rFonts w:ascii="Times New Roman" w:hAnsi="Times New Roman" w:cs="Times New Roman"/>
                <w:sz w:val="24"/>
                <w:szCs w:val="24"/>
              </w:rPr>
            </w:pPr>
            <w:r w:rsidRPr="001C6656">
              <w:rPr>
                <w:rFonts w:ascii="Times New Roman" w:hAnsi="Times New Roman" w:cs="Times New Roman"/>
                <w:sz w:val="24"/>
                <w:szCs w:val="24"/>
              </w:rPr>
              <w:t>4.1</w:t>
            </w:r>
            <w:r w:rsidR="00E076B0">
              <w:rPr>
                <w:rFonts w:ascii="Times New Roman" w:hAnsi="Times New Roman" w:cs="Times New Roman"/>
                <w:sz w:val="24"/>
                <w:szCs w:val="24"/>
              </w:rPr>
              <w:t>7</w:t>
            </w:r>
          </w:p>
        </w:tc>
      </w:tr>
    </w:tbl>
    <w:p w14:paraId="275EA2F2" w14:textId="5D5800FC" w:rsidR="008E002A" w:rsidRPr="008E002A" w:rsidRDefault="007F32D0" w:rsidP="008E002A">
      <w:pPr>
        <w:rPr>
          <w:rFonts w:ascii="Times New Roman" w:hAnsi="Times New Roman" w:cs="Times New Roman"/>
          <w:b/>
          <w:bCs/>
          <w:sz w:val="24"/>
          <w:szCs w:val="24"/>
        </w:rPr>
      </w:pPr>
      <w:r>
        <w:rPr>
          <w:rFonts w:ascii="Times New Roman" w:hAnsi="Times New Roman" w:cs="Times New Roman"/>
          <w:b/>
          <w:bCs/>
          <w:sz w:val="24"/>
          <w:szCs w:val="24"/>
        </w:rPr>
        <w:br w:type="page"/>
      </w:r>
    </w:p>
    <w:p w14:paraId="5DC6CBE0" w14:textId="1311320A"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1.</w:t>
      </w:r>
      <w:r w:rsidRPr="008E002A">
        <w:rPr>
          <w:rFonts w:ascii="Times New Roman" w:hAnsi="Times New Roman" w:cs="Times New Roman"/>
          <w:sz w:val="24"/>
          <w:szCs w:val="24"/>
        </w:rPr>
        <w:t xml:space="preserve"> Distribution of flower</w:t>
      </w:r>
      <w:ins w:id="435" w:author="Trevor D." w:date="2021-06-22T13:38:00Z">
        <w:r w:rsidR="00B84E1B">
          <w:rPr>
            <w:rFonts w:ascii="Times New Roman" w:hAnsi="Times New Roman" w:cs="Times New Roman"/>
            <w:sz w:val="24"/>
            <w:szCs w:val="24"/>
          </w:rPr>
          <w:t xml:space="preserve"> head</w:t>
        </w:r>
      </w:ins>
      <w:r w:rsidRPr="008E002A">
        <w:rPr>
          <w:rFonts w:ascii="Times New Roman" w:hAnsi="Times New Roman" w:cs="Times New Roman"/>
          <w:sz w:val="24"/>
          <w:szCs w:val="24"/>
        </w:rPr>
        <w:t xml:space="preserve"> heights</w:t>
      </w:r>
      <w:ins w:id="436" w:author="Trevor D." w:date="2021-06-22T13:40:00Z">
        <w:r w:rsidR="00B84E1B">
          <w:rPr>
            <w:rFonts w:ascii="Times New Roman" w:hAnsi="Times New Roman" w:cs="Times New Roman"/>
            <w:sz w:val="24"/>
            <w:szCs w:val="24"/>
          </w:rPr>
          <w:t xml:space="preserve"> </w:t>
        </w:r>
      </w:ins>
      <w:del w:id="437" w:author="Trevor D." w:date="2021-06-22T13:40:00Z">
        <w:r w:rsidRPr="008E002A" w:rsidDel="00B84E1B">
          <w:rPr>
            <w:rFonts w:ascii="Times New Roman" w:hAnsi="Times New Roman" w:cs="Times New Roman"/>
            <w:sz w:val="24"/>
            <w:szCs w:val="24"/>
          </w:rPr>
          <w:delText xml:space="preserve">, in the form of a probability density function, </w:delText>
        </w:r>
      </w:del>
      <w:r w:rsidRPr="008E002A">
        <w:rPr>
          <w:rFonts w:ascii="Times New Roman" w:hAnsi="Times New Roman" w:cs="Times New Roman"/>
          <w:sz w:val="24"/>
          <w:szCs w:val="24"/>
        </w:rPr>
        <w:t xml:space="preserve">for </w:t>
      </w:r>
      <w:r w:rsidRPr="008E002A">
        <w:rPr>
          <w:rFonts w:ascii="Times New Roman" w:hAnsi="Times New Roman" w:cs="Times New Roman"/>
          <w:i/>
          <w:iCs/>
          <w:sz w:val="24"/>
          <w:szCs w:val="24"/>
        </w:rPr>
        <w:t>C. nutans</w:t>
      </w:r>
      <w:del w:id="438" w:author="Trevor D." w:date="2021-06-22T13:52:00Z">
        <w:r w:rsidRPr="008E002A" w:rsidDel="000E1201">
          <w:rPr>
            <w:rFonts w:ascii="Times New Roman" w:hAnsi="Times New Roman" w:cs="Times New Roman"/>
            <w:sz w:val="24"/>
            <w:szCs w:val="24"/>
          </w:rPr>
          <w:delText xml:space="preserve"> (A)</w:delText>
        </w:r>
      </w:del>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del w:id="439" w:author="Trevor D." w:date="2021-06-22T13:52:00Z">
        <w:r w:rsidRPr="008E002A" w:rsidDel="000E1201">
          <w:rPr>
            <w:rFonts w:ascii="Times New Roman" w:hAnsi="Times New Roman" w:cs="Times New Roman"/>
            <w:sz w:val="24"/>
            <w:szCs w:val="24"/>
          </w:rPr>
          <w:delText xml:space="preserve"> (B)</w:delText>
        </w:r>
      </w:del>
      <w:r w:rsidRPr="008E002A">
        <w:rPr>
          <w:rFonts w:ascii="Times New Roman" w:hAnsi="Times New Roman" w:cs="Times New Roman"/>
          <w:sz w:val="24"/>
          <w:szCs w:val="24"/>
        </w:rPr>
        <w:t xml:space="preserve"> under the control and warming treatments. Solid lines indicate </w:t>
      </w:r>
      <w:del w:id="440" w:author="Trevor D." w:date="2021-06-22T13:52:00Z">
        <w:r w:rsidRPr="008E002A" w:rsidDel="000E1201">
          <w:rPr>
            <w:rFonts w:ascii="Times New Roman" w:hAnsi="Times New Roman" w:cs="Times New Roman"/>
            <w:sz w:val="24"/>
            <w:szCs w:val="24"/>
          </w:rPr>
          <w:delText>the mean values of the kernel for a given distance</w:delText>
        </w:r>
      </w:del>
      <w:ins w:id="441" w:author="Trevor D." w:date="2021-06-22T13:52:00Z">
        <w:r w:rsidR="000E1201">
          <w:rPr>
            <w:rFonts w:ascii="Times New Roman" w:hAnsi="Times New Roman" w:cs="Times New Roman"/>
            <w:sz w:val="24"/>
            <w:szCs w:val="24"/>
          </w:rPr>
          <w:t>mean probability density for a given height</w:t>
        </w:r>
      </w:ins>
      <w:r w:rsidRPr="008E002A">
        <w:rPr>
          <w:rFonts w:ascii="Times New Roman" w:hAnsi="Times New Roman" w:cs="Times New Roman"/>
          <w:sz w:val="24"/>
          <w:szCs w:val="24"/>
        </w:rPr>
        <w:t>, and error bands indicate a 95% bootstrap interval</w:t>
      </w:r>
      <w:del w:id="442" w:author="Trevor D." w:date="2021-06-22T13:40:00Z">
        <w:r w:rsidRPr="008E002A" w:rsidDel="00B84E1B">
          <w:rPr>
            <w:rFonts w:ascii="Times New Roman" w:hAnsi="Times New Roman" w:cs="Times New Roman"/>
            <w:sz w:val="24"/>
            <w:szCs w:val="24"/>
          </w:rPr>
          <w:delText xml:space="preserve"> on the mean</w:delText>
        </w:r>
      </w:del>
      <w:r w:rsidRPr="008E002A">
        <w:rPr>
          <w:rFonts w:ascii="Times New Roman" w:hAnsi="Times New Roman" w:cs="Times New Roman"/>
          <w:sz w:val="24"/>
          <w:szCs w:val="24"/>
        </w:rPr>
        <w:t>.</w:t>
      </w:r>
    </w:p>
    <w:p w14:paraId="2E884052"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noProof/>
          <w:sz w:val="24"/>
          <w:szCs w:val="24"/>
        </w:rPr>
        <w:drawing>
          <wp:inline distT="0" distB="0" distL="0" distR="0" wp14:anchorId="4A9419A6" wp14:editId="2EA8CB40">
            <wp:extent cx="5943600" cy="4081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81145"/>
                    </a:xfrm>
                    <a:prstGeom prst="rect">
                      <a:avLst/>
                    </a:prstGeom>
                    <a:noFill/>
                    <a:ln>
                      <a:noFill/>
                    </a:ln>
                  </pic:spPr>
                </pic:pic>
              </a:graphicData>
            </a:graphic>
          </wp:inline>
        </w:drawing>
      </w:r>
      <w:r w:rsidRPr="008E002A">
        <w:rPr>
          <w:rFonts w:ascii="Times New Roman" w:hAnsi="Times New Roman" w:cs="Times New Roman"/>
          <w:sz w:val="24"/>
          <w:szCs w:val="24"/>
        </w:rPr>
        <w:br w:type="page"/>
      </w:r>
    </w:p>
    <w:p w14:paraId="3C184B80" w14:textId="35C11B7B"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2.</w:t>
      </w:r>
      <w:r w:rsidRPr="008E002A">
        <w:rPr>
          <w:rFonts w:ascii="Times New Roman" w:hAnsi="Times New Roman" w:cs="Times New Roman"/>
          <w:sz w:val="24"/>
          <w:szCs w:val="24"/>
        </w:rPr>
        <w:t xml:space="preserve"> Dispersal kernels for </w:t>
      </w:r>
      <w:r w:rsidRPr="008E002A">
        <w:rPr>
          <w:rFonts w:ascii="Times New Roman" w:hAnsi="Times New Roman" w:cs="Times New Roman"/>
          <w:i/>
          <w:iCs/>
          <w:sz w:val="24"/>
          <w:szCs w:val="24"/>
        </w:rPr>
        <w:t>C. nutans</w:t>
      </w:r>
      <w:del w:id="443" w:author="Trevor D." w:date="2021-06-22T13:53:00Z">
        <w:r w:rsidRPr="008E002A" w:rsidDel="000E1201">
          <w:rPr>
            <w:rFonts w:ascii="Times New Roman" w:hAnsi="Times New Roman" w:cs="Times New Roman"/>
            <w:sz w:val="24"/>
            <w:szCs w:val="24"/>
          </w:rPr>
          <w:delText xml:space="preserve"> (A)</w:delText>
        </w:r>
      </w:del>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del w:id="444" w:author="Trevor D." w:date="2021-06-22T13:53:00Z">
        <w:r w:rsidRPr="008E002A" w:rsidDel="000E1201">
          <w:rPr>
            <w:rFonts w:ascii="Times New Roman" w:hAnsi="Times New Roman" w:cs="Times New Roman"/>
            <w:sz w:val="24"/>
            <w:szCs w:val="24"/>
          </w:rPr>
          <w:delText xml:space="preserve"> (B)</w:delText>
        </w:r>
      </w:del>
      <w:r w:rsidRPr="008E002A">
        <w:rPr>
          <w:rFonts w:ascii="Times New Roman" w:hAnsi="Times New Roman" w:cs="Times New Roman"/>
          <w:sz w:val="24"/>
          <w:szCs w:val="24"/>
        </w:rPr>
        <w:t xml:space="preserve"> for the control and warming treatments. Solid lines indicate </w:t>
      </w:r>
      <w:del w:id="445" w:author="Trevor D." w:date="2021-06-22T13:53:00Z">
        <w:r w:rsidRPr="008E002A" w:rsidDel="000E1201">
          <w:rPr>
            <w:rFonts w:ascii="Times New Roman" w:hAnsi="Times New Roman" w:cs="Times New Roman"/>
            <w:sz w:val="24"/>
            <w:szCs w:val="24"/>
          </w:rPr>
          <w:delText>the mean values of the kernel</w:delText>
        </w:r>
      </w:del>
      <w:ins w:id="446" w:author="Trevor D." w:date="2021-06-22T13:53:00Z">
        <w:r w:rsidR="000E1201">
          <w:rPr>
            <w:rFonts w:ascii="Times New Roman" w:hAnsi="Times New Roman" w:cs="Times New Roman"/>
            <w:sz w:val="24"/>
            <w:szCs w:val="24"/>
          </w:rPr>
          <w:t>mean probability density</w:t>
        </w:r>
      </w:ins>
      <w:r w:rsidRPr="008E002A">
        <w:rPr>
          <w:rFonts w:ascii="Times New Roman" w:hAnsi="Times New Roman" w:cs="Times New Roman"/>
          <w:sz w:val="24"/>
          <w:szCs w:val="24"/>
        </w:rPr>
        <w:t xml:space="preserve"> for a given distance, and error bands indicate a 95% bootstrap interval</w:t>
      </w:r>
      <w:del w:id="447" w:author="Trevor D." w:date="2021-06-22T13:40:00Z">
        <w:r w:rsidRPr="008E002A" w:rsidDel="00B24269">
          <w:rPr>
            <w:rFonts w:ascii="Times New Roman" w:hAnsi="Times New Roman" w:cs="Times New Roman"/>
            <w:sz w:val="24"/>
            <w:szCs w:val="24"/>
          </w:rPr>
          <w:delText xml:space="preserve"> on the mean</w:delText>
        </w:r>
      </w:del>
      <w:r w:rsidRPr="008E002A">
        <w:rPr>
          <w:rFonts w:ascii="Times New Roman" w:hAnsi="Times New Roman" w:cs="Times New Roman"/>
          <w:sz w:val="24"/>
          <w:szCs w:val="24"/>
        </w:rPr>
        <w:t>.</w:t>
      </w:r>
    </w:p>
    <w:p w14:paraId="0B1552CE"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noProof/>
          <w:sz w:val="24"/>
          <w:szCs w:val="24"/>
        </w:rPr>
        <w:drawing>
          <wp:inline distT="0" distB="0" distL="0" distR="0" wp14:anchorId="1C8A16D7" wp14:editId="789AFF9B">
            <wp:extent cx="5943600" cy="4081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81145"/>
                    </a:xfrm>
                    <a:prstGeom prst="rect">
                      <a:avLst/>
                    </a:prstGeom>
                    <a:noFill/>
                    <a:ln>
                      <a:noFill/>
                    </a:ln>
                  </pic:spPr>
                </pic:pic>
              </a:graphicData>
            </a:graphic>
          </wp:inline>
        </w:drawing>
      </w:r>
      <w:r w:rsidRPr="008E002A">
        <w:rPr>
          <w:rFonts w:ascii="Times New Roman" w:hAnsi="Times New Roman" w:cs="Times New Roman"/>
          <w:sz w:val="24"/>
          <w:szCs w:val="24"/>
        </w:rPr>
        <w:br w:type="page"/>
      </w:r>
    </w:p>
    <w:p w14:paraId="4C16727D" w14:textId="46653EC0"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3.</w:t>
      </w:r>
      <w:r w:rsidRPr="008E002A">
        <w:rPr>
          <w:rFonts w:ascii="Times New Roman" w:hAnsi="Times New Roman" w:cs="Times New Roman"/>
          <w:sz w:val="24"/>
          <w:szCs w:val="24"/>
        </w:rPr>
        <w:t xml:space="preserve"> Relative risk of a seed exceeding a given distance when originating from a warmed maternal plant for</w:t>
      </w:r>
      <w:r w:rsidRPr="008E002A">
        <w:rPr>
          <w:rFonts w:ascii="Times New Roman" w:hAnsi="Times New Roman" w:cs="Times New Roman"/>
          <w:i/>
          <w:iCs/>
          <w:sz w:val="24"/>
          <w:szCs w:val="24"/>
        </w:rPr>
        <w:t xml:space="preserve"> C. nutans</w:t>
      </w:r>
      <w:del w:id="448" w:author="Trevor D." w:date="2021-06-22T13:53:00Z">
        <w:r w:rsidRPr="008E002A" w:rsidDel="000E1201">
          <w:rPr>
            <w:rFonts w:ascii="Times New Roman" w:hAnsi="Times New Roman" w:cs="Times New Roman"/>
            <w:sz w:val="24"/>
            <w:szCs w:val="24"/>
          </w:rPr>
          <w:delText xml:space="preserve"> (A)</w:delText>
        </w:r>
      </w:del>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del w:id="449" w:author="Trevor D." w:date="2021-06-22T13:53:00Z">
        <w:r w:rsidRPr="008E002A" w:rsidDel="000E1201">
          <w:rPr>
            <w:rFonts w:ascii="Times New Roman" w:hAnsi="Times New Roman" w:cs="Times New Roman"/>
            <w:sz w:val="24"/>
            <w:szCs w:val="24"/>
          </w:rPr>
          <w:delText xml:space="preserve"> (B)</w:delText>
        </w:r>
      </w:del>
      <w:r w:rsidRPr="008E002A">
        <w:rPr>
          <w:rFonts w:ascii="Times New Roman" w:hAnsi="Times New Roman" w:cs="Times New Roman"/>
          <w:sz w:val="24"/>
          <w:szCs w:val="24"/>
        </w:rPr>
        <w:t xml:space="preserve">, as measured by the ratio of complimentary cumulative distribution functions for the warmed and </w:t>
      </w:r>
      <w:proofErr w:type="spellStart"/>
      <w:r w:rsidRPr="008E002A">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groups. Solid lines indicate the mean </w:t>
      </w:r>
      <w:del w:id="450" w:author="Trevor D." w:date="2021-06-22T13:54:00Z">
        <w:r w:rsidRPr="008E002A" w:rsidDel="000E1201">
          <w:rPr>
            <w:rFonts w:ascii="Times New Roman" w:hAnsi="Times New Roman" w:cs="Times New Roman"/>
            <w:sz w:val="24"/>
            <w:szCs w:val="24"/>
          </w:rPr>
          <w:delText xml:space="preserve">values of </w:delText>
        </w:r>
      </w:del>
      <w:r w:rsidRPr="008E002A">
        <w:rPr>
          <w:rFonts w:ascii="Times New Roman" w:hAnsi="Times New Roman" w:cs="Times New Roman"/>
          <w:sz w:val="24"/>
          <w:szCs w:val="24"/>
        </w:rPr>
        <w:t>relative risk for a given distance, while the dotted line</w:t>
      </w:r>
      <w:ins w:id="451" w:author="Trevor D." w:date="2021-06-22T13:54:00Z">
        <w:r w:rsidR="000E1201">
          <w:rPr>
            <w:rFonts w:ascii="Times New Roman" w:hAnsi="Times New Roman" w:cs="Times New Roman"/>
            <w:sz w:val="24"/>
            <w:szCs w:val="24"/>
          </w:rPr>
          <w:t>s</w:t>
        </w:r>
      </w:ins>
      <w:r w:rsidRPr="008E002A">
        <w:rPr>
          <w:rFonts w:ascii="Times New Roman" w:hAnsi="Times New Roman" w:cs="Times New Roman"/>
          <w:sz w:val="24"/>
          <w:szCs w:val="24"/>
        </w:rPr>
        <w:t xml:space="preserve"> indicate a relative risk of 1. Error bands indicate a 95% bootstrap interval</w:t>
      </w:r>
      <w:del w:id="452" w:author="Trevor D." w:date="2021-06-22T13:41:00Z">
        <w:r w:rsidRPr="008E002A" w:rsidDel="00B24269">
          <w:rPr>
            <w:rFonts w:ascii="Times New Roman" w:hAnsi="Times New Roman" w:cs="Times New Roman"/>
            <w:sz w:val="24"/>
            <w:szCs w:val="24"/>
          </w:rPr>
          <w:delText xml:space="preserve"> on the mean</w:delText>
        </w:r>
      </w:del>
      <w:r w:rsidRPr="008E002A">
        <w:rPr>
          <w:rFonts w:ascii="Times New Roman" w:hAnsi="Times New Roman" w:cs="Times New Roman"/>
          <w:sz w:val="24"/>
          <w:szCs w:val="24"/>
        </w:rPr>
        <w:t>.</w:t>
      </w:r>
    </w:p>
    <w:p w14:paraId="14331475"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noProof/>
        </w:rPr>
        <w:drawing>
          <wp:inline distT="0" distB="0" distL="0" distR="0" wp14:anchorId="6D4CE4C7" wp14:editId="39F18FB8">
            <wp:extent cx="5943600" cy="4088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88130"/>
                    </a:xfrm>
                    <a:prstGeom prst="rect">
                      <a:avLst/>
                    </a:prstGeom>
                    <a:noFill/>
                    <a:ln>
                      <a:noFill/>
                    </a:ln>
                  </pic:spPr>
                </pic:pic>
              </a:graphicData>
            </a:graphic>
          </wp:inline>
        </w:drawing>
      </w:r>
      <w:r w:rsidRPr="008E002A">
        <w:rPr>
          <w:rFonts w:ascii="Times New Roman" w:hAnsi="Times New Roman" w:cs="Times New Roman"/>
          <w:sz w:val="24"/>
          <w:szCs w:val="24"/>
        </w:rPr>
        <w:t xml:space="preserve"> </w:t>
      </w:r>
      <w:r w:rsidRPr="008E002A">
        <w:rPr>
          <w:rFonts w:ascii="Times New Roman" w:hAnsi="Times New Roman" w:cs="Times New Roman"/>
          <w:sz w:val="24"/>
          <w:szCs w:val="24"/>
        </w:rPr>
        <w:br w:type="page"/>
      </w:r>
    </w:p>
    <w:p w14:paraId="06A48754" w14:textId="16C60425"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4.</w:t>
      </w:r>
      <w:r w:rsidRPr="008E002A">
        <w:rPr>
          <w:rFonts w:ascii="Times New Roman" w:hAnsi="Times New Roman" w:cs="Times New Roman"/>
          <w:sz w:val="24"/>
          <w:szCs w:val="24"/>
        </w:rPr>
        <w:t xml:space="preserve"> </w:t>
      </w:r>
      <w:ins w:id="453" w:author="Trevor D." w:date="2021-06-22T13:41:00Z">
        <w:r w:rsidR="00B24269" w:rsidRPr="008E002A">
          <w:rPr>
            <w:rFonts w:ascii="Times New Roman" w:hAnsi="Times New Roman" w:cs="Times New Roman"/>
            <w:sz w:val="24"/>
            <w:szCs w:val="24"/>
          </w:rPr>
          <w:t xml:space="preserve">Dispersal kernels </w:t>
        </w:r>
      </w:ins>
      <w:del w:id="454" w:author="Trevor D." w:date="2021-06-22T13:41:00Z">
        <w:r w:rsidRPr="008E002A" w:rsidDel="00B24269">
          <w:rPr>
            <w:rFonts w:ascii="Times New Roman" w:hAnsi="Times New Roman" w:cs="Times New Roman"/>
            <w:sz w:val="24"/>
            <w:szCs w:val="24"/>
          </w:rPr>
          <w:delText xml:space="preserve">Probability density function of flower heights </w:delText>
        </w:r>
      </w:del>
      <w:r w:rsidRPr="008E002A">
        <w:rPr>
          <w:rFonts w:ascii="Times New Roman" w:hAnsi="Times New Roman" w:cs="Times New Roman"/>
          <w:sz w:val="24"/>
          <w:szCs w:val="24"/>
        </w:rPr>
        <w:t>for</w:t>
      </w:r>
      <w:ins w:id="455" w:author="Trevor D." w:date="2021-06-22T13:54:00Z">
        <w:r w:rsidR="000E1201">
          <w:rPr>
            <w:rFonts w:ascii="Times New Roman" w:hAnsi="Times New Roman" w:cs="Times New Roman"/>
            <w:sz w:val="24"/>
            <w:szCs w:val="24"/>
          </w:rPr>
          <w:t xml:space="preserve"> warme</w:t>
        </w:r>
      </w:ins>
      <w:ins w:id="456" w:author="Trevor D." w:date="2021-06-22T13:55:00Z">
        <w:r w:rsidR="000E1201">
          <w:rPr>
            <w:rFonts w:ascii="Times New Roman" w:hAnsi="Times New Roman" w:cs="Times New Roman"/>
            <w:sz w:val="24"/>
            <w:szCs w:val="24"/>
          </w:rPr>
          <w:t>d and</w:t>
        </w:r>
      </w:ins>
      <w:r w:rsidRPr="008E002A">
        <w:rPr>
          <w:rFonts w:ascii="Times New Roman" w:hAnsi="Times New Roman" w:cs="Times New Roman"/>
          <w:sz w:val="24"/>
          <w:szCs w:val="24"/>
        </w:rPr>
        <w:t xml:space="preserve"> </w:t>
      </w:r>
      <w:proofErr w:type="spellStart"/>
      <w:r w:rsidRPr="008E002A">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C. nutans</w:t>
      </w:r>
      <w:del w:id="457" w:author="Trevor D." w:date="2021-06-22T13:54:00Z">
        <w:r w:rsidRPr="008E002A" w:rsidDel="000E1201">
          <w:rPr>
            <w:rFonts w:ascii="Times New Roman" w:hAnsi="Times New Roman" w:cs="Times New Roman"/>
            <w:sz w:val="24"/>
            <w:szCs w:val="24"/>
          </w:rPr>
          <w:delText xml:space="preserve"> (A)</w:delText>
        </w:r>
      </w:del>
      <w:r w:rsidRPr="008E002A">
        <w:rPr>
          <w:rFonts w:ascii="Times New Roman" w:hAnsi="Times New Roman" w:cs="Times New Roman"/>
          <w:sz w:val="24"/>
          <w:szCs w:val="24"/>
        </w:rPr>
        <w:t xml:space="preserve">, </w:t>
      </w:r>
      <w:ins w:id="458" w:author="Trevor D." w:date="2021-06-22T13:55:00Z">
        <w:r w:rsidR="000E1201">
          <w:rPr>
            <w:rFonts w:ascii="Times New Roman" w:hAnsi="Times New Roman" w:cs="Times New Roman"/>
            <w:sz w:val="24"/>
            <w:szCs w:val="24"/>
          </w:rPr>
          <w:t xml:space="preserve">as well as for </w:t>
        </w:r>
      </w:ins>
      <w:r w:rsidRPr="008E002A">
        <w:rPr>
          <w:rFonts w:ascii="Times New Roman" w:hAnsi="Times New Roman" w:cs="Times New Roman"/>
          <w:sz w:val="24"/>
          <w:szCs w:val="24"/>
        </w:rPr>
        <w:t>warmed</w:t>
      </w:r>
      <w:ins w:id="459" w:author="Trevor D." w:date="2021-06-22T13:55:00Z">
        <w:r w:rsidR="000E1201">
          <w:rPr>
            <w:rFonts w:ascii="Times New Roman" w:hAnsi="Times New Roman" w:cs="Times New Roman"/>
            <w:sz w:val="24"/>
            <w:szCs w:val="24"/>
          </w:rPr>
          <w:t xml:space="preserve"> and </w:t>
        </w:r>
        <w:proofErr w:type="spellStart"/>
        <w:r w:rsidR="000E1201">
          <w:rPr>
            <w:rFonts w:ascii="Times New Roman" w:hAnsi="Times New Roman" w:cs="Times New Roman"/>
            <w:sz w:val="24"/>
            <w:szCs w:val="24"/>
          </w:rPr>
          <w:t>unwarmed</w:t>
        </w:r>
      </w:ins>
      <w:proofErr w:type="spellEnd"/>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 xml:space="preserve">C. </w:t>
      </w:r>
      <w:del w:id="460" w:author="Trevor D." w:date="2021-06-22T13:55:00Z">
        <w:r w:rsidRPr="008E002A" w:rsidDel="000E1201">
          <w:rPr>
            <w:rFonts w:ascii="Times New Roman" w:hAnsi="Times New Roman" w:cs="Times New Roman"/>
            <w:i/>
            <w:iCs/>
            <w:sz w:val="24"/>
            <w:szCs w:val="24"/>
          </w:rPr>
          <w:delText>nutans</w:delText>
        </w:r>
        <w:r w:rsidRPr="008E002A" w:rsidDel="000E1201">
          <w:rPr>
            <w:rFonts w:ascii="Times New Roman" w:hAnsi="Times New Roman" w:cs="Times New Roman"/>
            <w:sz w:val="24"/>
            <w:szCs w:val="24"/>
          </w:rPr>
          <w:delText xml:space="preserve"> (B), unwarmed </w:delText>
        </w:r>
        <w:r w:rsidRPr="008E002A" w:rsidDel="000E1201">
          <w:rPr>
            <w:rFonts w:ascii="Times New Roman" w:hAnsi="Times New Roman" w:cs="Times New Roman"/>
            <w:i/>
            <w:iCs/>
            <w:sz w:val="24"/>
            <w:szCs w:val="24"/>
          </w:rPr>
          <w:delText>C. acanthoides</w:delText>
        </w:r>
        <w:r w:rsidRPr="008E002A" w:rsidDel="000E1201">
          <w:rPr>
            <w:rFonts w:ascii="Times New Roman" w:hAnsi="Times New Roman" w:cs="Times New Roman"/>
            <w:sz w:val="24"/>
            <w:szCs w:val="24"/>
          </w:rPr>
          <w:delText xml:space="preserve"> (C), and warmed </w:delText>
        </w:r>
        <w:r w:rsidRPr="008E002A" w:rsidDel="000E1201">
          <w:rPr>
            <w:rFonts w:ascii="Times New Roman" w:hAnsi="Times New Roman" w:cs="Times New Roman"/>
            <w:i/>
            <w:iCs/>
            <w:sz w:val="24"/>
            <w:szCs w:val="24"/>
          </w:rPr>
          <w:delText>C. acanthoides</w:delText>
        </w:r>
        <w:r w:rsidRPr="008E002A" w:rsidDel="000E1201">
          <w:rPr>
            <w:rFonts w:ascii="Times New Roman" w:hAnsi="Times New Roman" w:cs="Times New Roman"/>
            <w:sz w:val="24"/>
            <w:szCs w:val="24"/>
          </w:rPr>
          <w:delText xml:space="preserve"> (D</w:delText>
        </w:r>
      </w:del>
      <w:proofErr w:type="spellStart"/>
      <w:ins w:id="461" w:author="Trevor D." w:date="2021-06-22T13:55:00Z">
        <w:r w:rsidR="000E1201">
          <w:rPr>
            <w:rFonts w:ascii="Times New Roman" w:hAnsi="Times New Roman" w:cs="Times New Roman"/>
            <w:i/>
            <w:iCs/>
            <w:sz w:val="24"/>
            <w:szCs w:val="24"/>
          </w:rPr>
          <w:t>acanthoides</w:t>
        </w:r>
      </w:ins>
      <w:proofErr w:type="spellEnd"/>
      <w:del w:id="462" w:author="Trevor D." w:date="2021-06-22T13:55:00Z">
        <w:r w:rsidRPr="008E002A" w:rsidDel="000E1201">
          <w:rPr>
            <w:rFonts w:ascii="Times New Roman" w:hAnsi="Times New Roman" w:cs="Times New Roman"/>
            <w:sz w:val="24"/>
            <w:szCs w:val="24"/>
          </w:rPr>
          <w:delText>)</w:delText>
        </w:r>
      </w:del>
      <w:del w:id="463" w:author="Trevor D." w:date="2021-06-22T13:42:00Z">
        <w:r w:rsidRPr="008E002A" w:rsidDel="00B24269">
          <w:rPr>
            <w:rFonts w:ascii="Times New Roman" w:hAnsi="Times New Roman" w:cs="Times New Roman"/>
            <w:sz w:val="24"/>
            <w:szCs w:val="24"/>
          </w:rPr>
          <w:delText>, as measured by the ratio of complimentary cumulative distribution functions for the max height and distribution groups</w:delText>
        </w:r>
      </w:del>
      <w:r w:rsidRPr="008E002A">
        <w:rPr>
          <w:rFonts w:ascii="Times New Roman" w:hAnsi="Times New Roman" w:cs="Times New Roman"/>
          <w:sz w:val="24"/>
          <w:szCs w:val="24"/>
        </w:rPr>
        <w:t xml:space="preserve">. </w:t>
      </w:r>
      <w:ins w:id="464" w:author="Trevor D." w:date="2021-06-22T13:42:00Z">
        <w:r w:rsidR="00B24269" w:rsidRPr="008E002A">
          <w:rPr>
            <w:rFonts w:ascii="Times New Roman" w:hAnsi="Times New Roman" w:cs="Times New Roman"/>
            <w:sz w:val="24"/>
            <w:szCs w:val="24"/>
          </w:rPr>
          <w:t xml:space="preserve">Solid lines indicate </w:t>
        </w:r>
      </w:ins>
      <w:ins w:id="465" w:author="Trevor D." w:date="2021-06-22T13:55:00Z">
        <w:r w:rsidR="000E1201">
          <w:rPr>
            <w:rFonts w:ascii="Times New Roman" w:hAnsi="Times New Roman" w:cs="Times New Roman"/>
            <w:sz w:val="24"/>
            <w:szCs w:val="24"/>
          </w:rPr>
          <w:t>mean</w:t>
        </w:r>
      </w:ins>
      <w:del w:id="466" w:author="Trevor D." w:date="2021-06-22T13:42:00Z">
        <w:r w:rsidRPr="008E002A" w:rsidDel="00B24269">
          <w:rPr>
            <w:rFonts w:ascii="Times New Roman" w:hAnsi="Times New Roman" w:cs="Times New Roman"/>
            <w:sz w:val="24"/>
            <w:szCs w:val="24"/>
          </w:rPr>
          <w:delText xml:space="preserve">Solid lines mean values </w:delText>
        </w:r>
      </w:del>
      <w:del w:id="467" w:author="Trevor D." w:date="2021-06-22T13:55:00Z">
        <w:r w:rsidRPr="008E002A" w:rsidDel="000E1201">
          <w:rPr>
            <w:rFonts w:ascii="Times New Roman" w:hAnsi="Times New Roman" w:cs="Times New Roman"/>
            <w:sz w:val="24"/>
            <w:szCs w:val="24"/>
          </w:rPr>
          <w:delText>of</w:delText>
        </w:r>
      </w:del>
      <w:r w:rsidRPr="008E002A">
        <w:rPr>
          <w:rFonts w:ascii="Times New Roman" w:hAnsi="Times New Roman" w:cs="Times New Roman"/>
          <w:sz w:val="24"/>
          <w:szCs w:val="24"/>
        </w:rPr>
        <w:t xml:space="preserve"> dispersal kernels generated using the entire distribution of flower heights, while the dotted lines </w:t>
      </w:r>
      <w:del w:id="468" w:author="Trevor D." w:date="2021-06-22T13:42:00Z">
        <w:r w:rsidRPr="008E002A" w:rsidDel="00B24269">
          <w:rPr>
            <w:rFonts w:ascii="Times New Roman" w:hAnsi="Times New Roman" w:cs="Times New Roman"/>
            <w:sz w:val="24"/>
            <w:szCs w:val="24"/>
          </w:rPr>
          <w:delText xml:space="preserve">represent </w:delText>
        </w:r>
      </w:del>
      <w:ins w:id="469" w:author="Trevor D." w:date="2021-06-22T13:42:00Z">
        <w:r w:rsidR="00B24269">
          <w:rPr>
            <w:rFonts w:ascii="Times New Roman" w:hAnsi="Times New Roman" w:cs="Times New Roman"/>
            <w:sz w:val="24"/>
            <w:szCs w:val="24"/>
          </w:rPr>
          <w:t>indic</w:t>
        </w:r>
      </w:ins>
      <w:ins w:id="470" w:author="Trevor D." w:date="2021-06-22T13:43:00Z">
        <w:r w:rsidR="00B24269">
          <w:rPr>
            <w:rFonts w:ascii="Times New Roman" w:hAnsi="Times New Roman" w:cs="Times New Roman"/>
            <w:sz w:val="24"/>
            <w:szCs w:val="24"/>
          </w:rPr>
          <w:t>ate</w:t>
        </w:r>
      </w:ins>
      <w:ins w:id="471" w:author="Trevor D." w:date="2021-06-22T13:42:00Z">
        <w:r w:rsidR="00B24269" w:rsidRPr="008E002A">
          <w:rPr>
            <w:rFonts w:ascii="Times New Roman" w:hAnsi="Times New Roman" w:cs="Times New Roman"/>
            <w:sz w:val="24"/>
            <w:szCs w:val="24"/>
          </w:rPr>
          <w:t xml:space="preserve"> </w:t>
        </w:r>
      </w:ins>
      <w:r w:rsidRPr="008E002A">
        <w:rPr>
          <w:rFonts w:ascii="Times New Roman" w:hAnsi="Times New Roman" w:cs="Times New Roman"/>
          <w:sz w:val="24"/>
          <w:szCs w:val="24"/>
        </w:rPr>
        <w:t xml:space="preserve">mean </w:t>
      </w:r>
      <w:del w:id="472" w:author="Trevor D." w:date="2021-06-22T13:56:00Z">
        <w:r w:rsidRPr="008E002A" w:rsidDel="000E1201">
          <w:rPr>
            <w:rFonts w:ascii="Times New Roman" w:hAnsi="Times New Roman" w:cs="Times New Roman"/>
            <w:sz w:val="24"/>
            <w:szCs w:val="24"/>
          </w:rPr>
          <w:delText xml:space="preserve">values of </w:delText>
        </w:r>
      </w:del>
      <w:r w:rsidRPr="008E002A">
        <w:rPr>
          <w:rFonts w:ascii="Times New Roman" w:hAnsi="Times New Roman" w:cs="Times New Roman"/>
          <w:sz w:val="24"/>
          <w:szCs w:val="24"/>
        </w:rPr>
        <w:t>dispersal kernels generated using only the maximum flower height</w:t>
      </w:r>
      <w:del w:id="473" w:author="Trevor D." w:date="2021-06-22T13:43:00Z">
        <w:r w:rsidRPr="008E002A" w:rsidDel="00B24269">
          <w:rPr>
            <w:rFonts w:ascii="Times New Roman" w:hAnsi="Times New Roman" w:cs="Times New Roman"/>
            <w:sz w:val="24"/>
            <w:szCs w:val="24"/>
          </w:rPr>
          <w:delText>; e</w:delText>
        </w:r>
      </w:del>
      <w:ins w:id="474" w:author="Trevor D." w:date="2021-06-22T13:43:00Z">
        <w:r w:rsidR="00B24269">
          <w:rPr>
            <w:rFonts w:ascii="Times New Roman" w:hAnsi="Times New Roman" w:cs="Times New Roman"/>
            <w:sz w:val="24"/>
            <w:szCs w:val="24"/>
          </w:rPr>
          <w:t>. E</w:t>
        </w:r>
      </w:ins>
      <w:r w:rsidRPr="008E002A">
        <w:rPr>
          <w:rFonts w:ascii="Times New Roman" w:hAnsi="Times New Roman" w:cs="Times New Roman"/>
          <w:sz w:val="24"/>
          <w:szCs w:val="24"/>
        </w:rPr>
        <w:t>rror bands indicate a 95% bootstrap interval</w:t>
      </w:r>
      <w:del w:id="475" w:author="Trevor D." w:date="2021-06-22T13:41:00Z">
        <w:r w:rsidRPr="008E002A" w:rsidDel="00B24269">
          <w:rPr>
            <w:rFonts w:ascii="Times New Roman" w:hAnsi="Times New Roman" w:cs="Times New Roman"/>
            <w:sz w:val="24"/>
            <w:szCs w:val="24"/>
          </w:rPr>
          <w:delText xml:space="preserve"> on the mean</w:delText>
        </w:r>
      </w:del>
      <w:r w:rsidRPr="008E002A">
        <w:rPr>
          <w:rFonts w:ascii="Times New Roman" w:hAnsi="Times New Roman" w:cs="Times New Roman"/>
          <w:sz w:val="24"/>
          <w:szCs w:val="24"/>
        </w:rPr>
        <w:t>.</w:t>
      </w:r>
    </w:p>
    <w:p w14:paraId="70E8452E" w14:textId="77777777" w:rsidR="008E002A" w:rsidRPr="008E002A" w:rsidRDefault="008E002A" w:rsidP="008E002A">
      <w:pPr>
        <w:rPr>
          <w:rFonts w:ascii="Times New Roman" w:hAnsi="Times New Roman" w:cs="Times New Roman"/>
          <w:sz w:val="24"/>
          <w:szCs w:val="24"/>
        </w:rPr>
      </w:pPr>
      <w:r w:rsidRPr="008E002A">
        <w:rPr>
          <w:rFonts w:ascii="Times New Roman" w:hAnsi="Times New Roman" w:cs="Times New Roman"/>
          <w:noProof/>
        </w:rPr>
        <w:drawing>
          <wp:inline distT="0" distB="0" distL="0" distR="0" wp14:anchorId="03234F34" wp14:editId="7CA22AB2">
            <wp:extent cx="5943600" cy="5936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36615"/>
                    </a:xfrm>
                    <a:prstGeom prst="rect">
                      <a:avLst/>
                    </a:prstGeom>
                    <a:noFill/>
                    <a:ln>
                      <a:noFill/>
                    </a:ln>
                  </pic:spPr>
                </pic:pic>
              </a:graphicData>
            </a:graphic>
          </wp:inline>
        </w:drawing>
      </w:r>
      <w:r w:rsidRPr="008E002A">
        <w:rPr>
          <w:rFonts w:ascii="Times New Roman" w:hAnsi="Times New Roman" w:cs="Times New Roman"/>
          <w:sz w:val="24"/>
          <w:szCs w:val="24"/>
        </w:rPr>
        <w:t xml:space="preserve"> </w:t>
      </w:r>
      <w:r w:rsidRPr="008E002A">
        <w:rPr>
          <w:rFonts w:ascii="Times New Roman" w:hAnsi="Times New Roman" w:cs="Times New Roman"/>
          <w:sz w:val="24"/>
          <w:szCs w:val="24"/>
        </w:rPr>
        <w:br w:type="page"/>
      </w:r>
    </w:p>
    <w:p w14:paraId="19B2E13C" w14:textId="289AA214"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5.</w:t>
      </w:r>
      <w:r w:rsidRPr="008E002A">
        <w:rPr>
          <w:rFonts w:ascii="Times New Roman" w:hAnsi="Times New Roman" w:cs="Times New Roman"/>
          <w:sz w:val="24"/>
          <w:szCs w:val="24"/>
        </w:rPr>
        <w:t xml:space="preserve"> Relative risk of a seed exceeding a given distance when modelling dispersal using the maximum flower </w:t>
      </w:r>
      <w:ins w:id="476" w:author="Trevor D." w:date="2021-06-22T13:39:00Z">
        <w:r w:rsidR="00B84E1B">
          <w:rPr>
            <w:rFonts w:ascii="Times New Roman" w:hAnsi="Times New Roman" w:cs="Times New Roman"/>
            <w:sz w:val="24"/>
            <w:szCs w:val="24"/>
          </w:rPr>
          <w:t xml:space="preserve">head </w:t>
        </w:r>
      </w:ins>
      <w:r w:rsidRPr="008E002A">
        <w:rPr>
          <w:rFonts w:ascii="Times New Roman" w:hAnsi="Times New Roman" w:cs="Times New Roman"/>
          <w:sz w:val="24"/>
          <w:szCs w:val="24"/>
        </w:rPr>
        <w:t xml:space="preserve">height rather than the flower </w:t>
      </w:r>
      <w:ins w:id="477" w:author="Trevor D." w:date="2021-06-22T13:39:00Z">
        <w:r w:rsidR="00B84E1B">
          <w:rPr>
            <w:rFonts w:ascii="Times New Roman" w:hAnsi="Times New Roman" w:cs="Times New Roman"/>
            <w:sz w:val="24"/>
            <w:szCs w:val="24"/>
          </w:rPr>
          <w:t xml:space="preserve">head </w:t>
        </w:r>
      </w:ins>
      <w:r w:rsidRPr="008E002A">
        <w:rPr>
          <w:rFonts w:ascii="Times New Roman" w:hAnsi="Times New Roman" w:cs="Times New Roman"/>
          <w:sz w:val="24"/>
          <w:szCs w:val="24"/>
        </w:rPr>
        <w:t xml:space="preserve">height distribution </w:t>
      </w:r>
      <w:ins w:id="478" w:author="Trevor D." w:date="2021-06-22T13:56:00Z">
        <w:r w:rsidR="000E1201" w:rsidRPr="008E002A">
          <w:rPr>
            <w:rFonts w:ascii="Times New Roman" w:hAnsi="Times New Roman" w:cs="Times New Roman"/>
            <w:sz w:val="24"/>
            <w:szCs w:val="24"/>
          </w:rPr>
          <w:t>for</w:t>
        </w:r>
        <w:r w:rsidR="000E1201">
          <w:rPr>
            <w:rFonts w:ascii="Times New Roman" w:hAnsi="Times New Roman" w:cs="Times New Roman"/>
            <w:sz w:val="24"/>
            <w:szCs w:val="24"/>
          </w:rPr>
          <w:t xml:space="preserve"> warmed and</w:t>
        </w:r>
        <w:r w:rsidR="000E1201" w:rsidRPr="008E002A">
          <w:rPr>
            <w:rFonts w:ascii="Times New Roman" w:hAnsi="Times New Roman" w:cs="Times New Roman"/>
            <w:sz w:val="24"/>
            <w:szCs w:val="24"/>
          </w:rPr>
          <w:t xml:space="preserve"> </w:t>
        </w:r>
        <w:proofErr w:type="spellStart"/>
        <w:r w:rsidR="000E1201" w:rsidRPr="008E002A">
          <w:rPr>
            <w:rFonts w:ascii="Times New Roman" w:hAnsi="Times New Roman" w:cs="Times New Roman"/>
            <w:sz w:val="24"/>
            <w:szCs w:val="24"/>
          </w:rPr>
          <w:t>unwarmed</w:t>
        </w:r>
        <w:proofErr w:type="spellEnd"/>
        <w:r w:rsidR="000E1201" w:rsidRPr="008E002A">
          <w:rPr>
            <w:rFonts w:ascii="Times New Roman" w:hAnsi="Times New Roman" w:cs="Times New Roman"/>
            <w:sz w:val="24"/>
            <w:szCs w:val="24"/>
          </w:rPr>
          <w:t xml:space="preserve"> </w:t>
        </w:r>
        <w:r w:rsidR="000E1201" w:rsidRPr="008E002A">
          <w:rPr>
            <w:rFonts w:ascii="Times New Roman" w:hAnsi="Times New Roman" w:cs="Times New Roman"/>
            <w:i/>
            <w:iCs/>
            <w:sz w:val="24"/>
            <w:szCs w:val="24"/>
          </w:rPr>
          <w:t>C. nutans</w:t>
        </w:r>
        <w:r w:rsidR="000E1201" w:rsidRPr="008E002A">
          <w:rPr>
            <w:rFonts w:ascii="Times New Roman" w:hAnsi="Times New Roman" w:cs="Times New Roman"/>
            <w:sz w:val="24"/>
            <w:szCs w:val="24"/>
          </w:rPr>
          <w:t xml:space="preserve">, </w:t>
        </w:r>
        <w:r w:rsidR="000E1201">
          <w:rPr>
            <w:rFonts w:ascii="Times New Roman" w:hAnsi="Times New Roman" w:cs="Times New Roman"/>
            <w:sz w:val="24"/>
            <w:szCs w:val="24"/>
          </w:rPr>
          <w:t xml:space="preserve">as well as for </w:t>
        </w:r>
        <w:r w:rsidR="000E1201" w:rsidRPr="008E002A">
          <w:rPr>
            <w:rFonts w:ascii="Times New Roman" w:hAnsi="Times New Roman" w:cs="Times New Roman"/>
            <w:sz w:val="24"/>
            <w:szCs w:val="24"/>
          </w:rPr>
          <w:t>warmed</w:t>
        </w:r>
        <w:r w:rsidR="000E1201">
          <w:rPr>
            <w:rFonts w:ascii="Times New Roman" w:hAnsi="Times New Roman" w:cs="Times New Roman"/>
            <w:sz w:val="24"/>
            <w:szCs w:val="24"/>
          </w:rPr>
          <w:t xml:space="preserve"> and </w:t>
        </w:r>
        <w:proofErr w:type="spellStart"/>
        <w:r w:rsidR="000E1201">
          <w:rPr>
            <w:rFonts w:ascii="Times New Roman" w:hAnsi="Times New Roman" w:cs="Times New Roman"/>
            <w:sz w:val="24"/>
            <w:szCs w:val="24"/>
          </w:rPr>
          <w:t>unwarmed</w:t>
        </w:r>
        <w:proofErr w:type="spellEnd"/>
        <w:r w:rsidR="000E1201" w:rsidRPr="008E002A">
          <w:rPr>
            <w:rFonts w:ascii="Times New Roman" w:hAnsi="Times New Roman" w:cs="Times New Roman"/>
            <w:sz w:val="24"/>
            <w:szCs w:val="24"/>
          </w:rPr>
          <w:t xml:space="preserve"> </w:t>
        </w:r>
        <w:r w:rsidR="000E1201" w:rsidRPr="008E002A">
          <w:rPr>
            <w:rFonts w:ascii="Times New Roman" w:hAnsi="Times New Roman" w:cs="Times New Roman"/>
            <w:i/>
            <w:iCs/>
            <w:sz w:val="24"/>
            <w:szCs w:val="24"/>
          </w:rPr>
          <w:t xml:space="preserve">C. </w:t>
        </w:r>
        <w:proofErr w:type="spellStart"/>
        <w:r w:rsidR="000E1201">
          <w:rPr>
            <w:rFonts w:ascii="Times New Roman" w:hAnsi="Times New Roman" w:cs="Times New Roman"/>
            <w:i/>
            <w:iCs/>
            <w:sz w:val="24"/>
            <w:szCs w:val="24"/>
          </w:rPr>
          <w:t>acanthoides</w:t>
        </w:r>
      </w:ins>
      <w:proofErr w:type="spellEnd"/>
      <w:del w:id="479" w:author="Trevor D." w:date="2021-06-22T13:56:00Z">
        <w:r w:rsidRPr="008E002A" w:rsidDel="000E1201">
          <w:rPr>
            <w:rFonts w:ascii="Times New Roman" w:hAnsi="Times New Roman" w:cs="Times New Roman"/>
            <w:sz w:val="24"/>
            <w:szCs w:val="24"/>
          </w:rPr>
          <w:delText xml:space="preserve">for unwarmed </w:delText>
        </w:r>
        <w:r w:rsidRPr="008E002A" w:rsidDel="000E1201">
          <w:rPr>
            <w:rFonts w:ascii="Times New Roman" w:hAnsi="Times New Roman" w:cs="Times New Roman"/>
            <w:i/>
            <w:iCs/>
            <w:sz w:val="24"/>
            <w:szCs w:val="24"/>
          </w:rPr>
          <w:delText>C. nutans</w:delText>
        </w:r>
        <w:r w:rsidRPr="008E002A" w:rsidDel="000E1201">
          <w:rPr>
            <w:rFonts w:ascii="Times New Roman" w:hAnsi="Times New Roman" w:cs="Times New Roman"/>
            <w:sz w:val="24"/>
            <w:szCs w:val="24"/>
          </w:rPr>
          <w:delText xml:space="preserve"> (A), warmed </w:delText>
        </w:r>
        <w:r w:rsidRPr="008E002A" w:rsidDel="000E1201">
          <w:rPr>
            <w:rFonts w:ascii="Times New Roman" w:hAnsi="Times New Roman" w:cs="Times New Roman"/>
            <w:i/>
            <w:iCs/>
            <w:sz w:val="24"/>
            <w:szCs w:val="24"/>
          </w:rPr>
          <w:delText>C. nutans</w:delText>
        </w:r>
        <w:r w:rsidRPr="008E002A" w:rsidDel="000E1201">
          <w:rPr>
            <w:rFonts w:ascii="Times New Roman" w:hAnsi="Times New Roman" w:cs="Times New Roman"/>
            <w:sz w:val="24"/>
            <w:szCs w:val="24"/>
          </w:rPr>
          <w:delText xml:space="preserve"> (B), unwarmed </w:delText>
        </w:r>
        <w:r w:rsidRPr="008E002A" w:rsidDel="000E1201">
          <w:rPr>
            <w:rFonts w:ascii="Times New Roman" w:hAnsi="Times New Roman" w:cs="Times New Roman"/>
            <w:i/>
            <w:iCs/>
            <w:sz w:val="24"/>
            <w:szCs w:val="24"/>
          </w:rPr>
          <w:delText>C. acanthoides</w:delText>
        </w:r>
        <w:r w:rsidRPr="008E002A" w:rsidDel="000E1201">
          <w:rPr>
            <w:rFonts w:ascii="Times New Roman" w:hAnsi="Times New Roman" w:cs="Times New Roman"/>
            <w:sz w:val="24"/>
            <w:szCs w:val="24"/>
          </w:rPr>
          <w:delText xml:space="preserve"> (C), and warmed </w:delText>
        </w:r>
        <w:r w:rsidRPr="008E002A" w:rsidDel="000E1201">
          <w:rPr>
            <w:rFonts w:ascii="Times New Roman" w:hAnsi="Times New Roman" w:cs="Times New Roman"/>
            <w:i/>
            <w:iCs/>
            <w:sz w:val="24"/>
            <w:szCs w:val="24"/>
          </w:rPr>
          <w:delText>C. acanthoides</w:delText>
        </w:r>
        <w:r w:rsidRPr="008E002A" w:rsidDel="000E1201">
          <w:rPr>
            <w:rFonts w:ascii="Times New Roman" w:hAnsi="Times New Roman" w:cs="Times New Roman"/>
            <w:sz w:val="24"/>
            <w:szCs w:val="24"/>
          </w:rPr>
          <w:delText xml:space="preserve"> (D)</w:delText>
        </w:r>
      </w:del>
      <w:r w:rsidRPr="008E002A">
        <w:rPr>
          <w:rFonts w:ascii="Times New Roman" w:hAnsi="Times New Roman" w:cs="Times New Roman"/>
          <w:sz w:val="24"/>
          <w:szCs w:val="24"/>
        </w:rPr>
        <w:t xml:space="preserve">. Solid lines indicate the mean </w:t>
      </w:r>
      <w:del w:id="480" w:author="Trevor D." w:date="2021-06-22T13:56:00Z">
        <w:r w:rsidRPr="008E002A" w:rsidDel="000E1201">
          <w:rPr>
            <w:rFonts w:ascii="Times New Roman" w:hAnsi="Times New Roman" w:cs="Times New Roman"/>
            <w:sz w:val="24"/>
            <w:szCs w:val="24"/>
          </w:rPr>
          <w:delText xml:space="preserve">values of </w:delText>
        </w:r>
      </w:del>
      <w:r w:rsidRPr="008E002A">
        <w:rPr>
          <w:rFonts w:ascii="Times New Roman" w:hAnsi="Times New Roman" w:cs="Times New Roman"/>
          <w:sz w:val="24"/>
          <w:szCs w:val="24"/>
        </w:rPr>
        <w:t>relative risk for a given distance, while the dotted line indicate a relative risk of 1. Error bands indicate a 95% bootstrap interval</w:t>
      </w:r>
      <w:del w:id="481" w:author="Trevor D." w:date="2021-06-22T13:41:00Z">
        <w:r w:rsidRPr="008E002A" w:rsidDel="00B24269">
          <w:rPr>
            <w:rFonts w:ascii="Times New Roman" w:hAnsi="Times New Roman" w:cs="Times New Roman"/>
            <w:sz w:val="24"/>
            <w:szCs w:val="24"/>
          </w:rPr>
          <w:delText xml:space="preserve"> on the mean</w:delText>
        </w:r>
      </w:del>
      <w:r w:rsidRPr="008E002A">
        <w:rPr>
          <w:rFonts w:ascii="Times New Roman" w:hAnsi="Times New Roman" w:cs="Times New Roman"/>
          <w:sz w:val="24"/>
          <w:szCs w:val="24"/>
        </w:rPr>
        <w:t>.</w:t>
      </w:r>
    </w:p>
    <w:p w14:paraId="71E353FB" w14:textId="7E778772" w:rsidR="00283B6D"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noProof/>
        </w:rPr>
        <w:drawing>
          <wp:inline distT="0" distB="0" distL="0" distR="0" wp14:anchorId="744CE054" wp14:editId="4446FC6A">
            <wp:extent cx="5943600" cy="59366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36615"/>
                    </a:xfrm>
                    <a:prstGeom prst="rect">
                      <a:avLst/>
                    </a:prstGeom>
                    <a:noFill/>
                    <a:ln>
                      <a:noFill/>
                    </a:ln>
                  </pic:spPr>
                </pic:pic>
              </a:graphicData>
            </a:graphic>
          </wp:inline>
        </w:drawing>
      </w:r>
    </w:p>
    <w:p w14:paraId="0545F587" w14:textId="77777777" w:rsidR="00E0434D" w:rsidRPr="00283B6D" w:rsidRDefault="00E0434D" w:rsidP="00283B6D">
      <w:pPr>
        <w:spacing w:after="120"/>
        <w:rPr>
          <w:rFonts w:ascii="Times New Roman" w:hAnsi="Times New Roman" w:cs="Times New Roman"/>
        </w:rPr>
      </w:pPr>
    </w:p>
    <w:sectPr w:rsidR="00E0434D" w:rsidRPr="00283B6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Shea, Katriona" w:date="2021-06-16T16:20:00Z" w:initials="SK">
    <w:p w14:paraId="5DA1ED0F" w14:textId="39F94747" w:rsidR="00B61374" w:rsidRDefault="00B61374">
      <w:pPr>
        <w:pStyle w:val="CommentText"/>
      </w:pPr>
      <w:r>
        <w:rPr>
          <w:rStyle w:val="CommentReference"/>
        </w:rPr>
        <w:annotationRef/>
      </w:r>
      <w:r>
        <w:t xml:space="preserve">Joe? RJ?  </w:t>
      </w:r>
    </w:p>
  </w:comment>
  <w:comment w:id="8" w:author="Trevor D." w:date="2021-06-22T14:07:00Z" w:initials="TD">
    <w:p w14:paraId="0EDA8098" w14:textId="4D283930" w:rsidR="00E3504A" w:rsidRDefault="00E3504A">
      <w:pPr>
        <w:pStyle w:val="CommentText"/>
      </w:pPr>
      <w:r>
        <w:rPr>
          <w:rStyle w:val="CommentReference"/>
        </w:rPr>
        <w:annotationRef/>
      </w:r>
      <w:r>
        <w:t xml:space="preserve">Need to ask Katie if </w:t>
      </w:r>
      <w:proofErr w:type="spellStart"/>
      <w:r>
        <w:t>Eelke</w:t>
      </w:r>
      <w:proofErr w:type="spellEnd"/>
      <w:r>
        <w:t xml:space="preserve"> was involved in data collection. Should I include Joe and RJ?</w:t>
      </w:r>
    </w:p>
  </w:comment>
  <w:comment w:id="84" w:author="Shea, Katriona" w:date="2021-06-16T15:22:00Z" w:initials="SK">
    <w:p w14:paraId="44F471CF" w14:textId="77777777" w:rsidR="00296E41" w:rsidRDefault="00296E41">
      <w:pPr>
        <w:pStyle w:val="CommentText"/>
      </w:pPr>
      <w:r>
        <w:rPr>
          <w:rStyle w:val="CommentReference"/>
        </w:rPr>
        <w:annotationRef/>
      </w:r>
      <w:r>
        <w:t>If we decide to go to a less applied journal, this can easily be reworded to be more focused on basic ecology</w:t>
      </w:r>
    </w:p>
    <w:p w14:paraId="6594E2C5" w14:textId="77777777" w:rsidR="00C4181E" w:rsidRDefault="00C4181E">
      <w:pPr>
        <w:pStyle w:val="CommentText"/>
      </w:pPr>
    </w:p>
    <w:p w14:paraId="2618CC1C" w14:textId="77777777" w:rsidR="00C4181E" w:rsidRDefault="00C4181E">
      <w:pPr>
        <w:pStyle w:val="CommentText"/>
      </w:pPr>
      <w:r>
        <w:t xml:space="preserve">Move to end?  Give and idea when height </w:t>
      </w:r>
      <w:proofErr w:type="spellStart"/>
      <w:r>
        <w:t>dist</w:t>
      </w:r>
      <w:proofErr w:type="spellEnd"/>
      <w:r>
        <w:t xml:space="preserve"> matters or not.  If care about x then you should look at height stuff, if care about y or Z then the common n assumption is ok  And </w:t>
      </w:r>
      <w:proofErr w:type="spellStart"/>
      <w:r>
        <w:t>guve</w:t>
      </w:r>
      <w:proofErr w:type="spellEnd"/>
      <w:r>
        <w:t xml:space="preserve"> people guidance and </w:t>
      </w:r>
      <w:proofErr w:type="spellStart"/>
      <w:r>
        <w:t>reassureance</w:t>
      </w:r>
      <w:proofErr w:type="spellEnd"/>
      <w:r>
        <w:t xml:space="preserve"> about they already do or plan to do</w:t>
      </w:r>
    </w:p>
    <w:p w14:paraId="5F386504" w14:textId="77777777" w:rsidR="00C4181E" w:rsidRDefault="00C4181E">
      <w:pPr>
        <w:pStyle w:val="CommentText"/>
      </w:pPr>
    </w:p>
    <w:p w14:paraId="100EC0AE" w14:textId="77777777" w:rsidR="00C4181E" w:rsidRDefault="00C4181E">
      <w:pPr>
        <w:pStyle w:val="CommentText"/>
      </w:pPr>
      <w:r>
        <w:t>Spread through a homo landscape ok, through a hetero landscape may depend on scale of patchiness</w:t>
      </w:r>
    </w:p>
    <w:p w14:paraId="7812E0D3" w14:textId="77777777" w:rsidR="00C4181E" w:rsidRDefault="00C4181E">
      <w:pPr>
        <w:pStyle w:val="CommentText"/>
      </w:pPr>
    </w:p>
    <w:p w14:paraId="0B8F4B73" w14:textId="09D22771" w:rsidR="00C4181E" w:rsidRDefault="00C4181E">
      <w:pPr>
        <w:pStyle w:val="CommentText"/>
      </w:pPr>
      <w:r>
        <w:t>Olav’s point on Wald model and LDD.</w:t>
      </w:r>
    </w:p>
  </w:comment>
  <w:comment w:id="145" w:author="Shea, Katriona" w:date="2021-06-16T15:33:00Z" w:initials="SK">
    <w:p w14:paraId="042439BE" w14:textId="455115E0" w:rsidR="00F4537A" w:rsidRDefault="00F4537A">
      <w:pPr>
        <w:pStyle w:val="CommentText"/>
      </w:pPr>
      <w:r>
        <w:rPr>
          <w:rStyle w:val="CommentReference"/>
        </w:rPr>
        <w:annotationRef/>
      </w:r>
      <w:r>
        <w:t>Or some other citation</w:t>
      </w:r>
    </w:p>
  </w:comment>
  <w:comment w:id="146" w:author="Trevor D." w:date="2021-06-22T14:13:00Z" w:initials="TD">
    <w:p w14:paraId="2C472204" w14:textId="598CDDC2" w:rsidR="00153231" w:rsidRDefault="00153231">
      <w:pPr>
        <w:pStyle w:val="CommentText"/>
      </w:pPr>
      <w:r>
        <w:rPr>
          <w:rStyle w:val="CommentReference"/>
        </w:rPr>
        <w:annotationRef/>
      </w:r>
      <w:r>
        <w:t>Might stick with this one for now.</w:t>
      </w:r>
    </w:p>
  </w:comment>
  <w:comment w:id="201" w:author="Trevor D." w:date="2021-03-03T11:31:00Z" w:initials="TD">
    <w:p w14:paraId="0B47EF7A" w14:textId="5486415C" w:rsidR="00513BEA" w:rsidRDefault="00513BEA">
      <w:pPr>
        <w:pStyle w:val="CommentText"/>
      </w:pPr>
      <w:r>
        <w:rPr>
          <w:rStyle w:val="CommentReference"/>
        </w:rPr>
        <w:annotationRef/>
      </w:r>
      <w:r>
        <w:t>This equation, as well as the ones that follow, will eventually be labelled.</w:t>
      </w:r>
    </w:p>
  </w:comment>
  <w:comment w:id="202" w:author="Shea, Katriona" w:date="2021-06-16T15:32:00Z" w:initials="SK">
    <w:p w14:paraId="333B72A6" w14:textId="24BDFB82" w:rsidR="00F4537A" w:rsidRDefault="00F4537A">
      <w:pPr>
        <w:pStyle w:val="CommentText"/>
      </w:pPr>
      <w:r>
        <w:rPr>
          <w:rStyle w:val="CommentReference"/>
        </w:rPr>
        <w:annotationRef/>
      </w:r>
      <w:r>
        <w:t>ok</w:t>
      </w:r>
    </w:p>
  </w:comment>
  <w:comment w:id="364" w:author="Trevor D." w:date="2021-03-03T11:32:00Z" w:initials="TD">
    <w:p w14:paraId="3D8642A9" w14:textId="1CF2BAB5" w:rsidR="00513BEA" w:rsidRDefault="00513BEA">
      <w:pPr>
        <w:pStyle w:val="CommentText"/>
      </w:pPr>
      <w:r>
        <w:rPr>
          <w:rStyle w:val="CommentReference"/>
        </w:rPr>
        <w:annotationRef/>
      </w:r>
      <w:r>
        <w:t>I will probably add a little more to this paragraph later once I go back through the analyses.</w:t>
      </w:r>
    </w:p>
  </w:comment>
  <w:comment w:id="365" w:author="Shea, Katriona" w:date="2021-06-16T15:34:00Z" w:initials="SK">
    <w:p w14:paraId="52C1120F" w14:textId="6C12E07D" w:rsidR="00F4537A" w:rsidRDefault="00F4537A">
      <w:pPr>
        <w:pStyle w:val="CommentText"/>
      </w:pPr>
      <w:r>
        <w:rPr>
          <w:rStyle w:val="CommentReference"/>
        </w:rPr>
        <w:annotationRef/>
      </w:r>
      <w:r>
        <w:t>ok</w:t>
      </w:r>
    </w:p>
  </w:comment>
  <w:comment w:id="369" w:author="Shea, Katriona" w:date="2021-06-16T15:35:00Z" w:initials="SK">
    <w:p w14:paraId="17D81823" w14:textId="0905FA3A" w:rsidR="00F4537A" w:rsidRDefault="00F4537A">
      <w:pPr>
        <w:pStyle w:val="CommentText"/>
      </w:pPr>
      <w:r>
        <w:rPr>
          <w:rStyle w:val="CommentReference"/>
        </w:rPr>
        <w:annotationRef/>
      </w:r>
      <w:r>
        <w:t xml:space="preserve">this is a </w:t>
      </w:r>
      <w:proofErr w:type="spellStart"/>
      <w:r>
        <w:t>composit</w:t>
      </w:r>
      <w:proofErr w:type="spellEnd"/>
      <w:r>
        <w:t>, so each flower head is made up of many tiny flowers.  So we use flower head or capitulum not just flower.  Change throughout as I did in this paragraph.</w:t>
      </w:r>
    </w:p>
  </w:comment>
  <w:comment w:id="370" w:author="Trevor D." w:date="2021-06-22T13:58:00Z" w:initials="TD">
    <w:p w14:paraId="66FCF364" w14:textId="62B88F43" w:rsidR="003907FB" w:rsidRDefault="003907FB">
      <w:pPr>
        <w:pStyle w:val="CommentText"/>
      </w:pPr>
      <w:r>
        <w:rPr>
          <w:rStyle w:val="CommentReference"/>
        </w:rPr>
        <w:annotationRef/>
      </w:r>
      <w:r>
        <w:t>Fixed this.</w:t>
      </w:r>
    </w:p>
  </w:comment>
  <w:comment w:id="371" w:author="Shea, Katriona" w:date="2021-06-16T15:51:00Z" w:initials="SK">
    <w:p w14:paraId="6882924D" w14:textId="4A69318B" w:rsidR="005F0A88" w:rsidRDefault="005F0A88">
      <w:pPr>
        <w:pStyle w:val="CommentText"/>
      </w:pPr>
      <w:r>
        <w:rPr>
          <w:rStyle w:val="CommentReference"/>
        </w:rPr>
        <w:annotationRef/>
      </w:r>
      <w:r>
        <w:t>Present all these to 1dpl?  Or did we talk about this already?</w:t>
      </w:r>
    </w:p>
  </w:comment>
  <w:comment w:id="372" w:author="Trevor D." w:date="2021-06-22T13:59:00Z" w:initials="TD">
    <w:p w14:paraId="5D5CDE25" w14:textId="6D34A5AE" w:rsidR="003907FB" w:rsidRDefault="003907FB">
      <w:pPr>
        <w:pStyle w:val="CommentText"/>
      </w:pPr>
      <w:r>
        <w:rPr>
          <w:rStyle w:val="CommentReference"/>
        </w:rPr>
        <w:annotationRef/>
      </w:r>
      <w:r>
        <w:t xml:space="preserve">1 decimal place? </w:t>
      </w:r>
      <w:r w:rsidR="00E3504A">
        <w:t>If so, fixed</w:t>
      </w:r>
      <w:r>
        <w:t>.</w:t>
      </w:r>
    </w:p>
  </w:comment>
  <w:comment w:id="384" w:author="Shea, Katriona" w:date="2021-06-16T15:36:00Z" w:initials="SK">
    <w:p w14:paraId="082D5E3B" w14:textId="40408786" w:rsidR="00F4537A" w:rsidRDefault="00F4537A">
      <w:pPr>
        <w:pStyle w:val="CommentText"/>
      </w:pPr>
      <w:r>
        <w:rPr>
          <w:rStyle w:val="CommentReference"/>
        </w:rPr>
        <w:annotationRef/>
      </w:r>
      <w:r>
        <w:t>Big!</w:t>
      </w:r>
    </w:p>
  </w:comment>
  <w:comment w:id="388" w:author="Shea, Katriona" w:date="2021-06-16T15:40:00Z" w:initials="SK">
    <w:p w14:paraId="15992A41" w14:textId="643FE5B2" w:rsidR="00F4537A" w:rsidRDefault="00F4537A">
      <w:pPr>
        <w:pStyle w:val="CommentText"/>
      </w:pPr>
      <w:r>
        <w:rPr>
          <w:rStyle w:val="CommentReference"/>
        </w:rPr>
        <w:annotationRef/>
      </w:r>
      <w:r>
        <w:t>And in reality, right?  I think we can reword this slightly – it’s not just a model issue.</w:t>
      </w:r>
    </w:p>
  </w:comment>
  <w:comment w:id="389" w:author="Trevor D." w:date="2021-06-22T14:32:00Z" w:initials="TD">
    <w:p w14:paraId="18AE3B4D" w14:textId="5F796023" w:rsidR="00DA4B69" w:rsidRDefault="00DA4B69">
      <w:pPr>
        <w:pStyle w:val="CommentText"/>
      </w:pPr>
      <w:r>
        <w:rPr>
          <w:rStyle w:val="CommentReference"/>
        </w:rPr>
        <w:annotationRef/>
      </w:r>
      <w:r>
        <w:t>Very true; added a mention here, and have already discussed it in the discussion section.</w:t>
      </w:r>
    </w:p>
  </w:comment>
  <w:comment w:id="395" w:author="Shea, Katriona" w:date="2021-06-16T15:42:00Z" w:initials="SK">
    <w:p w14:paraId="7ED600CA" w14:textId="4321EC69" w:rsidR="00F4537A" w:rsidRDefault="00F4537A">
      <w:pPr>
        <w:pStyle w:val="CommentText"/>
      </w:pPr>
      <w:r>
        <w:rPr>
          <w:rStyle w:val="CommentReference"/>
        </w:rPr>
        <w:annotationRef/>
      </w:r>
      <w:r>
        <w:t>Significantly?</w:t>
      </w:r>
    </w:p>
  </w:comment>
  <w:comment w:id="397" w:author="Shea, Katriona" w:date="2021-06-16T16:07:00Z" w:initials="SK">
    <w:p w14:paraId="34C957F8" w14:textId="7E561114" w:rsidR="002B7D6A" w:rsidRDefault="002B7D6A">
      <w:pPr>
        <w:pStyle w:val="CommentText"/>
      </w:pPr>
      <w:r>
        <w:rPr>
          <w:rStyle w:val="CommentReference"/>
        </w:rPr>
        <w:annotationRef/>
      </w:r>
      <w:r>
        <w:t>I think this section that could do with more thought about what to include and what points to make that are novel and useful.  Let’s talk through ideas when we next meet.</w:t>
      </w:r>
    </w:p>
  </w:comment>
  <w:comment w:id="398" w:author="Shea, Katriona" w:date="2021-06-16T15:47:00Z" w:initials="SK">
    <w:p w14:paraId="34A18112" w14:textId="0ADDF36C" w:rsidR="005F0A88" w:rsidRDefault="005F0A88">
      <w:pPr>
        <w:pStyle w:val="CommentText"/>
      </w:pPr>
      <w:r>
        <w:rPr>
          <w:rStyle w:val="CommentReference"/>
        </w:rPr>
        <w:annotationRef/>
      </w:r>
      <w:r>
        <w:t>Ok to say this?</w:t>
      </w:r>
    </w:p>
  </w:comment>
  <w:comment w:id="403" w:author="Shea, Katriona" w:date="2021-06-16T16:00:00Z" w:initials="SK">
    <w:p w14:paraId="2BB6F0C4" w14:textId="7FD077B3" w:rsidR="000D3E67" w:rsidRDefault="000D3E67">
      <w:pPr>
        <w:pStyle w:val="CommentText"/>
      </w:pPr>
      <w:r>
        <w:rPr>
          <w:rStyle w:val="CommentReference"/>
        </w:rPr>
        <w:annotationRef/>
      </w:r>
      <w:r>
        <w:t>Can we quantify this?</w:t>
      </w:r>
    </w:p>
  </w:comment>
  <w:comment w:id="404" w:author="Shea, Katriona" w:date="2021-06-16T16:02:00Z" w:initials="SK">
    <w:p w14:paraId="2DFB4359" w14:textId="77777777" w:rsidR="000D3E67" w:rsidRDefault="000D3E67">
      <w:pPr>
        <w:pStyle w:val="CommentText"/>
      </w:pPr>
      <w:r>
        <w:rPr>
          <w:rStyle w:val="CommentReference"/>
        </w:rPr>
        <w:annotationRef/>
      </w:r>
      <w:r>
        <w:t>Or add something that lets you cite this paper when you do your TDK paper and shows you addressing a question raised previously.</w:t>
      </w:r>
    </w:p>
    <w:p w14:paraId="69E94908" w14:textId="77777777" w:rsidR="002B7D6A" w:rsidRDefault="002B7D6A">
      <w:pPr>
        <w:pStyle w:val="CommentText"/>
      </w:pPr>
    </w:p>
    <w:p w14:paraId="073F7222" w14:textId="1B5368D4" w:rsidR="002B7D6A" w:rsidRDefault="002B7D6A">
      <w:pPr>
        <w:pStyle w:val="CommentText"/>
      </w:pPr>
    </w:p>
  </w:comment>
  <w:comment w:id="408" w:author="Shea, Katriona" w:date="2021-06-16T16:05:00Z" w:initials="SK">
    <w:p w14:paraId="78B0E6DB" w14:textId="50A28696" w:rsidR="002B7D6A" w:rsidRDefault="002B7D6A">
      <w:pPr>
        <w:pStyle w:val="CommentText"/>
      </w:pPr>
      <w:r>
        <w:rPr>
          <w:rStyle w:val="CommentReference"/>
        </w:rPr>
        <w:annotationRef/>
      </w:r>
      <w:r>
        <w:t>You are underselling this point.  Let’s chat</w:t>
      </w:r>
    </w:p>
  </w:comment>
  <w:comment w:id="409" w:author="Shea, Katriona" w:date="2021-06-22T10:18:00Z" w:initials="SK">
    <w:p w14:paraId="269C33CC" w14:textId="1A9FB36C" w:rsidR="00E17A4D" w:rsidRDefault="00E17A4D">
      <w:pPr>
        <w:pStyle w:val="CommentText"/>
      </w:pPr>
      <w:r>
        <w:rPr>
          <w:rStyle w:val="CommentReference"/>
        </w:rPr>
        <w:annotationRef/>
      </w:r>
      <w:r>
        <w:t xml:space="preserve">Add a discussion para re my intro comments on when height </w:t>
      </w:r>
      <w:proofErr w:type="spellStart"/>
      <w:r>
        <w:t>dist</w:t>
      </w:r>
      <w:proofErr w:type="spellEnd"/>
      <w:r>
        <w:t xml:space="preserve"> matters or not.  Reassure people who don’t consider it about when simplification is safe and also caution when they should consider it.</w:t>
      </w:r>
    </w:p>
  </w:comment>
  <w:comment w:id="410" w:author="Shea, Katriona" w:date="2021-06-22T10:19:00Z" w:initials="SK">
    <w:p w14:paraId="13D87A05" w14:textId="65CB609A" w:rsidR="00E17A4D" w:rsidRDefault="00E17A4D">
      <w:pPr>
        <w:pStyle w:val="CommentText"/>
      </w:pPr>
      <w:r>
        <w:rPr>
          <w:rStyle w:val="CommentReference"/>
        </w:rPr>
        <w:annotationRef/>
      </w:r>
      <w:r>
        <w:t>Come back to applied ideas at the end too.</w:t>
      </w:r>
    </w:p>
  </w:comment>
  <w:comment w:id="415" w:author="Shea, Katriona" w:date="2021-06-16T15:22:00Z" w:initials="SK">
    <w:p w14:paraId="23DE4B2F" w14:textId="77777777" w:rsidR="004D23FD" w:rsidRDefault="004D23FD" w:rsidP="004D23FD">
      <w:pPr>
        <w:pStyle w:val="CommentText"/>
      </w:pPr>
      <w:r>
        <w:rPr>
          <w:rStyle w:val="CommentReference"/>
        </w:rPr>
        <w:annotationRef/>
      </w:r>
      <w:r>
        <w:t>If we decide to go to a less applied journal, this can easily be reworded to be more focused on basic ecology</w:t>
      </w:r>
    </w:p>
    <w:p w14:paraId="21F70BF0" w14:textId="77777777" w:rsidR="004D23FD" w:rsidRDefault="004D23FD" w:rsidP="004D23FD">
      <w:pPr>
        <w:pStyle w:val="CommentText"/>
      </w:pPr>
    </w:p>
    <w:p w14:paraId="1D91C311" w14:textId="77777777" w:rsidR="004D23FD" w:rsidRDefault="004D23FD" w:rsidP="004D23FD">
      <w:pPr>
        <w:pStyle w:val="CommentText"/>
      </w:pPr>
      <w:r>
        <w:t xml:space="preserve">Move to end?  Give and idea when height </w:t>
      </w:r>
      <w:proofErr w:type="spellStart"/>
      <w:r>
        <w:t>dist</w:t>
      </w:r>
      <w:proofErr w:type="spellEnd"/>
      <w:r>
        <w:t xml:space="preserve"> matters or not.  If care about x then you should look at height stuff, if care about y or Z then the common n assumption is ok  And </w:t>
      </w:r>
      <w:proofErr w:type="spellStart"/>
      <w:r>
        <w:t>guve</w:t>
      </w:r>
      <w:proofErr w:type="spellEnd"/>
      <w:r>
        <w:t xml:space="preserve"> people guidance and </w:t>
      </w:r>
      <w:proofErr w:type="spellStart"/>
      <w:r>
        <w:t>reassureance</w:t>
      </w:r>
      <w:proofErr w:type="spellEnd"/>
      <w:r>
        <w:t xml:space="preserve"> about they already do or plan to do</w:t>
      </w:r>
    </w:p>
    <w:p w14:paraId="7BF52496" w14:textId="77777777" w:rsidR="004D23FD" w:rsidRDefault="004D23FD" w:rsidP="004D23FD">
      <w:pPr>
        <w:pStyle w:val="CommentText"/>
      </w:pPr>
    </w:p>
    <w:p w14:paraId="06897E4A" w14:textId="77777777" w:rsidR="004D23FD" w:rsidRDefault="004D23FD" w:rsidP="004D23FD">
      <w:pPr>
        <w:pStyle w:val="CommentText"/>
      </w:pPr>
      <w:r>
        <w:t>Spread through a homo landscape ok, through a hetero landscape may depend on scale of patchiness</w:t>
      </w:r>
    </w:p>
    <w:p w14:paraId="63BE90A8" w14:textId="77777777" w:rsidR="004D23FD" w:rsidRDefault="004D23FD" w:rsidP="004D23FD">
      <w:pPr>
        <w:pStyle w:val="CommentText"/>
      </w:pPr>
    </w:p>
    <w:p w14:paraId="20C06A94" w14:textId="77777777" w:rsidR="004D23FD" w:rsidRDefault="004D23FD" w:rsidP="004D23FD">
      <w:pPr>
        <w:pStyle w:val="CommentText"/>
      </w:pPr>
      <w:r>
        <w:t>Olav’s point on Wald model and LDD.</w:t>
      </w:r>
    </w:p>
  </w:comment>
  <w:comment w:id="424" w:author="Trevor D." w:date="2021-03-03T11:25:00Z" w:initials="TD">
    <w:p w14:paraId="5164060B" w14:textId="25796DB0" w:rsidR="00513BEA" w:rsidRDefault="00513BEA">
      <w:pPr>
        <w:pStyle w:val="CommentText"/>
      </w:pPr>
      <w:r>
        <w:rPr>
          <w:rStyle w:val="CommentReference"/>
        </w:rPr>
        <w:annotationRef/>
      </w:r>
      <w:r>
        <w:t xml:space="preserve">I like the idea of this final paragraph, as I think the message is a good way to wrap things up. But I still think it’s a little weak… any thoughts on how to improve it? </w:t>
      </w:r>
    </w:p>
  </w:comment>
  <w:comment w:id="425" w:author="Shea, Katriona" w:date="2021-06-16T16:06:00Z" w:initials="SK">
    <w:p w14:paraId="69AF2313" w14:textId="2D4114D7" w:rsidR="002B7D6A" w:rsidRDefault="002B7D6A">
      <w:pPr>
        <w:pStyle w:val="CommentText"/>
      </w:pPr>
      <w:r>
        <w:rPr>
          <w:rStyle w:val="CommentReference"/>
        </w:rPr>
        <w:annotationRef/>
      </w:r>
      <w:r>
        <w:t>Yes, let’s chat when we next meet.</w:t>
      </w:r>
    </w:p>
  </w:comment>
  <w:comment w:id="426" w:author="Trevor D." w:date="2021-03-03T11:19:00Z" w:initials="TD">
    <w:p w14:paraId="23E5BE72" w14:textId="50D573F2" w:rsidR="00513BEA" w:rsidRDefault="00513BEA">
      <w:pPr>
        <w:pStyle w:val="CommentText"/>
      </w:pPr>
      <w:r>
        <w:rPr>
          <w:rStyle w:val="CommentReference"/>
        </w:rPr>
        <w:annotationRef/>
      </w:r>
      <w:r>
        <w:t>Will format these later depending on target journal.</w:t>
      </w:r>
    </w:p>
  </w:comment>
  <w:comment w:id="433" w:author="Trevor D." w:date="2021-03-03T09:35:00Z" w:initials="TD">
    <w:p w14:paraId="667F1CEC" w14:textId="1704E04C" w:rsidR="00513BEA" w:rsidRDefault="00513BEA">
      <w:pPr>
        <w:pStyle w:val="CommentText"/>
      </w:pPr>
      <w:r>
        <w:rPr>
          <w:rStyle w:val="CommentReference"/>
        </w:rPr>
        <w:annotationRef/>
      </w:r>
      <w:r>
        <w:t>This table will likely be in an appendix rather than the main paper.</w:t>
      </w:r>
    </w:p>
  </w:comment>
  <w:comment w:id="434" w:author="Trevor D." w:date="2021-03-03T09:36:00Z" w:initials="TD">
    <w:p w14:paraId="5A103F70" w14:textId="14405AAC" w:rsidR="00513BEA" w:rsidRDefault="00513BEA">
      <w:pPr>
        <w:pStyle w:val="CommentText"/>
      </w:pPr>
      <w:r>
        <w:rPr>
          <w:rStyle w:val="CommentReference"/>
        </w:rPr>
        <w:annotationRef/>
      </w:r>
      <w:r>
        <w:t>This table will likely be in an appendix rather than the main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A1ED0F" w15:done="0"/>
  <w15:commentEx w15:paraId="0EDA8098" w15:done="0"/>
  <w15:commentEx w15:paraId="0B8F4B73" w15:done="0"/>
  <w15:commentEx w15:paraId="042439BE" w15:done="0"/>
  <w15:commentEx w15:paraId="2C472204" w15:paraIdParent="042439BE" w15:done="0"/>
  <w15:commentEx w15:paraId="0B47EF7A" w15:done="0"/>
  <w15:commentEx w15:paraId="333B72A6" w15:paraIdParent="0B47EF7A" w15:done="0"/>
  <w15:commentEx w15:paraId="3D8642A9" w15:done="0"/>
  <w15:commentEx w15:paraId="52C1120F" w15:paraIdParent="3D8642A9" w15:done="0"/>
  <w15:commentEx w15:paraId="17D81823" w15:done="0"/>
  <w15:commentEx w15:paraId="66FCF364" w15:paraIdParent="17D81823" w15:done="0"/>
  <w15:commentEx w15:paraId="6882924D" w15:done="0"/>
  <w15:commentEx w15:paraId="5D5CDE25" w15:paraIdParent="6882924D" w15:done="0"/>
  <w15:commentEx w15:paraId="082D5E3B" w15:done="0"/>
  <w15:commentEx w15:paraId="15992A41" w15:done="0"/>
  <w15:commentEx w15:paraId="18AE3B4D" w15:paraIdParent="15992A41" w15:done="0"/>
  <w15:commentEx w15:paraId="7ED600CA" w15:done="0"/>
  <w15:commentEx w15:paraId="34C957F8" w15:done="0"/>
  <w15:commentEx w15:paraId="34A18112" w15:done="0"/>
  <w15:commentEx w15:paraId="2BB6F0C4" w15:done="0"/>
  <w15:commentEx w15:paraId="073F7222" w15:done="0"/>
  <w15:commentEx w15:paraId="78B0E6DB" w15:done="0"/>
  <w15:commentEx w15:paraId="269C33CC" w15:done="0"/>
  <w15:commentEx w15:paraId="13D87A05" w15:done="0"/>
  <w15:commentEx w15:paraId="20C06A94" w15:done="0"/>
  <w15:commentEx w15:paraId="5164060B" w15:done="0"/>
  <w15:commentEx w15:paraId="69AF2313" w15:paraIdParent="5164060B" w15:done="0"/>
  <w15:commentEx w15:paraId="23E5BE72" w15:done="0"/>
  <w15:commentEx w15:paraId="667F1CEC" w15:done="0"/>
  <w15:commentEx w15:paraId="5A103F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4A365" w16cex:dateUtc="2021-06-16T20:20:00Z"/>
  <w16cex:commentExtensible w16cex:durableId="247C6D1D" w16cex:dateUtc="2021-06-22T18:07:00Z"/>
  <w16cex:commentExtensible w16cex:durableId="247495C5" w16cex:dateUtc="2021-06-16T19:22:00Z"/>
  <w16cex:commentExtensible w16cex:durableId="2474984E" w16cex:dateUtc="2021-06-16T19:33:00Z"/>
  <w16cex:commentExtensible w16cex:durableId="247C6E85" w16cex:dateUtc="2021-06-22T18:13:00Z"/>
  <w16cex:commentExtensible w16cex:durableId="23E9F20F" w16cex:dateUtc="2021-03-03T16:31:00Z"/>
  <w16cex:commentExtensible w16cex:durableId="2474981F" w16cex:dateUtc="2021-06-16T19:32:00Z"/>
  <w16cex:commentExtensible w16cex:durableId="23E9F252" w16cex:dateUtc="2021-03-03T16:32:00Z"/>
  <w16cex:commentExtensible w16cex:durableId="2474989C" w16cex:dateUtc="2021-06-16T19:34:00Z"/>
  <w16cex:commentExtensible w16cex:durableId="247498B7" w16cex:dateUtc="2021-06-16T19:35:00Z"/>
  <w16cex:commentExtensible w16cex:durableId="247C6AF1" w16cex:dateUtc="2021-06-22T17:58:00Z"/>
  <w16cex:commentExtensible w16cex:durableId="24749C74" w16cex:dateUtc="2021-06-16T19:51:00Z"/>
  <w16cex:commentExtensible w16cex:durableId="247C6B37" w16cex:dateUtc="2021-06-22T17:59:00Z"/>
  <w16cex:commentExtensible w16cex:durableId="2474990B" w16cex:dateUtc="2021-06-16T19:36:00Z"/>
  <w16cex:commentExtensible w16cex:durableId="247499DB" w16cex:dateUtc="2021-06-16T19:40:00Z"/>
  <w16cex:commentExtensible w16cex:durableId="247C72F9" w16cex:dateUtc="2021-06-22T18:32:00Z"/>
  <w16cex:commentExtensible w16cex:durableId="24749A6A" w16cex:dateUtc="2021-06-16T19:42:00Z"/>
  <w16cex:commentExtensible w16cex:durableId="2474A045" w16cex:dateUtc="2021-06-16T20:07:00Z"/>
  <w16cex:commentExtensible w16cex:durableId="24749B7A" w16cex:dateUtc="2021-06-16T19:47:00Z"/>
  <w16cex:commentExtensible w16cex:durableId="24749E92" w16cex:dateUtc="2021-06-16T20:00:00Z"/>
  <w16cex:commentExtensible w16cex:durableId="24749F09" w16cex:dateUtc="2021-06-16T20:02:00Z"/>
  <w16cex:commentExtensible w16cex:durableId="24749FDD" w16cex:dateUtc="2021-06-16T20:05:00Z"/>
  <w16cex:commentExtensible w16cex:durableId="247C3758" w16cex:dateUtc="2021-06-22T14:18:00Z"/>
  <w16cex:commentExtensible w16cex:durableId="247C37BF" w16cex:dateUtc="2021-06-22T14:19:00Z"/>
  <w16cex:commentExtensible w16cex:durableId="247ED093" w16cex:dateUtc="2021-06-16T19:22:00Z"/>
  <w16cex:commentExtensible w16cex:durableId="23E9F0B6" w16cex:dateUtc="2021-03-03T16:25:00Z"/>
  <w16cex:commentExtensible w16cex:durableId="2474A018" w16cex:dateUtc="2021-06-16T20:06:00Z"/>
  <w16cex:commentExtensible w16cex:durableId="23E9EF26" w16cex:dateUtc="2021-03-03T16:19:00Z"/>
  <w16cex:commentExtensible w16cex:durableId="23E9D6D8" w16cex:dateUtc="2021-03-03T14:35:00Z"/>
  <w16cex:commentExtensible w16cex:durableId="23E9D712" w16cex:dateUtc="2021-03-03T1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A1ED0F" w16cid:durableId="2474A365"/>
  <w16cid:commentId w16cid:paraId="0EDA8098" w16cid:durableId="247C6D1D"/>
  <w16cid:commentId w16cid:paraId="0B8F4B73" w16cid:durableId="247495C5"/>
  <w16cid:commentId w16cid:paraId="042439BE" w16cid:durableId="2474984E"/>
  <w16cid:commentId w16cid:paraId="2C472204" w16cid:durableId="247C6E85"/>
  <w16cid:commentId w16cid:paraId="0B47EF7A" w16cid:durableId="23E9F20F"/>
  <w16cid:commentId w16cid:paraId="333B72A6" w16cid:durableId="2474981F"/>
  <w16cid:commentId w16cid:paraId="3D8642A9" w16cid:durableId="23E9F252"/>
  <w16cid:commentId w16cid:paraId="52C1120F" w16cid:durableId="2474989C"/>
  <w16cid:commentId w16cid:paraId="17D81823" w16cid:durableId="247498B7"/>
  <w16cid:commentId w16cid:paraId="66FCF364" w16cid:durableId="247C6AF1"/>
  <w16cid:commentId w16cid:paraId="6882924D" w16cid:durableId="24749C74"/>
  <w16cid:commentId w16cid:paraId="5D5CDE25" w16cid:durableId="247C6B37"/>
  <w16cid:commentId w16cid:paraId="082D5E3B" w16cid:durableId="2474990B"/>
  <w16cid:commentId w16cid:paraId="15992A41" w16cid:durableId="247499DB"/>
  <w16cid:commentId w16cid:paraId="18AE3B4D" w16cid:durableId="247C72F9"/>
  <w16cid:commentId w16cid:paraId="7ED600CA" w16cid:durableId="24749A6A"/>
  <w16cid:commentId w16cid:paraId="34C957F8" w16cid:durableId="2474A045"/>
  <w16cid:commentId w16cid:paraId="34A18112" w16cid:durableId="24749B7A"/>
  <w16cid:commentId w16cid:paraId="2BB6F0C4" w16cid:durableId="24749E92"/>
  <w16cid:commentId w16cid:paraId="073F7222" w16cid:durableId="24749F09"/>
  <w16cid:commentId w16cid:paraId="78B0E6DB" w16cid:durableId="24749FDD"/>
  <w16cid:commentId w16cid:paraId="269C33CC" w16cid:durableId="247C3758"/>
  <w16cid:commentId w16cid:paraId="13D87A05" w16cid:durableId="247C37BF"/>
  <w16cid:commentId w16cid:paraId="20C06A94" w16cid:durableId="247ED093"/>
  <w16cid:commentId w16cid:paraId="5164060B" w16cid:durableId="23E9F0B6"/>
  <w16cid:commentId w16cid:paraId="69AF2313" w16cid:durableId="2474A018"/>
  <w16cid:commentId w16cid:paraId="23E5BE72" w16cid:durableId="23E9EF26"/>
  <w16cid:commentId w16cid:paraId="667F1CEC" w16cid:durableId="23E9D6D8"/>
  <w16cid:commentId w16cid:paraId="5A103F70" w16cid:durableId="23E9D7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E77D7"/>
    <w:multiLevelType w:val="hybridMultilevel"/>
    <w:tmpl w:val="9ED27CCE"/>
    <w:lvl w:ilvl="0" w:tplc="E1F4F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evor D.">
    <w15:presenceInfo w15:providerId="Windows Live" w15:userId="e4666eeaa5b7951d"/>
  </w15:person>
  <w15:person w15:author="Shea, Katriona">
    <w15:presenceInfo w15:providerId="None" w15:userId="Shea, Katrio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6D"/>
    <w:rsid w:val="000224B1"/>
    <w:rsid w:val="000B36CD"/>
    <w:rsid w:val="000D3E67"/>
    <w:rsid w:val="000E1201"/>
    <w:rsid w:val="00106686"/>
    <w:rsid w:val="00153231"/>
    <w:rsid w:val="001C6656"/>
    <w:rsid w:val="00226FD9"/>
    <w:rsid w:val="00283B6D"/>
    <w:rsid w:val="00291A3E"/>
    <w:rsid w:val="00296E41"/>
    <w:rsid w:val="002B7D6A"/>
    <w:rsid w:val="002E3EF6"/>
    <w:rsid w:val="003907FB"/>
    <w:rsid w:val="004416D8"/>
    <w:rsid w:val="004C4ABD"/>
    <w:rsid w:val="004D23FD"/>
    <w:rsid w:val="00513BEA"/>
    <w:rsid w:val="00565D92"/>
    <w:rsid w:val="005A5820"/>
    <w:rsid w:val="005F0A88"/>
    <w:rsid w:val="00667036"/>
    <w:rsid w:val="007F32D0"/>
    <w:rsid w:val="00896732"/>
    <w:rsid w:val="008C0679"/>
    <w:rsid w:val="008C1950"/>
    <w:rsid w:val="008E002A"/>
    <w:rsid w:val="0098347C"/>
    <w:rsid w:val="009D629F"/>
    <w:rsid w:val="00AC495E"/>
    <w:rsid w:val="00B0072C"/>
    <w:rsid w:val="00B24269"/>
    <w:rsid w:val="00B61374"/>
    <w:rsid w:val="00B76609"/>
    <w:rsid w:val="00B84E1B"/>
    <w:rsid w:val="00C4181E"/>
    <w:rsid w:val="00DA4B69"/>
    <w:rsid w:val="00DB3FB9"/>
    <w:rsid w:val="00DB6A26"/>
    <w:rsid w:val="00E0434D"/>
    <w:rsid w:val="00E076B0"/>
    <w:rsid w:val="00E17A4D"/>
    <w:rsid w:val="00E3504A"/>
    <w:rsid w:val="00EC4A65"/>
    <w:rsid w:val="00F03A74"/>
    <w:rsid w:val="00F4537A"/>
    <w:rsid w:val="00F85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4430"/>
  <w15:chartTrackingRefBased/>
  <w15:docId w15:val="{806CA4CB-B626-4896-8CC4-291717B1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B6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0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1950"/>
    <w:rPr>
      <w:sz w:val="16"/>
      <w:szCs w:val="16"/>
    </w:rPr>
  </w:style>
  <w:style w:type="paragraph" w:styleId="CommentText">
    <w:name w:val="annotation text"/>
    <w:basedOn w:val="Normal"/>
    <w:link w:val="CommentTextChar"/>
    <w:uiPriority w:val="99"/>
    <w:semiHidden/>
    <w:unhideWhenUsed/>
    <w:rsid w:val="008C1950"/>
    <w:pPr>
      <w:spacing w:line="240" w:lineRule="auto"/>
    </w:pPr>
    <w:rPr>
      <w:sz w:val="20"/>
      <w:szCs w:val="20"/>
    </w:rPr>
  </w:style>
  <w:style w:type="character" w:customStyle="1" w:styleId="CommentTextChar">
    <w:name w:val="Comment Text Char"/>
    <w:basedOn w:val="DefaultParagraphFont"/>
    <w:link w:val="CommentText"/>
    <w:uiPriority w:val="99"/>
    <w:semiHidden/>
    <w:rsid w:val="008C1950"/>
    <w:rPr>
      <w:sz w:val="20"/>
      <w:szCs w:val="20"/>
      <w:lang w:val="en-GB"/>
    </w:rPr>
  </w:style>
  <w:style w:type="paragraph" w:styleId="CommentSubject">
    <w:name w:val="annotation subject"/>
    <w:basedOn w:val="CommentText"/>
    <w:next w:val="CommentText"/>
    <w:link w:val="CommentSubjectChar"/>
    <w:uiPriority w:val="99"/>
    <w:semiHidden/>
    <w:unhideWhenUsed/>
    <w:rsid w:val="008C1950"/>
    <w:rPr>
      <w:b/>
      <w:bCs/>
    </w:rPr>
  </w:style>
  <w:style w:type="character" w:customStyle="1" w:styleId="CommentSubjectChar">
    <w:name w:val="Comment Subject Char"/>
    <w:basedOn w:val="CommentTextChar"/>
    <w:link w:val="CommentSubject"/>
    <w:uiPriority w:val="99"/>
    <w:semiHidden/>
    <w:rsid w:val="008C1950"/>
    <w:rPr>
      <w:b/>
      <w:bCs/>
      <w:sz w:val="20"/>
      <w:szCs w:val="20"/>
      <w:lang w:val="en-GB"/>
    </w:rPr>
  </w:style>
  <w:style w:type="paragraph" w:styleId="BalloonText">
    <w:name w:val="Balloon Text"/>
    <w:basedOn w:val="Normal"/>
    <w:link w:val="BalloonTextChar"/>
    <w:uiPriority w:val="99"/>
    <w:semiHidden/>
    <w:unhideWhenUsed/>
    <w:rsid w:val="00DB3F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FB9"/>
    <w:rPr>
      <w:rFonts w:ascii="Segoe UI" w:hAnsi="Segoe UI" w:cs="Segoe UI"/>
      <w:sz w:val="18"/>
      <w:szCs w:val="18"/>
      <w:lang w:val="en-GB"/>
    </w:rPr>
  </w:style>
  <w:style w:type="paragraph" w:styleId="ListParagraph">
    <w:name w:val="List Paragraph"/>
    <w:basedOn w:val="Normal"/>
    <w:uiPriority w:val="34"/>
    <w:qFormat/>
    <w:rsid w:val="00E3504A"/>
    <w:pPr>
      <w:ind w:left="720"/>
      <w:contextualSpacing/>
    </w:pPr>
  </w:style>
  <w:style w:type="character" w:styleId="PlaceholderText">
    <w:name w:val="Placeholder Text"/>
    <w:basedOn w:val="DefaultParagraphFont"/>
    <w:uiPriority w:val="99"/>
    <w:semiHidden/>
    <w:rsid w:val="000224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654069">
      <w:bodyDiv w:val="1"/>
      <w:marLeft w:val="0"/>
      <w:marRight w:val="0"/>
      <w:marTop w:val="0"/>
      <w:marBottom w:val="0"/>
      <w:divBdr>
        <w:top w:val="none" w:sz="0" w:space="0" w:color="auto"/>
        <w:left w:val="none" w:sz="0" w:space="0" w:color="auto"/>
        <w:bottom w:val="none" w:sz="0" w:space="0" w:color="auto"/>
        <w:right w:val="none" w:sz="0" w:space="0" w:color="auto"/>
      </w:divBdr>
    </w:div>
    <w:div w:id="95914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jpe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jpe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1535</TotalTime>
  <Pages>19</Pages>
  <Words>6590</Words>
  <Characters>37563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Trevor D.</cp:lastModifiedBy>
  <cp:revision>6</cp:revision>
  <dcterms:created xsi:type="dcterms:W3CDTF">2021-06-22T17:57:00Z</dcterms:created>
  <dcterms:modified xsi:type="dcterms:W3CDTF">2021-06-24T14:50:00Z</dcterms:modified>
</cp:coreProperties>
</file>