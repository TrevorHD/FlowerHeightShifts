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1471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Katriona</w:t>
      </w:r>
      <w:proofErr w:type="spellEnd"/>
      <w:r w:rsidRPr="00B65D15">
        <w:rPr>
          <w:rFonts w:ascii="Times New Roman" w:hAnsi="Times New Roman" w:cs="Times New Roman"/>
          <w:sz w:val="24"/>
          <w:szCs w:val="24"/>
          <w:lang w:val="en-US"/>
        </w:rPr>
        <w:t xml:space="preserve">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09C170D5" w14:textId="00965E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important implications for models of population spread and species management. Wind dispersed plants have emerged as a useful study system for investigating effects of climate change on dispersal, but while many previous studies in such systems have successfully quantified and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wind dispersal, </w:t>
      </w:r>
      <w:r w:rsidR="00440DD6" w:rsidRPr="00B65D15">
        <w:rPr>
          <w:rFonts w:ascii="Times New Roman" w:hAnsi="Times New Roman" w:cs="Times New Roman"/>
          <w:sz w:val="24"/>
          <w:szCs w:val="24"/>
          <w:lang w:val="en-US"/>
        </w:rPr>
        <w:t>these</w:t>
      </w:r>
      <w:r w:rsidRPr="00B65D15">
        <w:rPr>
          <w:rFonts w:ascii="Times New Roman" w:hAnsi="Times New Roman" w:cs="Times New Roman"/>
          <w:sz w:val="24"/>
          <w:szCs w:val="24"/>
          <w:lang w:val="en-US"/>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examining how projected dispersal patterns change when accounting for all sources of seed release on a plant.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entire distribution of flower head heights using a passive warming field experiment, and project the effects of these flower head height distribution shifts on dispersal using the Wald analytical long distance (WALD) dispersal model. We also compare dispersal distances considering the entire distribution of flower head heights to those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only maximum seed release height for both warmed and ambient temperature plants.</w:t>
      </w:r>
    </w:p>
    <w:p w14:paraId="2544F841" w14:textId="6F910AE7"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An approximately 0.6 °C increase in ambient temperature increased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mean and maximum flower head heights by 14.1 cm (15.0%) and 14.0 cm (13.2%), respectively; larger mean and maximum flower head height increases of 21.2 cm (26.6%) and 31.8 cm (36.7%) were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Seeds from warmed individuals were more likely to exceed a</w:t>
      </w:r>
      <w:r w:rsidR="00BE6C59" w:rsidRPr="00B65D15">
        <w:rPr>
          <w:rFonts w:ascii="Times New Roman" w:hAnsi="Times New Roman" w:cs="Times New Roman"/>
          <w:sz w:val="24"/>
          <w:szCs w:val="24"/>
          <w:lang w:val="en-US"/>
        </w:rPr>
        <w:t>ny</w:t>
      </w:r>
      <w:r w:rsidRPr="00B65D15">
        <w:rPr>
          <w:rFonts w:ascii="Times New Roman" w:hAnsi="Times New Roman" w:cs="Times New Roman"/>
          <w:sz w:val="24"/>
          <w:szCs w:val="24"/>
          <w:lang w:val="en-US"/>
        </w:rPr>
        <w:t xml:space="preserve"> given dispersal distance than those from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1.70 times as likely, respectively, to travel 10 m or more, with this disparity becoming stronger at longer dispersal distances. Long-distance dispersal events were more likely to occur when kernels were derived </w:t>
      </w:r>
      <w:r w:rsidR="00440DD6" w:rsidRPr="00B65D15">
        <w:rPr>
          <w:rFonts w:ascii="Times New Roman" w:hAnsi="Times New Roman" w:cs="Times New Roman"/>
          <w:sz w:val="24"/>
          <w:szCs w:val="24"/>
          <w:lang w:val="en-US"/>
        </w:rPr>
        <w:t>assuming</w:t>
      </w:r>
      <w:r w:rsidRPr="00B65D15">
        <w:rPr>
          <w:rFonts w:ascii="Times New Roman" w:hAnsi="Times New Roman" w:cs="Times New Roman"/>
          <w:sz w:val="24"/>
          <w:szCs w:val="24"/>
          <w:lang w:val="en-US"/>
        </w:rPr>
        <w:t xml:space="preserve"> all seeds are </w:t>
      </w:r>
      <w:r w:rsidRPr="00B65D15">
        <w:rPr>
          <w:rFonts w:ascii="Times New Roman" w:hAnsi="Times New Roman" w:cs="Times New Roman"/>
          <w:sz w:val="24"/>
          <w:szCs w:val="24"/>
          <w:lang w:val="en-US"/>
        </w:rPr>
        <w:lastRenderedPageBreak/>
        <w:t xml:space="preserve">released from the maximum height than when considering the entire flower head height distribution. This has especially important implications </w:t>
      </w:r>
      <w:r w:rsidR="00BE6C59" w:rsidRPr="00B65D15">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models of population spread. Spread models are often sensitive to long-distance dispersal events</w:t>
      </w:r>
      <w:r w:rsidR="00BE6C59"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overestimating the frequency of these events may </w:t>
      </w:r>
      <w:r w:rsidR="00BE6C59" w:rsidRPr="00B65D15">
        <w:rPr>
          <w:rFonts w:ascii="Times New Roman" w:hAnsi="Times New Roman" w:cs="Times New Roman"/>
          <w:sz w:val="24"/>
          <w:szCs w:val="24"/>
          <w:lang w:val="en-US"/>
        </w:rPr>
        <w:t>substantially</w:t>
      </w:r>
      <w:r w:rsidR="00A47337"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w:t>
      </w:r>
      <w:proofErr w:type="spellStart"/>
      <w:r w:rsidR="009E64FB">
        <w:rPr>
          <w:rFonts w:ascii="Times New Roman" w:hAnsi="Times New Roman" w:cs="Times New Roman"/>
          <w:sz w:val="24"/>
          <w:szCs w:val="24"/>
          <w:lang w:val="en-US"/>
        </w:rPr>
        <w:t>Nanninga</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Berumen</w:t>
      </w:r>
      <w:proofErr w:type="spellEnd"/>
      <w:r w:rsidR="009E64FB">
        <w:rPr>
          <w:rFonts w:ascii="Times New Roman" w:hAnsi="Times New Roman" w:cs="Times New Roman"/>
          <w:sz w:val="24"/>
          <w:szCs w:val="24"/>
          <w:lang w:val="en-US"/>
        </w:rPr>
        <w:t xml:space="preserve">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367321AF"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use micrometeorological data to show that increased air temperatures can lead to higher rates of </w:t>
      </w:r>
      <w:r w:rsidRPr="00B65D15">
        <w:rPr>
          <w:rFonts w:ascii="Times New Roman" w:hAnsi="Times New Roman" w:cs="Times New Roman"/>
          <w:sz w:val="24"/>
          <w:szCs w:val="24"/>
          <w:lang w:val="en-US"/>
        </w:rPr>
        <w:lastRenderedPageBreak/>
        <w:t xml:space="preserve">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seed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as well as how this leads to an increased rate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F15CB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Kuparinen</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because it will determine how long a seed is suspended in the air and thus how far it is carried by wind, appropriately characteri</w:t>
      </w:r>
      <w:r w:rsidR="007B1A9C">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w:t>
      </w:r>
      <w:r w:rsidRPr="00B65D15">
        <w:rPr>
          <w:rFonts w:ascii="Times New Roman" w:hAnsi="Times New Roman" w:cs="Times New Roman"/>
          <w:sz w:val="24"/>
          <w:szCs w:val="24"/>
          <w:lang w:val="en-US"/>
        </w:rPr>
        <w:lastRenderedPageBreak/>
        <w:t>inflorescences at approximately the same height, estimation of seed release from a single point source may be appropriate; on the other hand, for plants where inflorescence height varies dramatically, using the distribution of flower heights may be more appropriate.</w:t>
      </w:r>
    </w:p>
    <w:p w14:paraId="38211E7C" w14:textId="571CF9E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to assess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while accounting for the entire distribution of seed release heights rather than a point source at the maximum.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w:t>
      </w:r>
      <w:proofErr w:type="spellStart"/>
      <w:r w:rsidRPr="00B65D15">
        <w:rPr>
          <w:rFonts w:ascii="Times New Roman" w:hAnsi="Times New Roman" w:cs="Times New Roman"/>
          <w:sz w:val="24"/>
          <w:szCs w:val="24"/>
          <w:lang w:val="en-US"/>
        </w:rPr>
        <w:t>Trumble</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Kok</w:t>
      </w:r>
      <w:proofErr w:type="spellEnd"/>
      <w:r w:rsidRPr="00B65D15">
        <w:rPr>
          <w:rFonts w:ascii="Times New Roman" w:hAnsi="Times New Roman" w:cs="Times New Roman"/>
          <w:sz w:val="24"/>
          <w:szCs w:val="24"/>
          <w:lang w:val="en-US"/>
        </w:rPr>
        <w:t xml:space="preserve">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05821FC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in the field.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w:t>
      </w:r>
      <w:proofErr w:type="spellStart"/>
      <w:r w:rsidRPr="00B65D15">
        <w:rPr>
          <w:rFonts w:ascii="Times New Roman" w:hAnsi="Times New Roman" w:cs="Times New Roman"/>
          <w:sz w:val="24"/>
          <w:szCs w:val="24"/>
          <w:lang w:val="en-US"/>
        </w:rPr>
        <w:t>Mølgaard</w:t>
      </w:r>
      <w:proofErr w:type="spellEnd"/>
      <w:r w:rsidRPr="00B65D15">
        <w:rPr>
          <w:rFonts w:ascii="Times New Roman" w:hAnsi="Times New Roman" w:cs="Times New Roman"/>
          <w:sz w:val="24"/>
          <w:szCs w:val="24"/>
          <w:lang w:val="en-US"/>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ins w:id="1" w:author="Drees, Trevor" w:date="2023-04-01T16:36:00Z">
        <w:r w:rsidR="0008594E">
          <w:rPr>
            <w:rFonts w:ascii="Times New Roman" w:hAnsi="Times New Roman" w:cs="Times New Roman"/>
            <w:b/>
            <w:bCs/>
            <w:i/>
            <w:iCs/>
            <w:sz w:val="24"/>
            <w:szCs w:val="24"/>
            <w:lang w:val="en-US"/>
          </w:rPr>
          <w:t xml:space="preserve">and spread </w:t>
        </w:r>
      </w:ins>
      <w:proofErr w:type="gramStart"/>
      <w:r w:rsidRPr="00B65D15">
        <w:rPr>
          <w:rFonts w:ascii="Times New Roman" w:hAnsi="Times New Roman" w:cs="Times New Roman"/>
          <w:b/>
          <w:bCs/>
          <w:i/>
          <w:iCs/>
          <w:sz w:val="24"/>
          <w:szCs w:val="24"/>
          <w:lang w:val="en-US"/>
        </w:rPr>
        <w:t>model</w:t>
      </w:r>
      <w:ins w:id="2" w:author="Drees, Trevor" w:date="2023-04-01T16:36:00Z">
        <w:r w:rsidR="0008594E">
          <w:rPr>
            <w:rFonts w:ascii="Times New Roman" w:hAnsi="Times New Roman" w:cs="Times New Roman"/>
            <w:b/>
            <w:bCs/>
            <w:i/>
            <w:iCs/>
            <w:sz w:val="24"/>
            <w:szCs w:val="24"/>
            <w:lang w:val="en-US"/>
          </w:rPr>
          <w:t>s</w:t>
        </w:r>
      </w:ins>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30539304"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d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w:t>
      </w:r>
      <w:proofErr w:type="spellStart"/>
      <w:r w:rsidRPr="00B65D15">
        <w:rPr>
          <w:rFonts w:ascii="Times New Roman" w:hAnsi="Times New Roman" w:cs="Times New Roman"/>
          <w:sz w:val="24"/>
          <w:szCs w:val="24"/>
          <w:lang w:val="en-US"/>
        </w:rPr>
        <w:t>Raupach</w:t>
      </w:r>
      <w:proofErr w:type="spellEnd"/>
      <w:r w:rsidRPr="00B65D15">
        <w:rPr>
          <w:rFonts w:ascii="Times New Roman" w:hAnsi="Times New Roman" w:cs="Times New Roman"/>
          <w:sz w:val="24"/>
          <w:szCs w:val="24"/>
          <w:lang w:val="en-US"/>
        </w:rPr>
        <w:t xml:space="preserve">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r,U,F</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33B3A37" w:rsidR="00E43B39" w:rsidRDefault="00E43B39" w:rsidP="00302615">
      <w:pPr>
        <w:spacing w:before="120" w:after="120" w:line="480" w:lineRule="auto"/>
        <w:rPr>
          <w:ins w:id="3" w:author="Drees, Trevor" w:date="2023-04-01T16:37:00Z"/>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 accounts for variation in wind speed and seed terminal velocity as well as all of the different flower head heights from which seeds can be released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Note that, unlike in previous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studies, </w:t>
      </w:r>
      <m:oMath>
        <m:r>
          <w:rPr>
            <w:rFonts w:ascii="Cambria Math"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represents the distribution of all flower head heights, not just the maxima.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 heights so that dispersal kernels between these various combinations could be compared.</w:t>
      </w:r>
    </w:p>
    <w:p w14:paraId="42354AA3" w14:textId="575BAB11" w:rsidR="0008594E" w:rsidRPr="00B65D15" w:rsidRDefault="0008594E" w:rsidP="0008594E">
      <w:pPr>
        <w:spacing w:before="120" w:after="120" w:line="480" w:lineRule="auto"/>
        <w:ind w:firstLine="284"/>
        <w:rPr>
          <w:rFonts w:ascii="Times New Roman" w:eastAsiaTheme="minorEastAsia" w:hAnsi="Times New Roman" w:cs="Times New Roman"/>
          <w:sz w:val="24"/>
          <w:szCs w:val="24"/>
          <w:lang w:val="en-US"/>
        </w:rPr>
        <w:pPrChange w:id="4" w:author="Drees, Trevor" w:date="2023-04-01T16:37:00Z">
          <w:pPr>
            <w:spacing w:before="120" w:after="120" w:line="480" w:lineRule="auto"/>
          </w:pPr>
        </w:pPrChange>
      </w:pPr>
      <w:ins w:id="5" w:author="Drees, Trevor" w:date="2023-04-01T16:42:00Z">
        <w:r>
          <w:rPr>
            <w:rFonts w:ascii="Times New Roman" w:eastAsiaTheme="minorEastAsia" w:hAnsi="Times New Roman" w:cs="Times New Roman"/>
            <w:sz w:val="24"/>
            <w:szCs w:val="24"/>
            <w:lang w:val="en-US"/>
          </w:rPr>
          <w:t xml:space="preserve">To examine the effects of </w:t>
        </w:r>
      </w:ins>
      <w:ins w:id="6" w:author="Drees, Trevor" w:date="2023-04-01T16:43:00Z">
        <w:r>
          <w:rPr>
            <w:rFonts w:ascii="Times New Roman" w:eastAsiaTheme="minorEastAsia" w:hAnsi="Times New Roman" w:cs="Times New Roman"/>
            <w:sz w:val="24"/>
            <w:szCs w:val="24"/>
            <w:lang w:val="en-US"/>
          </w:rPr>
          <w:t xml:space="preserve">shifts in flower head height and dispersal kernels on rates of </w:t>
        </w:r>
      </w:ins>
      <w:ins w:id="7" w:author="Drees, Trevor" w:date="2023-04-01T16:48:00Z">
        <w:r w:rsidR="009A4F02">
          <w:rPr>
            <w:rFonts w:ascii="Times New Roman" w:eastAsiaTheme="minorEastAsia" w:hAnsi="Times New Roman" w:cs="Times New Roman"/>
            <w:sz w:val="24"/>
            <w:szCs w:val="24"/>
            <w:lang w:val="en-US"/>
          </w:rPr>
          <w:t xml:space="preserve">rates of invasion, we modeled population spread as a moving wave by combining </w:t>
        </w:r>
      </w:ins>
      <w:ins w:id="8" w:author="Drees, Trevor" w:date="2023-04-01T16:49:00Z">
        <w:r w:rsidR="009A4F02">
          <w:rPr>
            <w:rFonts w:ascii="Times New Roman" w:eastAsiaTheme="minorEastAsia" w:hAnsi="Times New Roman" w:cs="Times New Roman"/>
            <w:sz w:val="24"/>
            <w:szCs w:val="24"/>
            <w:lang w:val="en-US"/>
          </w:rPr>
          <w:t>these shifts with</w:t>
        </w:r>
      </w:ins>
      <w:ins w:id="9" w:author="Drees, Trevor" w:date="2023-04-01T16:48:00Z">
        <w:r w:rsidR="009A4F02">
          <w:rPr>
            <w:rFonts w:ascii="Times New Roman" w:eastAsiaTheme="minorEastAsia" w:hAnsi="Times New Roman" w:cs="Times New Roman"/>
            <w:sz w:val="24"/>
            <w:szCs w:val="24"/>
            <w:lang w:val="en-US"/>
          </w:rPr>
          <w:t xml:space="preserve"> </w:t>
        </w:r>
      </w:ins>
      <w:ins w:id="10" w:author="Drees, Trevor" w:date="2023-04-01T16:49:00Z">
        <w:r w:rsidR="009A4F02">
          <w:rPr>
            <w:rFonts w:ascii="Times New Roman" w:eastAsiaTheme="minorEastAsia" w:hAnsi="Times New Roman" w:cs="Times New Roman"/>
            <w:sz w:val="24"/>
            <w:szCs w:val="24"/>
            <w:lang w:val="en-US"/>
          </w:rPr>
          <w:t xml:space="preserve">a </w:t>
        </w:r>
      </w:ins>
      <w:ins w:id="11" w:author="Drees, Trevor" w:date="2023-04-01T16:48:00Z">
        <w:r w:rsidR="009A4F02">
          <w:rPr>
            <w:rFonts w:ascii="Times New Roman" w:eastAsiaTheme="minorEastAsia" w:hAnsi="Times New Roman" w:cs="Times New Roman"/>
            <w:sz w:val="24"/>
            <w:szCs w:val="24"/>
            <w:lang w:val="en-US"/>
          </w:rPr>
          <w:t>four-stage demographic model</w:t>
        </w:r>
      </w:ins>
      <w:ins w:id="12" w:author="Drees, Trevor" w:date="2023-04-01T16:50:00Z">
        <w:r w:rsidR="009A4F02">
          <w:rPr>
            <w:rFonts w:ascii="Times New Roman" w:eastAsiaTheme="minorEastAsia" w:hAnsi="Times New Roman" w:cs="Times New Roman"/>
            <w:sz w:val="24"/>
            <w:szCs w:val="24"/>
            <w:lang w:val="en-US"/>
          </w:rPr>
          <w:t xml:space="preserve"> </w:t>
        </w:r>
        <w:proofErr w:type="gramStart"/>
        <w:r w:rsidR="009A4F02">
          <w:rPr>
            <w:rFonts w:ascii="Times New Roman" w:eastAsiaTheme="minorEastAsia" w:hAnsi="Times New Roman" w:cs="Times New Roman"/>
            <w:sz w:val="24"/>
            <w:szCs w:val="24"/>
            <w:lang w:val="en-US"/>
          </w:rPr>
          <w:t>similar to</w:t>
        </w:r>
        <w:proofErr w:type="gramEnd"/>
        <w:r w:rsidR="009A4F02">
          <w:rPr>
            <w:rFonts w:ascii="Times New Roman" w:eastAsiaTheme="minorEastAsia" w:hAnsi="Times New Roman" w:cs="Times New Roman"/>
            <w:sz w:val="24"/>
            <w:szCs w:val="24"/>
            <w:lang w:val="en-US"/>
          </w:rPr>
          <w:t xml:space="preserve"> that used in previous studies (</w:t>
        </w:r>
      </w:ins>
      <w:ins w:id="13" w:author="Drees, Trevor" w:date="2023-04-01T16:51:00Z">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2011</w:t>
        </w:r>
        <w:r w:rsidR="009A4F02">
          <w:rPr>
            <w:rFonts w:ascii="Times New Roman" w:hAnsi="Times New Roman" w:cs="Times New Roman"/>
            <w:sz w:val="24"/>
            <w:szCs w:val="24"/>
          </w:rPr>
          <w:t>,</w:t>
        </w:r>
        <w:r w:rsidR="009A4F02">
          <w:rPr>
            <w:rFonts w:ascii="Times New Roman" w:hAnsi="Times New Roman" w:cs="Times New Roman"/>
            <w:sz w:val="24"/>
            <w:szCs w:val="24"/>
          </w:rPr>
          <w:t xml:space="preserve">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ins>
      <w:ins w:id="14" w:author="Drees, Trevor" w:date="2023-04-01T16:50:00Z">
        <w:r w:rsidR="009A4F02">
          <w:rPr>
            <w:rFonts w:ascii="Times New Roman" w:eastAsiaTheme="minorEastAsia" w:hAnsi="Times New Roman" w:cs="Times New Roman"/>
            <w:sz w:val="24"/>
            <w:szCs w:val="24"/>
            <w:lang w:val="en-US"/>
          </w:rPr>
          <w:t>)</w:t>
        </w:r>
      </w:ins>
      <w:ins w:id="15" w:author="Drees, Trevor" w:date="2023-04-01T16:51:00Z">
        <w:r w:rsidR="009A4F02">
          <w:rPr>
            <w:rFonts w:ascii="Times New Roman" w:eastAsiaTheme="minorEastAsia" w:hAnsi="Times New Roman" w:cs="Times New Roman"/>
            <w:sz w:val="24"/>
            <w:szCs w:val="24"/>
            <w:lang w:val="en-US"/>
          </w:rPr>
          <w:t>.</w:t>
        </w:r>
      </w:ins>
      <w:ins w:id="16" w:author="Drees, Trevor" w:date="2023-04-01T16:52:00Z">
        <w:r w:rsidR="009A4F02">
          <w:rPr>
            <w:rFonts w:ascii="Times New Roman" w:eastAsiaTheme="minorEastAsia" w:hAnsi="Times New Roman" w:cs="Times New Roman"/>
            <w:sz w:val="24"/>
            <w:szCs w:val="24"/>
            <w:lang w:val="en-US"/>
          </w:rPr>
          <w:t xml:space="preserve"> </w:t>
        </w:r>
      </w:ins>
      <w:ins w:id="17" w:author="Drees, Trevor" w:date="2023-04-01T16:57:00Z">
        <w:r w:rsidR="00496819">
          <w:rPr>
            <w:rFonts w:ascii="Times New Roman" w:eastAsiaTheme="minorEastAsia" w:hAnsi="Times New Roman" w:cs="Times New Roman"/>
            <w:sz w:val="24"/>
            <w:szCs w:val="24"/>
            <w:lang w:val="en-US"/>
          </w:rPr>
          <w:t xml:space="preserve">This model estimates reproductive output for </w:t>
        </w:r>
      </w:ins>
      <w:ins w:id="18" w:author="Drees, Trevor" w:date="2023-04-01T17:03:00Z">
        <w:r w:rsidR="00B54924">
          <w:rPr>
            <w:rFonts w:ascii="Times New Roman" w:eastAsiaTheme="minorEastAsia" w:hAnsi="Times New Roman" w:cs="Times New Roman"/>
            <w:sz w:val="24"/>
            <w:szCs w:val="24"/>
            <w:lang w:val="en-US"/>
          </w:rPr>
          <w:t xml:space="preserve">each stage and then uses the moment-generating function of the simulated dispersal kernels to estimate </w:t>
        </w:r>
      </w:ins>
      <w:proofErr w:type="spellStart"/>
      <w:ins w:id="19" w:author="Drees, Trevor" w:date="2023-04-01T17:04:00Z">
        <w:r w:rsidR="00B54924">
          <w:rPr>
            <w:rFonts w:ascii="Times New Roman" w:eastAsiaTheme="minorEastAsia" w:hAnsi="Times New Roman" w:cs="Times New Roman"/>
            <w:sz w:val="24"/>
            <w:szCs w:val="24"/>
            <w:lang w:val="en-US"/>
          </w:rPr>
          <w:t>wavespeeds</w:t>
        </w:r>
      </w:ins>
      <w:proofErr w:type="spellEnd"/>
      <w:ins w:id="20" w:author="Drees, Trevor" w:date="2023-04-01T16:58:00Z">
        <w:r w:rsidR="00496819">
          <w:rPr>
            <w:rFonts w:ascii="Times New Roman" w:eastAsiaTheme="minorEastAsia" w:hAnsi="Times New Roman" w:cs="Times New Roman"/>
            <w:sz w:val="24"/>
            <w:szCs w:val="24"/>
            <w:lang w:val="en-US"/>
          </w:rPr>
          <w:t xml:space="preserve">. </w:t>
        </w:r>
      </w:ins>
      <w:ins w:id="21" w:author="Drees, Trevor" w:date="2023-04-01T16:53:00Z">
        <w:r w:rsidR="009A4F02">
          <w:rPr>
            <w:rFonts w:ascii="Times New Roman" w:eastAsiaTheme="minorEastAsia" w:hAnsi="Times New Roman" w:cs="Times New Roman"/>
            <w:sz w:val="24"/>
            <w:szCs w:val="24"/>
            <w:lang w:val="en-US"/>
          </w:rPr>
          <w:t xml:space="preserve">Due to limited </w:t>
        </w:r>
        <w:r w:rsidR="009A4F02">
          <w:rPr>
            <w:rFonts w:ascii="Times New Roman" w:eastAsiaTheme="minorEastAsia" w:hAnsi="Times New Roman" w:cs="Times New Roman"/>
            <w:sz w:val="24"/>
            <w:szCs w:val="24"/>
            <w:lang w:val="en-US"/>
          </w:rPr>
          <w:lastRenderedPageBreak/>
          <w:t xml:space="preserve">demographic information on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invasion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The methods used to model these invasion rates are described in</w:t>
        </w:r>
      </w:ins>
      <w:ins w:id="22" w:author="Drees, Trevor" w:date="2023-04-01T16:54:00Z">
        <w:r w:rsidR="009A4F02">
          <w:rPr>
            <w:rFonts w:ascii="Times New Roman" w:eastAsiaTheme="minorEastAsia" w:hAnsi="Times New Roman" w:cs="Times New Roman"/>
            <w:sz w:val="24"/>
            <w:szCs w:val="24"/>
            <w:lang w:val="en-US"/>
          </w:rPr>
          <w:t xml:space="preserve"> greater detail in Appendix S2.</w:t>
        </w:r>
      </w:ins>
      <w:ins w:id="23" w:author="Drees, Trevor" w:date="2023-04-01T16:52:00Z">
        <w:r w:rsidR="009A4F02">
          <w:rPr>
            <w:rFonts w:ascii="Times New Roman" w:eastAsiaTheme="minorEastAsia" w:hAnsi="Times New Roman" w:cs="Times New Roman"/>
            <w:sz w:val="24"/>
            <w:szCs w:val="24"/>
            <w:lang w:val="en-US"/>
          </w:rPr>
          <w:t xml:space="preserve"> </w:t>
        </w:r>
      </w:ins>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666A969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42BFB7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both species, individuals that received warming treatments had taller flower heads on average; a 14.1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3.9</w:t>
      </w:r>
      <w:r w:rsidRPr="00B65D15">
        <w:rPr>
          <w:rFonts w:ascii="Times New Roman" w:hAnsi="Times New Roman" w:cs="Times New Roman"/>
          <w:sz w:val="24"/>
          <w:szCs w:val="24"/>
          <w:lang w:val="en-US"/>
        </w:rPr>
        <w:t xml:space="preserve"> cm</w:t>
      </w:r>
      <w:r w:rsidR="00ED15E6">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15.0</w:t>
      </w:r>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 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 (26.6%)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Appendix S1</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 xml:space="preserve">Individuals that received warming treatments also generally displayed greater maximum flower head heights; a </w:t>
      </w:r>
      <w:bookmarkStart w:id="24" w:name="_Hlk64650879"/>
      <w:r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4.4</w:t>
      </w:r>
      <w:r w:rsidRPr="00B65D15">
        <w:rPr>
          <w:rFonts w:ascii="Times New Roman" w:hAnsi="Times New Roman" w:cs="Times New Roman"/>
          <w:sz w:val="24"/>
          <w:szCs w:val="24"/>
          <w:lang w:val="en-US"/>
        </w:rPr>
        <w:t xml:space="preserve"> cm </w:t>
      </w:r>
      <w:r w:rsidR="00ED15E6">
        <w:rPr>
          <w:rFonts w:ascii="Times New Roman" w:hAnsi="Times New Roman" w:cs="Times New Roman"/>
          <w:sz w:val="24"/>
          <w:szCs w:val="24"/>
          <w:lang w:val="en-US"/>
        </w:rPr>
        <w:t>(</w:t>
      </w:r>
      <w:r w:rsidRPr="00B65D15">
        <w:rPr>
          <w:rFonts w:ascii="Times New Roman" w:hAnsi="Times New Roman" w:cs="Times New Roman"/>
          <w:sz w:val="24"/>
          <w:szCs w:val="24"/>
          <w:lang w:val="en-US"/>
        </w:rPr>
        <w:t>13.2</w:t>
      </w:r>
      <w:bookmarkEnd w:id="24"/>
      <w:r w:rsidR="00ED15E6" w:rsidRPr="00B65D15">
        <w:rPr>
          <w:rFonts w:ascii="Times New Roman" w:hAnsi="Times New Roman" w:cs="Times New Roman"/>
          <w:sz w:val="24"/>
          <w:szCs w:val="24"/>
          <w:lang w:val="en-US"/>
        </w:rPr>
        <w:t>%</w:t>
      </w:r>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increase in mean maximum 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 </w:t>
      </w:r>
      <w:bookmarkStart w:id="25" w:name="_Hlk64650950"/>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 (36.7%) </w:t>
      </w:r>
      <w:bookmarkEnd w:id="25"/>
      <w:r w:rsidRPr="00B65D15">
        <w:rPr>
          <w:rFonts w:ascii="Times New Roman" w:hAnsi="Times New Roman" w:cs="Times New Roman"/>
          <w:sz w:val="24"/>
          <w:szCs w:val="24"/>
          <w:lang w:val="en-US"/>
        </w:rPr>
        <w:t xml:space="preserve">increase mean maximum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54CFA646"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one 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0.070,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0.112,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A220DD">
        <w:rPr>
          <w:rFonts w:ascii="Times New Roman" w:eastAsiaTheme="minorEastAsia" w:hAnsi="Times New Roman" w:cs="Times New Roman"/>
          <w:sz w:val="24"/>
          <w:szCs w:val="24"/>
          <w:lang w:val="en-US"/>
        </w:rPr>
        <w:t>0</w:t>
      </w:r>
      <w:r w:rsidRPr="00B65D15">
        <w:rPr>
          <w:rFonts w:ascii="Times New Roman" w:eastAsiaTheme="minorEastAsia" w:hAnsi="Times New Roman" w:cs="Times New Roman"/>
          <w:sz w:val="24"/>
          <w:szCs w:val="24"/>
          <w:lang w:val="en-US"/>
        </w:rPr>
        <w:t>% from 3.05 m to 3.</w:t>
      </w:r>
      <w:r w:rsidR="00A220DD">
        <w:rPr>
          <w:rFonts w:ascii="Times New Roman" w:eastAsiaTheme="minorEastAsia" w:hAnsi="Times New Roman" w:cs="Times New Roman"/>
          <w:sz w:val="24"/>
          <w:szCs w:val="24"/>
          <w:lang w:val="en-US"/>
        </w:rPr>
        <w:t>69</w:t>
      </w:r>
      <w:r w:rsidRPr="00B65D15">
        <w:rPr>
          <w:rFonts w:ascii="Times New Roman" w:eastAsiaTheme="minorEastAsia" w:hAnsi="Times New Roman" w:cs="Times New Roman"/>
          <w:sz w:val="24"/>
          <w:szCs w:val="24"/>
          <w:lang w:val="en-US"/>
        </w:rPr>
        <w:t xml:space="preserve"> 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37.2% from 2.47 m to 3.39 m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3D2ABEA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A220DD">
        <w:rPr>
          <w:rFonts w:ascii="Times New Roman" w:hAnsi="Times New Roman" w:cs="Times New Roman"/>
          <w:sz w:val="24"/>
          <w:szCs w:val="24"/>
          <w:lang w:val="en-US"/>
        </w:rPr>
        <w:t>24.98</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12.75 </w:t>
      </w:r>
      <w:r w:rsidRPr="00B65D15">
        <w:rPr>
          <w:rFonts w:ascii="Times New Roman" w:hAnsi="Times New Roman" w:cs="Times New Roman"/>
          <w:sz w:val="24"/>
          <w:szCs w:val="24"/>
          <w:lang w:val="en-US"/>
        </w:rPr>
        <w:lastRenderedPageBreak/>
        <w:t xml:space="preserve">and 30.35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8.49 m and 20.00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11.68 m and 27.55 m for warmed individuals (</w:t>
      </w:r>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1.70 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i</w:t>
      </w:r>
      <w:r w:rsidRPr="00B65D15">
        <w:rPr>
          <w:rFonts w:ascii="Times New Roman" w:eastAsiaTheme="minorEastAsia" w:hAnsi="Times New Roman" w:cs="Times New Roman"/>
          <w:b/>
          <w:bCs/>
          <w:i/>
          <w:iCs/>
          <w:sz w:val="24"/>
          <w:szCs w:val="24"/>
          <w:lang w:val="en-US"/>
        </w:rPr>
        <w:t xml:space="preserve">ncorporating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BE18DE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 instead of the distribution of flower head heights in the WALD dispersal model resulted in a significantly different dispersal kernel (Figure 4)</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For one 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0.040,</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0.047,</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0.075,</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0.025,</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flower head height instead of the distribution of flower head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treatment, as </w:t>
      </w:r>
      <w:r w:rsidRPr="00B65D15">
        <w:rPr>
          <w:rFonts w:ascii="Times New Roman" w:eastAsiaTheme="minorEastAsia" w:hAnsi="Times New Roman" w:cs="Times New Roman"/>
          <w:sz w:val="24"/>
          <w:szCs w:val="24"/>
          <w:lang w:val="en-US"/>
        </w:rPr>
        <w:t xml:space="preserve">lower peaks and fatter tails were present when using the maximum flower head height. However, though </w:t>
      </w:r>
      <w:r w:rsidRPr="00B65D15">
        <w:rPr>
          <w:rFonts w:ascii="Times New Roman" w:hAnsi="Times New Roman" w:cs="Times New Roman"/>
          <w:sz w:val="24"/>
          <w:szCs w:val="24"/>
          <w:lang w:val="en-US"/>
        </w:rPr>
        <w:t>Kolmogorov-Smirnov tests indicate that dispersal kernels constructed using the height distribution and dispersal kernels constructed using only the maximum height are distinct,</w:t>
      </w:r>
      <w:r w:rsidRPr="00B65D15">
        <w:rPr>
          <w:rFonts w:ascii="Times New Roman" w:eastAsiaTheme="minorEastAsia" w:hAnsi="Times New Roman" w:cs="Times New Roman"/>
          <w:sz w:val="24"/>
          <w:szCs w:val="24"/>
          <w:lang w:val="en-US"/>
        </w:rPr>
        <w:t xml:space="preserve"> visual </w:t>
      </w:r>
      <w:r w:rsidRPr="00B65D15">
        <w:rPr>
          <w:rFonts w:ascii="Times New Roman" w:eastAsiaTheme="minorEastAsia" w:hAnsi="Times New Roman" w:cs="Times New Roman"/>
          <w:sz w:val="24"/>
          <w:szCs w:val="24"/>
          <w:lang w:val="en-US"/>
        </w:rPr>
        <w:lastRenderedPageBreak/>
        <w:t xml:space="preserve">inspection of the kernels in Figure 4 suggest that the change in kernel shape is not as noteworthy as the differences between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individuals that is shown in Figure 2.</w:t>
      </w:r>
    </w:p>
    <w:p w14:paraId="199332AB" w14:textId="74503A48"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 instead of the flower head height distribution. Using maximum flower head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26" w:name="_Hlk118572124"/>
      <w:r w:rsidR="002862B4" w:rsidRPr="00DF4607">
        <w:rPr>
          <w:rFonts w:ascii="Times New Roman" w:hAnsi="Times New Roman" w:cs="Times New Roman"/>
          <w:sz w:val="24"/>
          <w:szCs w:val="24"/>
          <w:lang w:val="en-US"/>
        </w:rPr>
        <w:t>Appendix S</w:t>
      </w:r>
      <w:r w:rsidR="002862B4">
        <w:rPr>
          <w:rFonts w:ascii="Times New Roman" w:hAnsi="Times New Roman" w:cs="Times New Roman"/>
          <w:sz w:val="24"/>
          <w:szCs w:val="24"/>
          <w:lang w:val="en-US"/>
        </w:rPr>
        <w:t>1,</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26"/>
      <w:r w:rsidRPr="00B65D15">
        <w:rPr>
          <w:rFonts w:ascii="Times New Roman" w:hAnsi="Times New Roman" w:cs="Times New Roman"/>
          <w:sz w:val="24"/>
          <w:szCs w:val="24"/>
          <w:lang w:val="en-US"/>
        </w:rPr>
        <w:t xml:space="preserve">), though not by much </w:t>
      </w:r>
      <w:r w:rsidR="003F202D" w:rsidRPr="00B65D15">
        <w:rPr>
          <w:rFonts w:ascii="Times New Roman" w:hAnsi="Times New Roman" w:cs="Times New Roman"/>
          <w:sz w:val="24"/>
          <w:szCs w:val="24"/>
          <w:lang w:val="en-US"/>
        </w:rPr>
        <w:t>compared</w:t>
      </w:r>
      <w:r w:rsidRPr="00B65D15">
        <w:rPr>
          <w:rFonts w:ascii="Times New Roman" w:hAnsi="Times New Roman" w:cs="Times New Roman"/>
          <w:sz w:val="24"/>
          <w:szCs w:val="24"/>
          <w:lang w:val="en-US"/>
        </w:rPr>
        <w:t xml:space="preserve"> to the differences between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treatment groups when using the entire flower head height distribution. The probability of seeds exceeding a given dispersal distance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295B76A2"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and significantly shift the distribution of flower head heights in </w:t>
      </w:r>
      <w:proofErr w:type="gramStart"/>
      <w:r w:rsidRPr="00B65D15">
        <w:rPr>
          <w:rFonts w:ascii="Times New Roman" w:hAnsi="Times New Roman" w:cs="Times New Roman"/>
          <w:sz w:val="24"/>
          <w:szCs w:val="24"/>
          <w:lang w:val="en-US"/>
        </w:rPr>
        <w:t>these two non-native</w:t>
      </w:r>
      <w:proofErr w:type="gramEnd"/>
      <w:r w:rsidRPr="00B65D15">
        <w:rPr>
          <w:rFonts w:ascii="Times New Roman" w:hAnsi="Times New Roman" w:cs="Times New Roman"/>
          <w:sz w:val="24"/>
          <w:szCs w:val="24"/>
          <w:lang w:val="en-US"/>
        </w:rPr>
        <w:t xml:space="preser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(which was increased by 31.8 cm)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our results are </w:t>
      </w:r>
      <w:proofErr w:type="gramStart"/>
      <w:r w:rsidR="00C23C91">
        <w:rPr>
          <w:rFonts w:ascii="Times New Roman" w:hAnsi="Times New Roman" w:cs="Times New Roman"/>
          <w:sz w:val="24"/>
          <w:szCs w:val="24"/>
          <w:lang w:val="en-US"/>
        </w:rPr>
        <w:t>similar to</w:t>
      </w:r>
      <w:proofErr w:type="gramEnd"/>
      <w:r w:rsidR="00C23C91">
        <w:rPr>
          <w:rFonts w:ascii="Times New Roman" w:hAnsi="Times New Roman" w:cs="Times New Roman"/>
          <w:sz w:val="24"/>
          <w:szCs w:val="24"/>
          <w:lang w:val="en-US"/>
        </w:rPr>
        <w:t xml:space="preserve"> those</w:t>
      </w:r>
      <w:r w:rsidR="00C23C91" w:rsidRPr="00B65D15">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from</w:t>
      </w:r>
      <w:r w:rsidR="00C23C9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 prior study conducted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C23C91">
        <w:rPr>
          <w:rFonts w:ascii="Times New Roman" w:hAnsi="Times New Roman" w:cs="Times New Roman"/>
          <w:sz w:val="24"/>
          <w:szCs w:val="24"/>
          <w:lang w:val="en-US"/>
        </w:rPr>
        <w:t>.</w:t>
      </w:r>
    </w:p>
    <w:p w14:paraId="7BE15488" w14:textId="32AB31C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These changes in flower head height and distribution have important ramifications for dispersal. Such changes in flower head height </w:t>
      </w:r>
      <w:r w:rsidR="00187A9B" w:rsidRPr="00B65D15">
        <w:rPr>
          <w:rFonts w:ascii="Times New Roman" w:hAnsi="Times New Roman" w:cs="Times New Roman"/>
          <w:sz w:val="24"/>
          <w:szCs w:val="24"/>
          <w:lang w:val="en-US"/>
        </w:rPr>
        <w:t>shift dispersal kernels</w:t>
      </w:r>
      <w:r w:rsidRPr="00B65D15">
        <w:rPr>
          <w:rFonts w:ascii="Times New Roman" w:hAnsi="Times New Roman" w:cs="Times New Roman"/>
          <w:sz w:val="24"/>
          <w:szCs w:val="24"/>
          <w:lang w:val="en-US"/>
        </w:rPr>
        <w:t xml:space="preserve"> and increase </w:t>
      </w:r>
      <w:r w:rsidR="00187A9B" w:rsidRPr="00B65D15">
        <w:rPr>
          <w:rFonts w:ascii="Times New Roman" w:hAnsi="Times New Roman" w:cs="Times New Roman"/>
          <w:sz w:val="24"/>
          <w:szCs w:val="24"/>
          <w:lang w:val="en-US"/>
        </w:rPr>
        <w:t xml:space="preserve">seed dispersal </w:t>
      </w:r>
      <w:r w:rsidR="00187A9B" w:rsidRPr="00B65D15">
        <w:rPr>
          <w:rFonts w:ascii="Times New Roman" w:hAnsi="Times New Roman" w:cs="Times New Roman"/>
          <w:sz w:val="24"/>
          <w:szCs w:val="24"/>
          <w:lang w:val="en-US"/>
        </w:rPr>
        <w:lastRenderedPageBreak/>
        <w:t>distances</w:t>
      </w:r>
      <w:r w:rsidRPr="00B65D15">
        <w:rPr>
          <w:rFonts w:ascii="Times New Roman" w:hAnsi="Times New Roman" w:cs="Times New Roman"/>
          <w:sz w:val="24"/>
          <w:szCs w:val="24"/>
          <w:lang w:val="en-US"/>
        </w:rPr>
        <w:t xml:space="preserve">, especially along the right tail of the kernels. Seeds 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or more. This disparity is stronger at longer threshold dispersal distances; in a patchy landscape such differences can differentiate success or failure to reach suitable habitat. However, using the maximum height rather than height distribution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kernels may overestimate dispersal at higher dispersal distances, though the resulting differences in dispersal outcomes are smaller than the differences generated by warming; for example, seeds from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p>
    <w:p w14:paraId="3312A098" w14:textId="50F457CF" w:rsidR="00E43B39" w:rsidRPr="00B65D15" w:rsidRDefault="00E43B39" w:rsidP="001F65F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Warming-induced height increases are only one response that may affect dispersal patterns in wind-dispersed plants under climate change</w:t>
      </w:r>
      <w:r w:rsidR="00FA5C4D">
        <w:rPr>
          <w:rFonts w:ascii="Times New Roman" w:hAnsi="Times New Roman" w:cs="Times New Roman"/>
          <w:sz w:val="24"/>
          <w:szCs w:val="24"/>
          <w:lang w:val="en-US"/>
        </w:rPr>
        <w:t xml:space="preserve">: </w:t>
      </w:r>
      <w:r w:rsidR="00C23C91">
        <w:rPr>
          <w:rFonts w:ascii="Times New Roman" w:hAnsi="Times New Roman" w:cs="Times New Roman"/>
          <w:sz w:val="24"/>
          <w:szCs w:val="24"/>
          <w:lang w:val="en-US"/>
        </w:rPr>
        <w:t xml:space="preserve">shifts </w:t>
      </w:r>
      <w:r w:rsidR="005818B9">
        <w:rPr>
          <w:rFonts w:ascii="Times New Roman" w:hAnsi="Times New Roman" w:cs="Times New Roman"/>
          <w:sz w:val="24"/>
          <w:szCs w:val="24"/>
          <w:lang w:val="en-US"/>
        </w:rPr>
        <w:t>in air turbulence, wind speeds</w:t>
      </w:r>
      <w:r w:rsidR="00C23C91">
        <w:rPr>
          <w:rFonts w:ascii="Times New Roman" w:hAnsi="Times New Roman" w:cs="Times New Roman"/>
          <w:sz w:val="24"/>
          <w:szCs w:val="24"/>
          <w:lang w:val="en-US"/>
        </w:rPr>
        <w:t>,</w:t>
      </w:r>
      <w:r w:rsidR="005818B9">
        <w:rPr>
          <w:rFonts w:ascii="Times New Roman" w:hAnsi="Times New Roman" w:cs="Times New Roman"/>
          <w:sz w:val="24"/>
          <w:szCs w:val="24"/>
          <w:lang w:val="en-US"/>
        </w:rPr>
        <w:t xml:space="preserve"> and </w:t>
      </w:r>
      <w:r w:rsidR="00C23C91">
        <w:rPr>
          <w:rFonts w:ascii="Times New Roman" w:hAnsi="Times New Roman" w:cs="Times New Roman"/>
          <w:sz w:val="24"/>
          <w:szCs w:val="24"/>
          <w:lang w:val="en-US"/>
        </w:rPr>
        <w:t xml:space="preserve">frequency of </w:t>
      </w:r>
      <w:r w:rsidR="005818B9">
        <w:rPr>
          <w:rFonts w:ascii="Times New Roman" w:hAnsi="Times New Roman" w:cs="Times New Roman"/>
          <w:sz w:val="24"/>
          <w:szCs w:val="24"/>
          <w:lang w:val="en-US"/>
        </w:rPr>
        <w:t>extreme events</w:t>
      </w:r>
      <w:r w:rsidR="00C23C91">
        <w:rPr>
          <w:rFonts w:ascii="Times New Roman" w:hAnsi="Times New Roman" w:cs="Times New Roman"/>
          <w:sz w:val="24"/>
          <w:szCs w:val="24"/>
          <w:lang w:val="en-US"/>
        </w:rPr>
        <w:t xml:space="preserve"> may also alter dispersal patterns</w:t>
      </w:r>
      <w:r w:rsidR="005818B9">
        <w:rPr>
          <w:rFonts w:ascii="Times New Roman" w:hAnsi="Times New Roman" w:cs="Times New Roman"/>
          <w:sz w:val="24"/>
          <w:szCs w:val="24"/>
          <w:lang w:val="en-US"/>
        </w:rPr>
        <w:t xml:space="preserve"> (</w:t>
      </w:r>
      <w:proofErr w:type="spellStart"/>
      <w:r w:rsidR="00C23C91" w:rsidRPr="00C23C91">
        <w:rPr>
          <w:rFonts w:ascii="Times New Roman" w:hAnsi="Times New Roman" w:cs="Times New Roman"/>
          <w:sz w:val="24"/>
          <w:szCs w:val="24"/>
          <w:lang w:val="en-US"/>
        </w:rPr>
        <w:t>Kuparinen</w:t>
      </w:r>
      <w:proofErr w:type="spellEnd"/>
      <w:r w:rsidR="00C23C91" w:rsidRPr="00C23C91">
        <w:rPr>
          <w:rFonts w:ascii="Times New Roman" w:hAnsi="Times New Roman" w:cs="Times New Roman"/>
          <w:sz w:val="24"/>
          <w:szCs w:val="24"/>
          <w:lang w:val="en-US"/>
        </w:rPr>
        <w:t xml:space="preserve">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2009</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Soons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2004</w:t>
      </w:r>
      <w:r w:rsidR="00C23C91">
        <w:rPr>
          <w:rFonts w:ascii="Times New Roman" w:hAnsi="Times New Roman" w:cs="Times New Roman"/>
          <w:sz w:val="24"/>
          <w:szCs w:val="24"/>
          <w:lang w:val="en-US"/>
        </w:rPr>
        <w:t xml:space="preserve">, </w:t>
      </w:r>
      <w:r w:rsidR="00C23C91" w:rsidRPr="00C23C91">
        <w:rPr>
          <w:rFonts w:ascii="Times New Roman" w:hAnsi="Times New Roman" w:cs="Times New Roman"/>
          <w:sz w:val="24"/>
          <w:szCs w:val="24"/>
          <w:lang w:val="en-US"/>
        </w:rPr>
        <w:t xml:space="preserve">Bullock </w:t>
      </w:r>
      <w:r w:rsidR="00C23C91" w:rsidRPr="00FA5C4D">
        <w:rPr>
          <w:rFonts w:ascii="Times New Roman" w:hAnsi="Times New Roman" w:cs="Times New Roman"/>
          <w:i/>
          <w:iCs/>
          <w:sz w:val="24"/>
          <w:szCs w:val="24"/>
          <w:lang w:val="en-US"/>
        </w:rPr>
        <w:t>et al</w:t>
      </w:r>
      <w:r w:rsidR="00C23C91" w:rsidRPr="00C23C91">
        <w:rPr>
          <w:rFonts w:ascii="Times New Roman" w:hAnsi="Times New Roman" w:cs="Times New Roman"/>
          <w:sz w:val="24"/>
          <w:szCs w:val="24"/>
          <w:lang w:val="en-US"/>
        </w:rPr>
        <w:t>. 2012</w:t>
      </w:r>
      <w:r w:rsidR="005818B9">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How these changes </w:t>
      </w:r>
      <w:r w:rsidR="005818B9">
        <w:rPr>
          <w:rFonts w:ascii="Times New Roman" w:hAnsi="Times New Roman" w:cs="Times New Roman"/>
          <w:sz w:val="24"/>
          <w:szCs w:val="24"/>
          <w:lang w:val="en-US"/>
        </w:rPr>
        <w:t xml:space="preserve">interact and </w:t>
      </w:r>
      <w:r w:rsidRPr="00B65D15">
        <w:rPr>
          <w:rFonts w:ascii="Times New Roman" w:hAnsi="Times New Roman" w:cs="Times New Roman"/>
          <w:sz w:val="24"/>
          <w:szCs w:val="24"/>
          <w:lang w:val="en-US"/>
        </w:rPr>
        <w:t xml:space="preserve">play out will critically determine distributions of invasive species in future climates. 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w:t>
      </w:r>
      <w:proofErr w:type="spellStart"/>
      <w:r w:rsidRPr="00B65D15">
        <w:rPr>
          <w:rFonts w:ascii="Times New Roman" w:hAnsi="Times New Roman" w:cs="Times New Roman"/>
          <w:sz w:val="24"/>
          <w:szCs w:val="24"/>
          <w:lang w:val="en-US"/>
        </w:rPr>
        <w:t>Ellner</w:t>
      </w:r>
      <w:proofErr w:type="spellEnd"/>
      <w:r w:rsidRPr="00B65D15">
        <w:rPr>
          <w:rFonts w:ascii="Times New Roman" w:hAnsi="Times New Roman" w:cs="Times New Roman"/>
          <w:sz w:val="24"/>
          <w:szCs w:val="24"/>
          <w:lang w:val="en-US"/>
        </w:rPr>
        <w:t xml:space="preserve">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 population movement here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1998, 2001). Because propagules dispersed long distance</w:t>
      </w:r>
      <w:r w:rsidR="00294C76">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can escape </w:t>
      </w:r>
      <w:r w:rsidRPr="00B65D15">
        <w:rPr>
          <w:rFonts w:ascii="Times New Roman" w:hAnsi="Times New Roman" w:cs="Times New Roman"/>
          <w:sz w:val="24"/>
          <w:szCs w:val="24"/>
          <w:lang w:val="en-US"/>
        </w:rPr>
        <w:lastRenderedPageBreak/>
        <w:t>density-dependent mortality (Janzen 1970</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Connell 1971) from sources such as predation (Blundell and Peart 1998</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Norghauer</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2010) or infection by pathogens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1983</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w:t>
      </w:r>
      <w:r w:rsidRPr="00FA5C4D">
        <w:rPr>
          <w:rFonts w:ascii="Times New Roman" w:hAnsi="Times New Roman" w:cs="Times New Roman"/>
          <w:sz w:val="24"/>
          <w:szCs w:val="24"/>
          <w:lang w:val="en-US"/>
        </w:rPr>
        <w:t>The information used to construct dispersal kernels can affect estimates of spread rates too</w:t>
      </w:r>
      <w:r w:rsidR="00147B6D">
        <w:rPr>
          <w:rFonts w:ascii="Times New Roman" w:hAnsi="Times New Roman" w:cs="Times New Roman"/>
          <w:sz w:val="24"/>
          <w:szCs w:val="24"/>
          <w:lang w:val="en-US"/>
        </w:rPr>
        <w:t>, and</w:t>
      </w:r>
      <w:r w:rsidRPr="00FA5C4D">
        <w:rPr>
          <w:rFonts w:ascii="Times New Roman" w:hAnsi="Times New Roman" w:cs="Times New Roman"/>
          <w:sz w:val="24"/>
          <w:szCs w:val="24"/>
          <w:lang w:val="en-US"/>
        </w:rPr>
        <w:t xml:space="preserve"> </w:t>
      </w:r>
      <w:r w:rsidR="00147B6D">
        <w:rPr>
          <w:rFonts w:ascii="Times New Roman" w:hAnsi="Times New Roman" w:cs="Times New Roman"/>
          <w:sz w:val="24"/>
          <w:szCs w:val="24"/>
          <w:lang w:val="en-US"/>
        </w:rPr>
        <w:t>m</w:t>
      </w:r>
      <w:r w:rsidR="001C5A62" w:rsidRPr="00B65D15">
        <w:rPr>
          <w:rFonts w:ascii="Times New Roman" w:hAnsi="Times New Roman" w:cs="Times New Roman"/>
          <w:sz w:val="24"/>
          <w:szCs w:val="24"/>
          <w:lang w:val="en-US"/>
        </w:rPr>
        <w:t>odeling</w:t>
      </w:r>
      <w:r w:rsidRPr="00B65D15">
        <w:rPr>
          <w:rFonts w:ascii="Times New Roman" w:hAnsi="Times New Roman" w:cs="Times New Roman"/>
          <w:sz w:val="24"/>
          <w:szCs w:val="24"/>
          <w:lang w:val="en-US"/>
        </w:rPr>
        <w:t xml:space="preserve"> dispersal using maximum flower head height rather than the distribution of flower head heights may overestimate spread rates since models using the maximum height will assume that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are released from higher above the ground than they actually are; </w:t>
      </w:r>
      <w:r w:rsidR="001F65F9">
        <w:rPr>
          <w:rFonts w:ascii="Times New Roman" w:hAnsi="Times New Roman" w:cs="Times New Roman"/>
          <w:sz w:val="24"/>
          <w:szCs w:val="24"/>
          <w:lang w:val="en-US"/>
        </w:rPr>
        <w:t>propagules</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will then spend more time in the air and thus be carried further by wind, leading to an overrepresentation of longer dispersal distances.</w:t>
      </w:r>
    </w:p>
    <w:p w14:paraId="6CA7AEB3" w14:textId="48069D2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However, quantifying long distance dispersal events can be quite challenging and comes with a large degree of uncertainty (Cain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w:t>
      </w:r>
      <w:r w:rsidRPr="00B65D15">
        <w:rPr>
          <w:rFonts w:ascii="Times New Roman" w:hAnsi="Times New Roman" w:cs="Times New Roman"/>
          <w:sz w:val="24"/>
          <w:szCs w:val="24"/>
          <w:lang w:val="en-US"/>
        </w:rPr>
        <w:lastRenderedPageBreak/>
        <w:t xml:space="preserve">problem occurs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real dispersal as well, as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w:t>
      </w:r>
      <w:r w:rsidR="005818B9" w:rsidRPr="00FA5C4D">
        <w:rPr>
          <w:rFonts w:ascii="Times New Roman" w:hAnsi="Times New Roman" w:cs="Times New Roman"/>
          <w:sz w:val="24"/>
          <w:szCs w:val="24"/>
          <w:lang w:val="en-US"/>
        </w:rPr>
        <w:t xml:space="preserve"> (</w:t>
      </w:r>
      <w:proofErr w:type="spellStart"/>
      <w:r w:rsidRPr="00FA5C4D">
        <w:rPr>
          <w:rFonts w:ascii="Times New Roman" w:hAnsi="Times New Roman" w:cs="Times New Roman"/>
          <w:sz w:val="24"/>
          <w:szCs w:val="24"/>
          <w:lang w:val="en-US"/>
        </w:rPr>
        <w:t>Skarpaas</w:t>
      </w:r>
      <w:proofErr w:type="spellEnd"/>
      <w:r w:rsidRPr="00FA5C4D">
        <w:rPr>
          <w:rFonts w:ascii="Times New Roman" w:hAnsi="Times New Roman" w:cs="Times New Roman"/>
          <w:sz w:val="24"/>
          <w:szCs w:val="24"/>
          <w:lang w:val="en-US"/>
        </w:rPr>
        <w:t xml:space="preserve"> and Shea 2007).</w:t>
      </w:r>
    </w:p>
    <w:p w14:paraId="77E5EDCE" w14:textId="0EAA2E1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In addition to the implications for models of population spread, our findings have potential implications for invasive species management as well. For invaders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w:t>
      </w:r>
      <w:r w:rsidRPr="00B65D15">
        <w:rPr>
          <w:rFonts w:ascii="Times New Roman" w:hAnsi="Times New Roman" w:cs="Times New Roman"/>
          <w:sz w:val="24"/>
          <w:szCs w:val="24"/>
          <w:lang w:val="en-US"/>
        </w:rPr>
        <w:t xml:space="preserve"> climate change poses a significant challenge to management</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by possibly altering how they grow, reproduce, and spread (Mainka and Howard 2010, Ziska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As a result, current invasive species management strategies may no longer match the phenology of their target species and become less effective or even entirely unsuitable in future climates (Hellmann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Pr="00B65D15">
        <w:rPr>
          <w:rFonts w:ascii="Times New Roman" w:hAnsi="Times New Roman" w:cs="Times New Roman"/>
          <w:sz w:val="24"/>
          <w:szCs w:val="24"/>
          <w:lang w:val="en-US"/>
        </w:rPr>
        <w:t xml:space="preserve">). Concerns regarding invasive species control in future climates have become widespread among natural resource managers; a recent survey by </w:t>
      </w:r>
      <w:proofErr w:type="spellStart"/>
      <w:r w:rsidRPr="00B65D15">
        <w:rPr>
          <w:rFonts w:ascii="Times New Roman" w:hAnsi="Times New Roman" w:cs="Times New Roman"/>
          <w:sz w:val="24"/>
          <w:szCs w:val="24"/>
          <w:lang w:val="en-US"/>
        </w:rPr>
        <w:t>Beaury</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al.</w:t>
      </w:r>
      <w:r w:rsidRPr="00B65D15">
        <w:rPr>
          <w:rFonts w:ascii="Times New Roman" w:hAnsi="Times New Roman" w:cs="Times New Roman"/>
          <w:sz w:val="24"/>
          <w:szCs w:val="24"/>
          <w:lang w:val="en-US"/>
        </w:rPr>
        <w:t xml:space="preserve"> (2020) reports that many natural resource managers worry about how climate change will affect invasive species management, and 65% of managers have incorporated climate change into their management plans. One </w:t>
      </w:r>
      <w:proofErr w:type="gramStart"/>
      <w:r w:rsidRPr="00B65D15">
        <w:rPr>
          <w:rFonts w:ascii="Times New Roman" w:hAnsi="Times New Roman" w:cs="Times New Roman"/>
          <w:sz w:val="24"/>
          <w:szCs w:val="24"/>
          <w:lang w:val="en-US"/>
        </w:rPr>
        <w:t>particular challenge</w:t>
      </w:r>
      <w:proofErr w:type="gramEnd"/>
      <w:r w:rsidRPr="00B65D15">
        <w:rPr>
          <w:rFonts w:ascii="Times New Roman" w:hAnsi="Times New Roman" w:cs="Times New Roman"/>
          <w:sz w:val="24"/>
          <w:szCs w:val="24"/>
          <w:lang w:val="en-US"/>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B65D15">
        <w:rPr>
          <w:rFonts w:ascii="Times New Roman" w:hAnsi="Times New Roman" w:cs="Times New Roman"/>
          <w:sz w:val="24"/>
          <w:szCs w:val="24"/>
          <w:lang w:val="en-US"/>
        </w:rPr>
        <w:t>Caplat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2013), ultimately saving time and money in the process.</w:t>
      </w:r>
    </w:p>
    <w:p w14:paraId="4AE0DD83" w14:textId="1530BDF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Our findings also contribute to the body of literature addressing individual variation within populations and how it determines dispersal (Schupp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2019). While we account for variation in terminal velocity and wind speed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we </w:t>
      </w:r>
      <w:r w:rsidR="00A56C22" w:rsidRPr="00B65D15">
        <w:rPr>
          <w:rFonts w:ascii="Times New Roman" w:hAnsi="Times New Roman" w:cs="Times New Roman"/>
          <w:sz w:val="24"/>
          <w:szCs w:val="24"/>
          <w:lang w:val="en-US"/>
        </w:rPr>
        <w:t xml:space="preserve">specifically </w:t>
      </w:r>
      <w:r w:rsidRPr="00B65D15">
        <w:rPr>
          <w:rFonts w:ascii="Times New Roman" w:hAnsi="Times New Roman" w:cs="Times New Roman"/>
          <w:sz w:val="24"/>
          <w:szCs w:val="24"/>
          <w:lang w:val="en-US"/>
        </w:rPr>
        <w:t xml:space="preserve">focus on variation in flower head height and demonstrate that accounting for this variation yields a different dispersal kernel than assuming dispersal from the maximum head height, though this difference appears to be </w:t>
      </w:r>
      <w:r w:rsidR="00A56C22" w:rsidRPr="00B65D15">
        <w:rPr>
          <w:rFonts w:ascii="Times New Roman" w:hAnsi="Times New Roman" w:cs="Times New Roman"/>
          <w:sz w:val="24"/>
          <w:szCs w:val="24"/>
          <w:lang w:val="en-US"/>
        </w:rPr>
        <w:t xml:space="preserve">less </w:t>
      </w:r>
      <w:r w:rsidRPr="00B65D15">
        <w:rPr>
          <w:rFonts w:ascii="Times New Roman" w:hAnsi="Times New Roman" w:cs="Times New Roman"/>
          <w:sz w:val="24"/>
          <w:szCs w:val="24"/>
          <w:lang w:val="en-US"/>
        </w:rPr>
        <w:t xml:space="preserve">stark as that from warming effects. Neglecting the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release heights in favor of the maximum height will overestimate dispersal distances, likely resulting in inflated rates </w:t>
      </w:r>
      <w:r w:rsidR="00A56C22" w:rsidRPr="00B65D15">
        <w:rPr>
          <w:rFonts w:ascii="Times New Roman" w:hAnsi="Times New Roman" w:cs="Times New Roman"/>
          <w:sz w:val="24"/>
          <w:szCs w:val="24"/>
          <w:lang w:val="en-US"/>
        </w:rPr>
        <w:t xml:space="preserve">of projected </w:t>
      </w:r>
      <w:r w:rsidRPr="00B65D15">
        <w:rPr>
          <w:rFonts w:ascii="Times New Roman" w:hAnsi="Times New Roman" w:cs="Times New Roman"/>
          <w:sz w:val="24"/>
          <w:szCs w:val="24"/>
          <w:lang w:val="en-US"/>
        </w:rPr>
        <w:t xml:space="preserve">population spread. Depending on the study system and magnitude of this inflation, this may or may not matter for management purposes; if the amount of effort necessary for data collection is high, minor overestimates in population spread resulting from assuming the maximum might be worth foregoing the need to gather data on the entire distribution of </w:t>
      </w:r>
      <w:r w:rsidR="001F65F9">
        <w:rPr>
          <w:rFonts w:ascii="Times New Roman" w:hAnsi="Times New Roman" w:cs="Times New Roman"/>
          <w:sz w:val="24"/>
          <w:szCs w:val="24"/>
          <w:lang w:val="en-US"/>
        </w:rPr>
        <w:t>propagule</w:t>
      </w:r>
      <w:r w:rsidR="001F65F9"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release heights.</w:t>
      </w:r>
    </w:p>
    <w:p w14:paraId="2F9ED72A" w14:textId="20C075BD"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 accurately quantifying dispersal</w:t>
      </w:r>
      <w:r w:rsidR="007F3AB3">
        <w:rPr>
          <w:rFonts w:ascii="Times New Roman" w:hAnsi="Times New Roman" w:cs="Times New Roman"/>
          <w:sz w:val="24"/>
          <w:szCs w:val="24"/>
          <w:lang w:val="en-US"/>
        </w:rPr>
        <w:t xml:space="preserve"> and how it is affected by environmental factors</w:t>
      </w:r>
      <w:r w:rsidRPr="00B65D15">
        <w:rPr>
          <w:rFonts w:ascii="Times New Roman" w:hAnsi="Times New Roman" w:cs="Times New Roman"/>
          <w:sz w:val="24"/>
          <w:szCs w:val="24"/>
          <w:lang w:val="en-US"/>
        </w:rPr>
        <w:t xml:space="preserve"> 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sessile organisms where environmental factors play a critical role in governing dispersal patterns, with these environmental factors subject to the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that have flower heads at a wide variety of heights, the latter of these representations better matches these species’ morphology and may thus produce more accurate estimates of dispersal, likely resulting in </w:t>
      </w:r>
      <w:r w:rsidR="001F65F9">
        <w:rPr>
          <w:rFonts w:ascii="Times New Roman" w:hAnsi="Times New Roman" w:cs="Times New Roman"/>
          <w:sz w:val="24"/>
          <w:szCs w:val="24"/>
          <w:lang w:val="en-US"/>
        </w:rPr>
        <w:t>more accurate</w:t>
      </w:r>
      <w:r w:rsidRPr="00B65D15">
        <w:rPr>
          <w:rFonts w:ascii="Times New Roman" w:hAnsi="Times New Roman" w:cs="Times New Roman"/>
          <w:sz w:val="24"/>
          <w:szCs w:val="24"/>
          <w:lang w:val="en-US"/>
        </w:rPr>
        <w:t xml:space="preserve"> estimates of species spread. We also show that even minor </w:t>
      </w:r>
      <w:r w:rsidRPr="00B65D15">
        <w:rPr>
          <w:rFonts w:ascii="Times New Roman" w:hAnsi="Times New Roman" w:cs="Times New Roman"/>
          <w:sz w:val="24"/>
          <w:szCs w:val="24"/>
          <w:lang w:val="en-US"/>
        </w:rPr>
        <w:lastRenderedPageBreak/>
        <w:t xml:space="preserve">increases in growing temperature can drastically increase seed release heights, with this change in morphology resulting in </w:t>
      </w:r>
      <w:r w:rsidR="007814CB">
        <w:rPr>
          <w:rFonts w:ascii="Times New Roman" w:hAnsi="Times New Roman" w:cs="Times New Roman"/>
          <w:sz w:val="24"/>
          <w:szCs w:val="24"/>
          <w:lang w:val="en-US"/>
        </w:rPr>
        <w:t>greater dispersal distances</w:t>
      </w:r>
      <w:r w:rsidRPr="00B65D15">
        <w:rPr>
          <w:rFonts w:ascii="Times New Roman" w:hAnsi="Times New Roman" w:cs="Times New Roman"/>
          <w:sz w:val="24"/>
          <w:szCs w:val="24"/>
          <w:lang w:val="en-US"/>
        </w:rPr>
        <w:t xml:space="preserve">. Developing 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254FA325"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w:t>
      </w:r>
      <w:proofErr w:type="spellStart"/>
      <w:r w:rsidRPr="00B65D15">
        <w:rPr>
          <w:rFonts w:ascii="Times New Roman" w:hAnsi="Times New Roman" w:cs="Times New Roman"/>
          <w:sz w:val="24"/>
          <w:szCs w:val="24"/>
          <w:lang w:val="en-US"/>
        </w:rPr>
        <w:t>Kirt</w:t>
      </w:r>
      <w:proofErr w:type="spellEnd"/>
      <w:r w:rsidRPr="00B65D15">
        <w:rPr>
          <w:rFonts w:ascii="Times New Roman" w:hAnsi="Times New Roman" w:cs="Times New Roman"/>
          <w:sz w:val="24"/>
          <w:szCs w:val="24"/>
          <w:lang w:val="en-US"/>
        </w:rPr>
        <w:t xml:space="preserve">,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 xml:space="preserve">E. Hanks, L. </w:t>
      </w:r>
      <w:proofErr w:type="spellStart"/>
      <w:r w:rsidRPr="00B65D15">
        <w:rPr>
          <w:rFonts w:ascii="Times New Roman" w:hAnsi="Times New Roman" w:cs="Times New Roman"/>
          <w:sz w:val="24"/>
          <w:szCs w:val="24"/>
          <w:lang w:val="en-US"/>
        </w:rPr>
        <w:t>Leites</w:t>
      </w:r>
      <w:proofErr w:type="spellEnd"/>
      <w:r w:rsidRPr="00B65D15">
        <w:rPr>
          <w:rFonts w:ascii="Times New Roman" w:hAnsi="Times New Roman" w:cs="Times New Roman"/>
          <w:sz w:val="24"/>
          <w:szCs w:val="24"/>
          <w:lang w:val="en-US"/>
        </w:rPr>
        <w:t xml:space="preserve">, and C. Lowry helped provide feedback on the manuscript. K. </w:t>
      </w:r>
      <w:proofErr w:type="spellStart"/>
      <w:r w:rsidRPr="00B65D15">
        <w:rPr>
          <w:rFonts w:ascii="Times New Roman" w:hAnsi="Times New Roman" w:cs="Times New Roman"/>
          <w:sz w:val="24"/>
          <w:szCs w:val="24"/>
          <w:lang w:val="en-US"/>
        </w:rPr>
        <w:t>Marchetto</w:t>
      </w:r>
      <w:proofErr w:type="spellEnd"/>
      <w:r w:rsidRPr="00B65D15">
        <w:rPr>
          <w:rFonts w:ascii="Times New Roman" w:hAnsi="Times New Roman" w:cs="Times New Roman"/>
          <w:sz w:val="24"/>
          <w:szCs w:val="24"/>
          <w:lang w:val="en-US"/>
        </w:rPr>
        <w:t xml:space="preserve"> and E.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kindly provided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terminal velocity data for use in wind dispersal models.</w:t>
      </w:r>
      <w:r w:rsidR="007E284D" w:rsidRPr="00B65D15">
        <w:rPr>
          <w:rFonts w:ascii="Times New Roman" w:hAnsi="Times New Roman" w:cs="Times New Roman"/>
          <w:sz w:val="24"/>
          <w:szCs w:val="24"/>
          <w:lang w:val="en-US"/>
        </w:rPr>
        <w:t xml:space="preserve"> 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393F9DD1"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Augspurger</w:t>
      </w:r>
      <w:proofErr w:type="spellEnd"/>
      <w:r w:rsidRPr="00B65D15">
        <w:rPr>
          <w:rFonts w:ascii="Times New Roman" w:hAnsi="Times New Roman" w:cs="Times New Roman"/>
          <w:sz w:val="24"/>
          <w:szCs w:val="24"/>
          <w:lang w:val="en-US"/>
        </w:rPr>
        <w:t xml:space="preserve">, C. K. (1983). Seed dispersal of the tropical tree, </w:t>
      </w:r>
      <w:proofErr w:type="spellStart"/>
      <w:r w:rsidRPr="009E64FB">
        <w:rPr>
          <w:rFonts w:ascii="Times New Roman" w:hAnsi="Times New Roman" w:cs="Times New Roman"/>
          <w:i/>
          <w:iCs/>
          <w:sz w:val="24"/>
          <w:szCs w:val="24"/>
          <w:lang w:val="en-US"/>
        </w:rPr>
        <w:t>Platypodium</w:t>
      </w:r>
      <w:proofErr w:type="spellEnd"/>
      <w:r w:rsidRPr="009E64FB">
        <w:rPr>
          <w:rFonts w:ascii="Times New Roman" w:hAnsi="Times New Roman" w:cs="Times New Roman"/>
          <w:i/>
          <w:iCs/>
          <w:sz w:val="24"/>
          <w:szCs w:val="24"/>
          <w:lang w:val="en-US"/>
        </w:rPr>
        <w:t xml:space="preserve"> elegans</w:t>
      </w:r>
      <w:r w:rsidRPr="00B65D15">
        <w:rPr>
          <w:rFonts w:ascii="Times New Roman" w:hAnsi="Times New Roman" w:cs="Times New Roman"/>
          <w:sz w:val="24"/>
          <w:szCs w:val="24"/>
          <w:lang w:val="en-US"/>
        </w:rPr>
        <w:t xml:space="preserve">, and the escape of its seedlings from fungal pathogens. </w:t>
      </w:r>
      <w:r w:rsidRPr="00B65D15">
        <w:rPr>
          <w:rFonts w:ascii="Times New Roman" w:hAnsi="Times New Roman" w:cs="Times New Roman"/>
          <w:i/>
          <w:iCs/>
          <w:sz w:val="24"/>
          <w:szCs w:val="24"/>
          <w:lang w:val="en-US"/>
        </w:rPr>
        <w:t>The Journal of Ecology</w:t>
      </w:r>
      <w:r w:rsidRPr="00B65D15">
        <w:rPr>
          <w:rFonts w:ascii="Times New Roman" w:hAnsi="Times New Roman" w:cs="Times New Roman"/>
          <w:sz w:val="24"/>
          <w:szCs w:val="24"/>
          <w:lang w:val="en-US"/>
        </w:rPr>
        <w:t>, 71(3), 759-771.</w:t>
      </w:r>
    </w:p>
    <w:p w14:paraId="58963A15"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Augspurger</w:t>
      </w:r>
      <w:proofErr w:type="spellEnd"/>
      <w:r w:rsidRPr="00B65D15">
        <w:rPr>
          <w:rFonts w:ascii="Times New Roman" w:hAnsi="Times New Roman" w:cs="Times New Roman"/>
          <w:sz w:val="24"/>
          <w:szCs w:val="24"/>
          <w:lang w:val="en-US"/>
        </w:rPr>
        <w:t xml:space="preserve">, C.K. &amp; Kelly, C.K. (1984). Pathogen mortality of tropical tree seedlings: experimental studies of the effects of dispersal distance, seedling density, and light conditions. </w:t>
      </w:r>
      <w:proofErr w:type="spellStart"/>
      <w:r w:rsidRPr="00B65D15">
        <w:rPr>
          <w:rFonts w:ascii="Times New Roman" w:hAnsi="Times New Roman" w:cs="Times New Roman"/>
          <w:i/>
          <w:iCs/>
          <w:sz w:val="24"/>
          <w:szCs w:val="24"/>
          <w:lang w:val="en-US"/>
        </w:rPr>
        <w:t>Oecologia</w:t>
      </w:r>
      <w:proofErr w:type="spellEnd"/>
      <w:r w:rsidRPr="00B65D15">
        <w:rPr>
          <w:rFonts w:ascii="Times New Roman" w:hAnsi="Times New Roman" w:cs="Times New Roman"/>
          <w:sz w:val="24"/>
          <w:szCs w:val="24"/>
          <w:lang w:val="en-US"/>
        </w:rPr>
        <w:t>, 61(2), 211-217.</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27"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xml:space="preserve">, M., </w:t>
      </w:r>
      <w:proofErr w:type="spellStart"/>
      <w:r w:rsidRPr="00511143">
        <w:rPr>
          <w:rFonts w:ascii="Times New Roman" w:hAnsi="Times New Roman" w:cs="Times New Roman"/>
          <w:sz w:val="24"/>
          <w:szCs w:val="24"/>
          <w:lang w:val="en-US"/>
        </w:rPr>
        <w:t>Bolker</w:t>
      </w:r>
      <w:proofErr w:type="spellEnd"/>
      <w:r w:rsidRPr="00511143">
        <w:rPr>
          <w:rFonts w:ascii="Times New Roman" w:hAnsi="Times New Roman" w:cs="Times New Roman"/>
          <w:sz w:val="24"/>
          <w:szCs w:val="24"/>
          <w:lang w:val="en-US"/>
        </w:rPr>
        <w:t>,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27"/>
    <w:p w14:paraId="107C0D01" w14:textId="14B2D725"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Beaury</w:t>
      </w:r>
      <w:proofErr w:type="spellEnd"/>
      <w:r w:rsidRPr="00B65D15">
        <w:rPr>
          <w:rFonts w:ascii="Times New Roman" w:hAnsi="Times New Roman" w:cs="Times New Roman"/>
          <w:color w:val="222222"/>
          <w:sz w:val="24"/>
          <w:szCs w:val="24"/>
          <w:shd w:val="clear" w:color="auto" w:fill="FFFFFF"/>
          <w:lang w:val="en-US"/>
        </w:rPr>
        <w:t xml:space="preserve">, E.M., Fusco, E.J., Jackson, M.R., </w:t>
      </w:r>
      <w:proofErr w:type="spellStart"/>
      <w:r w:rsidRPr="00B65D15">
        <w:rPr>
          <w:rFonts w:ascii="Times New Roman" w:hAnsi="Times New Roman" w:cs="Times New Roman"/>
          <w:color w:val="222222"/>
          <w:sz w:val="24"/>
          <w:szCs w:val="24"/>
          <w:shd w:val="clear" w:color="auto" w:fill="FFFFFF"/>
          <w:lang w:val="en-US"/>
        </w:rPr>
        <w:t>Laginhas</w:t>
      </w:r>
      <w:proofErr w:type="spellEnd"/>
      <w:r w:rsidRPr="00B65D15">
        <w:rPr>
          <w:rFonts w:ascii="Times New Roman" w:hAnsi="Times New Roman" w:cs="Times New Roman"/>
          <w:color w:val="222222"/>
          <w:sz w:val="24"/>
          <w:szCs w:val="24"/>
          <w:shd w:val="clear" w:color="auto" w:fill="FFFFFF"/>
          <w:lang w:val="en-US"/>
        </w:rPr>
        <w:t xml:space="preserve">, B.B., Morelli, T.L., Allen, J.M., </w:t>
      </w:r>
      <w:proofErr w:type="spellStart"/>
      <w:r w:rsidRPr="00B65D15">
        <w:rPr>
          <w:rFonts w:ascii="Times New Roman" w:hAnsi="Times New Roman" w:cs="Times New Roman"/>
          <w:color w:val="222222"/>
          <w:sz w:val="24"/>
          <w:szCs w:val="24"/>
          <w:shd w:val="clear" w:color="auto" w:fill="FFFFFF"/>
          <w:lang w:val="en-US"/>
        </w:rPr>
        <w:t>Pasquarella</w:t>
      </w:r>
      <w:proofErr w:type="spellEnd"/>
      <w:r w:rsidRPr="00B65D15">
        <w:rPr>
          <w:rFonts w:ascii="Times New Roman" w:hAnsi="Times New Roman" w:cs="Times New Roman"/>
          <w:color w:val="222222"/>
          <w:sz w:val="24"/>
          <w:szCs w:val="24"/>
          <w:shd w:val="clear" w:color="auto" w:fill="FFFFFF"/>
          <w:lang w:val="en-US"/>
        </w:rPr>
        <w:t xml:space="preserve">, V.J., &amp; Bradley, B.A. (2020). Incorporating climate change into invasive species management: insights from managers. </w:t>
      </w:r>
      <w:r w:rsidRPr="00B65D15">
        <w:rPr>
          <w:rFonts w:ascii="Times New Roman" w:hAnsi="Times New Roman" w:cs="Times New Roman"/>
          <w:i/>
          <w:iCs/>
          <w:color w:val="222222"/>
          <w:sz w:val="24"/>
          <w:szCs w:val="24"/>
          <w:shd w:val="clear" w:color="auto" w:fill="FFFFFF"/>
          <w:lang w:val="en-US"/>
        </w:rPr>
        <w:t>Biological Invasions</w:t>
      </w:r>
      <w:r w:rsidRPr="00B65D15">
        <w:rPr>
          <w:rFonts w:ascii="Times New Roman" w:hAnsi="Times New Roman" w:cs="Times New Roman"/>
          <w:color w:val="222222"/>
          <w:sz w:val="24"/>
          <w:szCs w:val="24"/>
          <w:shd w:val="clear" w:color="auto" w:fill="FFFFFF"/>
          <w:lang w:val="en-US"/>
        </w:rPr>
        <w:t>, 22(2), 233-252.</w:t>
      </w:r>
    </w:p>
    <w:p w14:paraId="5F00F66A" w14:textId="4EB6350C" w:rsidR="00FC7202" w:rsidRPr="00B65D15" w:rsidRDefault="00692DB1" w:rsidP="009E64FB">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Blundell, A.G. &amp; Peart, D.R. (1998). Distance-dependence in herbivory and foliar condition for juvenile </w:t>
      </w:r>
      <w:proofErr w:type="spellStart"/>
      <w:r w:rsidRPr="009E64FB">
        <w:rPr>
          <w:rFonts w:ascii="Times New Roman" w:hAnsi="Times New Roman" w:cs="Times New Roman"/>
          <w:i/>
          <w:iCs/>
          <w:color w:val="222222"/>
          <w:sz w:val="24"/>
          <w:szCs w:val="24"/>
          <w:shd w:val="clear" w:color="auto" w:fill="FFFFFF"/>
          <w:lang w:val="en-US"/>
        </w:rPr>
        <w:t>Shorea</w:t>
      </w:r>
      <w:proofErr w:type="spellEnd"/>
      <w:r w:rsidRPr="00B65D15">
        <w:rPr>
          <w:rFonts w:ascii="Times New Roman" w:hAnsi="Times New Roman" w:cs="Times New Roman"/>
          <w:color w:val="222222"/>
          <w:sz w:val="24"/>
          <w:szCs w:val="24"/>
          <w:shd w:val="clear" w:color="auto" w:fill="FFFFFF"/>
          <w:lang w:val="en-US"/>
        </w:rPr>
        <w:t xml:space="preserve"> trees in Bornean dipterocarp rain forest.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117(1-2), 151-160.</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w:t>
      </w:r>
      <w:proofErr w:type="spellStart"/>
      <w:r w:rsidRPr="00B65D15">
        <w:rPr>
          <w:rFonts w:ascii="Times New Roman" w:hAnsi="Times New Roman" w:cs="Times New Roman"/>
          <w:color w:val="222222"/>
          <w:sz w:val="24"/>
          <w:szCs w:val="24"/>
          <w:shd w:val="clear" w:color="auto" w:fill="FFFFFF"/>
          <w:lang w:val="en-US"/>
        </w:rPr>
        <w:t>Perea</w:t>
      </w:r>
      <w:proofErr w:type="spellEnd"/>
      <w:r w:rsidRPr="00B65D15">
        <w:rPr>
          <w:rFonts w:ascii="Times New Roman" w:hAnsi="Times New Roman" w:cs="Times New Roman"/>
          <w:color w:val="222222"/>
          <w:sz w:val="24"/>
          <w:szCs w:val="24"/>
          <w:shd w:val="clear" w:color="auto" w:fill="FFFFFF"/>
          <w:lang w:val="en-US"/>
        </w:rPr>
        <w:t xml:space="preserve">,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w:t>
      </w:r>
      <w:proofErr w:type="spellStart"/>
      <w:r w:rsidRPr="00B65D15">
        <w:rPr>
          <w:rFonts w:ascii="Times New Roman" w:hAnsi="Times New Roman" w:cs="Times New Roman"/>
          <w:color w:val="222222"/>
          <w:sz w:val="24"/>
          <w:szCs w:val="24"/>
          <w:shd w:val="clear" w:color="auto" w:fill="FFFFFF"/>
          <w:lang w:val="en-US"/>
        </w:rPr>
        <w:t>Peltzer</w:t>
      </w:r>
      <w:proofErr w:type="spellEnd"/>
      <w:r w:rsidRPr="00B65D15">
        <w:rPr>
          <w:rFonts w:ascii="Times New Roman" w:hAnsi="Times New Roman" w:cs="Times New Roman"/>
          <w:color w:val="222222"/>
          <w:sz w:val="24"/>
          <w:szCs w:val="24"/>
          <w:shd w:val="clear" w:color="auto" w:fill="FFFFFF"/>
          <w:lang w:val="en-US"/>
        </w:rPr>
        <w:t xml:space="preserve">,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M., Zhang, R.</w:t>
      </w:r>
      <w:proofErr w:type="gramStart"/>
      <w:r w:rsidRPr="00B65D15">
        <w:rPr>
          <w:rFonts w:ascii="Times New Roman" w:hAnsi="Times New Roman" w:cs="Times New Roman"/>
          <w:color w:val="222222"/>
          <w:sz w:val="24"/>
          <w:szCs w:val="24"/>
          <w:shd w:val="clear" w:color="auto" w:fill="FFFFFF"/>
          <w:lang w:val="en-US"/>
        </w:rPr>
        <w:t>,  &amp;</w:t>
      </w:r>
      <w:proofErr w:type="gramEnd"/>
      <w:r w:rsidRPr="00B65D15">
        <w:rPr>
          <w:rFonts w:ascii="Times New Roman" w:hAnsi="Times New Roman" w:cs="Times New Roman"/>
          <w:color w:val="222222"/>
          <w:sz w:val="24"/>
          <w:szCs w:val="24"/>
          <w:shd w:val="clear" w:color="auto" w:fill="FFFFFF"/>
          <w:lang w:val="en-US"/>
        </w:rPr>
        <w:t xml:space="preserve">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w:t>
      </w:r>
      <w:proofErr w:type="spellStart"/>
      <w:r w:rsidRPr="00B65D15">
        <w:rPr>
          <w:rFonts w:ascii="Times New Roman" w:hAnsi="Times New Roman" w:cs="Times New Roman"/>
          <w:color w:val="222222"/>
          <w:sz w:val="24"/>
          <w:szCs w:val="24"/>
          <w:shd w:val="clear" w:color="auto" w:fill="FFFFFF"/>
          <w:lang w:val="en-US"/>
        </w:rPr>
        <w:t>Pacala</w:t>
      </w:r>
      <w:proofErr w:type="spellEnd"/>
      <w:r w:rsidRPr="00B65D15">
        <w:rPr>
          <w:rFonts w:ascii="Times New Roman" w:hAnsi="Times New Roman" w:cs="Times New Roman"/>
          <w:color w:val="222222"/>
          <w:sz w:val="24"/>
          <w:szCs w:val="24"/>
          <w:shd w:val="clear" w:color="auto" w:fill="FFFFFF"/>
          <w:lang w:val="en-US"/>
        </w:rPr>
        <w:t xml:space="preserve">,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0B05C63" w14:textId="5B99F241"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Connell, J.H. (1971). On the role of natural enemies in preventing competitive exclusion in some marine animals and in rain forest trees. </w:t>
      </w:r>
      <w:r w:rsidRPr="00B65D15">
        <w:rPr>
          <w:rFonts w:ascii="Times New Roman" w:hAnsi="Times New Roman" w:cs="Times New Roman"/>
          <w:i/>
          <w:iCs/>
          <w:color w:val="222222"/>
          <w:sz w:val="24"/>
          <w:szCs w:val="24"/>
          <w:shd w:val="clear" w:color="auto" w:fill="FFFFFF"/>
          <w:lang w:val="en-US"/>
        </w:rPr>
        <w:t xml:space="preserve">Dynamics of </w:t>
      </w:r>
      <w:r w:rsidR="005106DD">
        <w:rPr>
          <w:rFonts w:ascii="Times New Roman" w:hAnsi="Times New Roman" w:cs="Times New Roman"/>
          <w:i/>
          <w:iCs/>
          <w:color w:val="222222"/>
          <w:sz w:val="24"/>
          <w:szCs w:val="24"/>
          <w:shd w:val="clear" w:color="auto" w:fill="FFFFFF"/>
          <w:lang w:val="en-US"/>
        </w:rPr>
        <w:t>P</w:t>
      </w:r>
      <w:r w:rsidR="005106DD" w:rsidRPr="00B65D15">
        <w:rPr>
          <w:rFonts w:ascii="Times New Roman" w:hAnsi="Times New Roman" w:cs="Times New Roman"/>
          <w:i/>
          <w:iCs/>
          <w:color w:val="222222"/>
          <w:sz w:val="24"/>
          <w:szCs w:val="24"/>
          <w:shd w:val="clear" w:color="auto" w:fill="FFFFFF"/>
          <w:lang w:val="en-US"/>
        </w:rPr>
        <w:t>opulations</w:t>
      </w:r>
      <w:r w:rsidRPr="00B65D15">
        <w:rPr>
          <w:rFonts w:ascii="Times New Roman" w:hAnsi="Times New Roman" w:cs="Times New Roman"/>
          <w:color w:val="222222"/>
          <w:sz w:val="24"/>
          <w:szCs w:val="24"/>
          <w:shd w:val="clear" w:color="auto" w:fill="FFFFFF"/>
          <w:lang w:val="en-US"/>
        </w:rPr>
        <w:t>, 298-312.</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Hellmann, J.J., Byers, J.E., </w:t>
      </w:r>
      <w:proofErr w:type="spellStart"/>
      <w:r w:rsidRPr="00B65D15">
        <w:rPr>
          <w:rFonts w:ascii="Times New Roman" w:hAnsi="Times New Roman" w:cs="Times New Roman"/>
          <w:color w:val="222222"/>
          <w:sz w:val="24"/>
          <w:szCs w:val="24"/>
          <w:shd w:val="clear" w:color="auto" w:fill="FFFFFF"/>
          <w:lang w:val="en-US"/>
        </w:rPr>
        <w:t>Bierwagen</w:t>
      </w:r>
      <w:proofErr w:type="spellEnd"/>
      <w:r w:rsidRPr="00B65D15">
        <w:rPr>
          <w:rFonts w:ascii="Times New Roman" w:hAnsi="Times New Roman" w:cs="Times New Roman"/>
          <w:color w:val="222222"/>
          <w:sz w:val="24"/>
          <w:szCs w:val="24"/>
          <w:shd w:val="clear" w:color="auto" w:fill="FFFFFF"/>
          <w:lang w:val="en-US"/>
        </w:rPr>
        <w:t>,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151B7AE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Janzen, D.H. (1970). Herbivores and the number of tree species in tropical forests.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104(940), 501-528.</w:t>
      </w:r>
    </w:p>
    <w:p w14:paraId="5A471210" w14:textId="1E18C44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 S., Cantrell, R. S., </w:t>
      </w:r>
      <w:proofErr w:type="spellStart"/>
      <w:r w:rsidRPr="00B65D15">
        <w:rPr>
          <w:rFonts w:ascii="Times New Roman" w:hAnsi="Times New Roman" w:cs="Times New Roman"/>
          <w:color w:val="222222"/>
          <w:sz w:val="24"/>
          <w:szCs w:val="24"/>
          <w:shd w:val="clear" w:color="auto" w:fill="FFFFFF"/>
          <w:lang w:val="en-US"/>
        </w:rPr>
        <w:t>Cosner</w:t>
      </w:r>
      <w:proofErr w:type="spellEnd"/>
      <w:r w:rsidRPr="00B65D15">
        <w:rPr>
          <w:rFonts w:ascii="Times New Roman" w:hAnsi="Times New Roman" w:cs="Times New Roman"/>
          <w:color w:val="222222"/>
          <w:sz w:val="24"/>
          <w:szCs w:val="24"/>
          <w:shd w:val="clear" w:color="auto" w:fill="FFFFFF"/>
          <w:lang w:val="en-US"/>
        </w:rPr>
        <w:t xml:space="preserve">, C., </w:t>
      </w:r>
      <w:proofErr w:type="spellStart"/>
      <w:r w:rsidRPr="00B65D15">
        <w:rPr>
          <w:rFonts w:ascii="Times New Roman" w:hAnsi="Times New Roman" w:cs="Times New Roman"/>
          <w:color w:val="222222"/>
          <w:sz w:val="24"/>
          <w:szCs w:val="24"/>
          <w:shd w:val="clear" w:color="auto" w:fill="FFFFFF"/>
          <w:lang w:val="en-US"/>
        </w:rPr>
        <w:t>Hartig</w:t>
      </w:r>
      <w:proofErr w:type="spellEnd"/>
      <w:r w:rsidRPr="00B65D15">
        <w:rPr>
          <w:rFonts w:ascii="Times New Roman" w:hAnsi="Times New Roman" w:cs="Times New Roman"/>
          <w:color w:val="222222"/>
          <w:sz w:val="24"/>
          <w:szCs w:val="24"/>
          <w:shd w:val="clear" w:color="auto" w:fill="FFFFFF"/>
          <w:lang w:val="en-US"/>
        </w:rPr>
        <w:t xml:space="preserve">, F., Hastings, A., Rogers, H. S., Schupp, E. W., Shea, K., Teller, B. 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w:t>
      </w:r>
      <w:proofErr w:type="spellStart"/>
      <w:r w:rsidRPr="00B65D15">
        <w:rPr>
          <w:rFonts w:ascii="Times New Roman" w:hAnsi="Times New Roman" w:cs="Times New Roman"/>
          <w:color w:val="222222"/>
          <w:sz w:val="24"/>
          <w:szCs w:val="24"/>
          <w:shd w:val="clear" w:color="auto" w:fill="FFFFFF"/>
          <w:lang w:val="en-US"/>
        </w:rPr>
        <w:t>Ellner</w:t>
      </w:r>
      <w:proofErr w:type="spellEnd"/>
      <w:r w:rsidRPr="00B65D15">
        <w:rPr>
          <w:rFonts w:ascii="Times New Roman" w:hAnsi="Times New Roman" w:cs="Times New Roman"/>
          <w:color w:val="222222"/>
          <w:sz w:val="24"/>
          <w:szCs w:val="24"/>
          <w:shd w:val="clear" w:color="auto" w:fill="FFFFFF"/>
          <w:lang w:val="en-US"/>
        </w:rPr>
        <w:t xml:space="preserve">,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lastRenderedPageBreak/>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w:t>
      </w:r>
      <w:proofErr w:type="spellStart"/>
      <w:r w:rsidRPr="00B65D15">
        <w:rPr>
          <w:rFonts w:ascii="Times New Roman" w:hAnsi="Times New Roman" w:cs="Times New Roman"/>
          <w:sz w:val="24"/>
          <w:szCs w:val="24"/>
          <w:shd w:val="clear" w:color="auto" w:fill="FFFFFF"/>
          <w:lang w:val="en-US"/>
        </w:rPr>
        <w:t>Driessche</w:t>
      </w:r>
      <w:proofErr w:type="spellEnd"/>
      <w:r w:rsidRPr="00B65D15">
        <w:rPr>
          <w:rFonts w:ascii="Times New Roman" w:hAnsi="Times New Roman" w:cs="Times New Roman"/>
          <w:sz w:val="24"/>
          <w:szCs w:val="24"/>
          <w:shd w:val="clear" w:color="auto" w:fill="FFFFFF"/>
          <w:lang w:val="en-US"/>
        </w:rPr>
        <w:t xml:space="preserv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w:t>
      </w:r>
      <w:proofErr w:type="spellStart"/>
      <w:r w:rsidRPr="00B65D15">
        <w:rPr>
          <w:rFonts w:ascii="Times New Roman" w:hAnsi="Times New Roman" w:cs="Times New Roman"/>
          <w:color w:val="222222"/>
          <w:sz w:val="24"/>
          <w:szCs w:val="24"/>
          <w:shd w:val="clear" w:color="auto" w:fill="FFFFFF"/>
          <w:lang w:val="en-US"/>
        </w:rPr>
        <w:t>Schurr</w:t>
      </w:r>
      <w:proofErr w:type="spellEnd"/>
      <w:r w:rsidRPr="00B65D15">
        <w:rPr>
          <w:rFonts w:ascii="Times New Roman" w:hAnsi="Times New Roman" w:cs="Times New Roman"/>
          <w:color w:val="222222"/>
          <w:sz w:val="24"/>
          <w:szCs w:val="24"/>
          <w:shd w:val="clear" w:color="auto" w:fill="FFFFFF"/>
          <w:lang w:val="en-US"/>
        </w:rPr>
        <w:t xml:space="preserve">,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Molau</w:t>
      </w:r>
      <w:proofErr w:type="spellEnd"/>
      <w:r w:rsidRPr="00B65D15">
        <w:rPr>
          <w:rFonts w:ascii="Times New Roman" w:hAnsi="Times New Roman" w:cs="Times New Roman"/>
          <w:color w:val="222222"/>
          <w:sz w:val="24"/>
          <w:szCs w:val="24"/>
          <w:shd w:val="clear" w:color="auto" w:fill="FFFFFF"/>
          <w:lang w:val="en-US"/>
        </w:rPr>
        <w:t xml:space="preserve">, U. &amp; </w:t>
      </w:r>
      <w:proofErr w:type="spellStart"/>
      <w:r w:rsidRPr="00B65D15">
        <w:rPr>
          <w:rFonts w:ascii="Times New Roman" w:hAnsi="Times New Roman" w:cs="Times New Roman"/>
          <w:color w:val="222222"/>
          <w:sz w:val="24"/>
          <w:szCs w:val="24"/>
          <w:shd w:val="clear" w:color="auto" w:fill="FFFFFF"/>
          <w:lang w:val="en-US"/>
        </w:rPr>
        <w:t>Mølgaard</w:t>
      </w:r>
      <w:proofErr w:type="spellEnd"/>
      <w:r w:rsidRPr="00B65D15">
        <w:rPr>
          <w:rFonts w:ascii="Times New Roman" w:hAnsi="Times New Roman" w:cs="Times New Roman"/>
          <w:color w:val="222222"/>
          <w:sz w:val="24"/>
          <w:szCs w:val="24"/>
          <w:shd w:val="clear" w:color="auto" w:fill="FFFFFF"/>
          <w:lang w:val="en-US"/>
        </w:rPr>
        <w:t>,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5106DD">
        <w:rPr>
          <w:rFonts w:ascii="Times New Roman" w:hAnsi="Times New Roman" w:cs="Times New Roman"/>
          <w:color w:val="222222"/>
          <w:sz w:val="24"/>
          <w:szCs w:val="24"/>
          <w:shd w:val="clear" w:color="auto" w:fill="FFFFFF"/>
          <w:lang w:val="en-US"/>
        </w:rPr>
        <w:t>Nanninga</w:t>
      </w:r>
      <w:proofErr w:type="spellEnd"/>
      <w:r w:rsidRPr="005106DD">
        <w:rPr>
          <w:rFonts w:ascii="Times New Roman" w:hAnsi="Times New Roman" w:cs="Times New Roman"/>
          <w:color w:val="222222"/>
          <w:sz w:val="24"/>
          <w:szCs w:val="24"/>
          <w:shd w:val="clear" w:color="auto" w:fill="FFFFFF"/>
          <w:lang w:val="en-US"/>
        </w:rPr>
        <w:t xml:space="preserve">, G.B. &amp; </w:t>
      </w:r>
      <w:proofErr w:type="spellStart"/>
      <w:r w:rsidRPr="005106DD">
        <w:rPr>
          <w:rFonts w:ascii="Times New Roman" w:hAnsi="Times New Roman" w:cs="Times New Roman"/>
          <w:color w:val="222222"/>
          <w:sz w:val="24"/>
          <w:szCs w:val="24"/>
          <w:shd w:val="clear" w:color="auto" w:fill="FFFFFF"/>
          <w:lang w:val="en-US"/>
        </w:rPr>
        <w:t>Berumen</w:t>
      </w:r>
      <w:proofErr w:type="spellEnd"/>
      <w:r w:rsidRPr="005106DD">
        <w:rPr>
          <w:rFonts w:ascii="Times New Roman" w:hAnsi="Times New Roman" w:cs="Times New Roman"/>
          <w:color w:val="222222"/>
          <w:sz w:val="24"/>
          <w:szCs w:val="24"/>
          <w:shd w:val="clear" w:color="auto" w:fill="FFFFFF"/>
          <w:lang w:val="en-US"/>
        </w:rPr>
        <w:t xml:space="preserve">,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w:t>
      </w:r>
      <w:proofErr w:type="spellStart"/>
      <w:r w:rsidRPr="00B65D15">
        <w:rPr>
          <w:rFonts w:ascii="Times New Roman" w:hAnsi="Times New Roman" w:cs="Times New Roman"/>
          <w:color w:val="222222"/>
          <w:sz w:val="24"/>
          <w:szCs w:val="24"/>
          <w:shd w:val="clear" w:color="auto" w:fill="FFFFFF"/>
          <w:lang w:val="en-US"/>
        </w:rPr>
        <w:t>Bohrer</w:t>
      </w:r>
      <w:proofErr w:type="spellEnd"/>
      <w:r w:rsidRPr="00B65D15">
        <w:rPr>
          <w:rFonts w:ascii="Times New Roman" w:hAnsi="Times New Roman" w:cs="Times New Roman"/>
          <w:color w:val="222222"/>
          <w:sz w:val="24"/>
          <w:szCs w:val="24"/>
          <w:shd w:val="clear" w:color="auto" w:fill="FFFFFF"/>
          <w:lang w:val="en-US"/>
        </w:rPr>
        <w:t xml:space="preserve">, G., </w:t>
      </w:r>
      <w:proofErr w:type="spellStart"/>
      <w:r w:rsidRPr="00B65D15">
        <w:rPr>
          <w:rFonts w:ascii="Times New Roman" w:hAnsi="Times New Roman" w:cs="Times New Roman"/>
          <w:color w:val="222222"/>
          <w:sz w:val="24"/>
          <w:szCs w:val="24"/>
          <w:shd w:val="clear" w:color="auto" w:fill="FFFFFF"/>
          <w:lang w:val="en-US"/>
        </w:rPr>
        <w:t>Kuparinen</w:t>
      </w:r>
      <w:proofErr w:type="spellEnd"/>
      <w:r w:rsidRPr="00B65D15">
        <w:rPr>
          <w:rFonts w:ascii="Times New Roman" w:hAnsi="Times New Roman" w:cs="Times New Roman"/>
          <w:color w:val="222222"/>
          <w:sz w:val="24"/>
          <w:szCs w:val="24"/>
          <w:shd w:val="clear" w:color="auto" w:fill="FFFFFF"/>
          <w:lang w:val="en-US"/>
        </w:rPr>
        <w:t xml:space="preserve">,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07C9F398" w14:textId="61E8519E"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Norghauer</w:t>
      </w:r>
      <w:proofErr w:type="spellEnd"/>
      <w:r w:rsidRPr="00B65D15">
        <w:rPr>
          <w:rFonts w:ascii="Times New Roman" w:hAnsi="Times New Roman" w:cs="Times New Roman"/>
          <w:color w:val="222222"/>
          <w:sz w:val="24"/>
          <w:szCs w:val="24"/>
          <w:shd w:val="clear" w:color="auto" w:fill="FFFFFF"/>
          <w:lang w:val="en-US"/>
        </w:rPr>
        <w:t xml:space="preserve">, J.M., Grogan, J., Malcolm, J.R., &amp; </w:t>
      </w:r>
      <w:proofErr w:type="spellStart"/>
      <w:r w:rsidRPr="00B65D15">
        <w:rPr>
          <w:rFonts w:ascii="Times New Roman" w:hAnsi="Times New Roman" w:cs="Times New Roman"/>
          <w:color w:val="222222"/>
          <w:sz w:val="24"/>
          <w:szCs w:val="24"/>
          <w:shd w:val="clear" w:color="auto" w:fill="FFFFFF"/>
          <w:lang w:val="en-US"/>
        </w:rPr>
        <w:t>Felfili</w:t>
      </w:r>
      <w:proofErr w:type="spellEnd"/>
      <w:r w:rsidRPr="00B65D15">
        <w:rPr>
          <w:rFonts w:ascii="Times New Roman" w:hAnsi="Times New Roman" w:cs="Times New Roman"/>
          <w:color w:val="222222"/>
          <w:sz w:val="24"/>
          <w:szCs w:val="24"/>
          <w:shd w:val="clear" w:color="auto" w:fill="FFFFFF"/>
          <w:lang w:val="en-US"/>
        </w:rPr>
        <w:t xml:space="preserve">, J.M. (2010). Long-distance dispersal helps germinating mahogany seedlings escape defoliation by a specialist caterpillar. </w:t>
      </w:r>
      <w:proofErr w:type="spellStart"/>
      <w:r w:rsidRPr="00B65D15">
        <w:rPr>
          <w:rFonts w:ascii="Times New Roman" w:hAnsi="Times New Roman" w:cs="Times New Roman"/>
          <w:i/>
          <w:iCs/>
          <w:color w:val="222222"/>
          <w:sz w:val="24"/>
          <w:szCs w:val="24"/>
          <w:shd w:val="clear" w:color="auto" w:fill="FFFFFF"/>
          <w:lang w:val="en-US"/>
        </w:rPr>
        <w:t>Oecologia</w:t>
      </w:r>
      <w:proofErr w:type="spellEnd"/>
      <w:r w:rsidRPr="00B65D15">
        <w:rPr>
          <w:rFonts w:ascii="Times New Roman" w:hAnsi="Times New Roman" w:cs="Times New Roman"/>
          <w:color w:val="222222"/>
          <w:sz w:val="24"/>
          <w:szCs w:val="24"/>
          <w:shd w:val="clear" w:color="auto" w:fill="FFFFFF"/>
          <w:lang w:val="en-US"/>
        </w:rPr>
        <w:t>, 162(2), 405-412.</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w:t>
      </w:r>
      <w:proofErr w:type="spellStart"/>
      <w:r w:rsidRPr="00674C4A">
        <w:rPr>
          <w:rFonts w:ascii="Times New Roman" w:hAnsi="Times New Roman" w:cs="Times New Roman"/>
          <w:color w:val="222222"/>
          <w:sz w:val="24"/>
          <w:szCs w:val="24"/>
          <w:shd w:val="clear" w:color="auto" w:fill="FFFFFF"/>
          <w:lang w:val="en-US"/>
        </w:rPr>
        <w:t>Bekker</w:t>
      </w:r>
      <w:proofErr w:type="spellEnd"/>
      <w:r w:rsidRPr="00674C4A">
        <w:rPr>
          <w:rFonts w:ascii="Times New Roman" w:hAnsi="Times New Roman" w:cs="Times New Roman"/>
          <w:color w:val="222222"/>
          <w:sz w:val="24"/>
          <w:szCs w:val="24"/>
          <w:shd w:val="clear" w:color="auto" w:fill="FFFFFF"/>
          <w:lang w:val="en-US"/>
        </w:rPr>
        <w:t xml:space="preserve">,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2220B4FE"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Raupach</w:t>
      </w:r>
      <w:proofErr w:type="spellEnd"/>
      <w:r w:rsidRPr="00B65D15">
        <w:rPr>
          <w:rFonts w:ascii="Times New Roman" w:hAnsi="Times New Roman" w:cs="Times New Roman"/>
          <w:color w:val="222222"/>
          <w:sz w:val="24"/>
          <w:szCs w:val="24"/>
          <w:shd w:val="clear" w:color="auto" w:fill="FFFFFF"/>
          <w:lang w:val="en-US"/>
        </w:rPr>
        <w:t xml:space="preserve">,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Schupp, E.W., </w:t>
      </w:r>
      <w:proofErr w:type="spellStart"/>
      <w:r w:rsidRPr="00B65D15">
        <w:rPr>
          <w:rFonts w:ascii="Times New Roman" w:hAnsi="Times New Roman" w:cs="Times New Roman"/>
          <w:color w:val="222222"/>
          <w:sz w:val="24"/>
          <w:szCs w:val="24"/>
          <w:shd w:val="clear" w:color="auto" w:fill="FFFFFF"/>
          <w:lang w:val="en-US"/>
        </w:rPr>
        <w:t>Zwolak</w:t>
      </w:r>
      <w:proofErr w:type="spellEnd"/>
      <w:r w:rsidRPr="00B65D15">
        <w:rPr>
          <w:rFonts w:ascii="Times New Roman" w:hAnsi="Times New Roman" w:cs="Times New Roman"/>
          <w:color w:val="222222"/>
          <w:sz w:val="24"/>
          <w:szCs w:val="24"/>
          <w:shd w:val="clear" w:color="auto" w:fill="FFFFFF"/>
          <w:lang w:val="en-US"/>
        </w:rPr>
        <w:t xml:space="preserve">,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w:t>
      </w:r>
      <w:proofErr w:type="spellStart"/>
      <w:r w:rsidRPr="00B65D15">
        <w:rPr>
          <w:rFonts w:ascii="Times New Roman" w:hAnsi="Times New Roman" w:cs="Times New Roman"/>
          <w:color w:val="222222"/>
          <w:sz w:val="24"/>
          <w:szCs w:val="24"/>
          <w:shd w:val="clear" w:color="auto" w:fill="FFFFFF"/>
          <w:lang w:val="en-US"/>
        </w:rPr>
        <w:t>Montaño-Centellas</w:t>
      </w:r>
      <w:proofErr w:type="spellEnd"/>
      <w:r w:rsidRPr="00B65D15">
        <w:rPr>
          <w:rFonts w:ascii="Times New Roman" w:hAnsi="Times New Roman" w:cs="Times New Roman"/>
          <w:color w:val="222222"/>
          <w:sz w:val="24"/>
          <w:szCs w:val="24"/>
          <w:shd w:val="clear" w:color="auto" w:fill="FFFFFF"/>
          <w:lang w:val="en-US"/>
        </w:rPr>
        <w:t xml:space="preserve">,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ins w:id="28" w:author="Drees, Trevor" w:date="2023-04-01T16:51:00Z"/>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ins w:id="29" w:author="Drees, Trevor" w:date="2023-04-01T16:51:00Z">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9A4F02">
          <w:rPr>
            <w:rFonts w:ascii="Times New Roman" w:hAnsi="Times New Roman" w:cs="Times New Roman"/>
            <w:i/>
            <w:iCs/>
            <w:color w:val="222222"/>
            <w:sz w:val="24"/>
            <w:szCs w:val="24"/>
            <w:shd w:val="clear" w:color="auto" w:fill="FFFFFF"/>
            <w:lang w:val="en-US"/>
            <w:rPrChange w:id="30" w:author="Drees, Trevor" w:date="2023-04-01T16:51:00Z">
              <w:rPr>
                <w:rFonts w:ascii="Times New Roman" w:hAnsi="Times New Roman" w:cs="Times New Roman"/>
                <w:color w:val="222222"/>
                <w:sz w:val="24"/>
                <w:szCs w:val="24"/>
                <w:shd w:val="clear" w:color="auto" w:fill="FFFFFF"/>
                <w:lang w:val="en-US"/>
              </w:rPr>
            </w:rPrChange>
          </w:rPr>
          <w:t>Diversity and Distributions</w:t>
        </w:r>
        <w:r w:rsidRPr="009A4F02">
          <w:rPr>
            <w:rFonts w:ascii="Times New Roman" w:hAnsi="Times New Roman" w:cs="Times New Roman"/>
            <w:color w:val="222222"/>
            <w:sz w:val="24"/>
            <w:szCs w:val="24"/>
            <w:shd w:val="clear" w:color="auto" w:fill="FFFFFF"/>
            <w:lang w:val="en-US"/>
          </w:rPr>
          <w:t>, 22(6), 708-716.</w:t>
        </w:r>
      </w:ins>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Trumble</w:t>
      </w:r>
      <w:proofErr w:type="spellEnd"/>
      <w:r w:rsidRPr="00B65D15">
        <w:rPr>
          <w:rFonts w:ascii="Times New Roman" w:hAnsi="Times New Roman" w:cs="Times New Roman"/>
          <w:color w:val="222222"/>
          <w:sz w:val="24"/>
          <w:szCs w:val="24"/>
          <w:shd w:val="clear" w:color="auto" w:fill="FFFFFF"/>
          <w:lang w:val="en-US"/>
        </w:rPr>
        <w:t xml:space="preserve">, J.T. &amp; </w:t>
      </w:r>
      <w:proofErr w:type="spellStart"/>
      <w:r w:rsidRPr="00B65D15">
        <w:rPr>
          <w:rFonts w:ascii="Times New Roman" w:hAnsi="Times New Roman" w:cs="Times New Roman"/>
          <w:color w:val="222222"/>
          <w:sz w:val="24"/>
          <w:szCs w:val="24"/>
          <w:shd w:val="clear" w:color="auto" w:fill="FFFFFF"/>
          <w:lang w:val="en-US"/>
        </w:rPr>
        <w:t>Kok</w:t>
      </w:r>
      <w:proofErr w:type="spellEnd"/>
      <w:r w:rsidRPr="00B65D15">
        <w:rPr>
          <w:rFonts w:ascii="Times New Roman" w:hAnsi="Times New Roman" w:cs="Times New Roman"/>
          <w:color w:val="222222"/>
          <w:sz w:val="24"/>
          <w:szCs w:val="24"/>
          <w:shd w:val="clear" w:color="auto" w:fill="FFFFFF"/>
          <w:lang w:val="en-US"/>
        </w:rPr>
        <w:t xml:space="preserve">,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lastRenderedPageBreak/>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an invasive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21C32414" w14:textId="77777777" w:rsidR="00400543"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Ziska, L.H., Blumenthal, D.M., </w:t>
      </w:r>
      <w:proofErr w:type="spellStart"/>
      <w:r w:rsidRPr="00B65D15">
        <w:rPr>
          <w:rFonts w:ascii="Times New Roman" w:hAnsi="Times New Roman" w:cs="Times New Roman"/>
          <w:color w:val="222222"/>
          <w:sz w:val="24"/>
          <w:szCs w:val="24"/>
          <w:shd w:val="clear" w:color="auto" w:fill="FFFFFF"/>
          <w:lang w:val="en-US"/>
        </w:rPr>
        <w:t>Runion</w:t>
      </w:r>
      <w:proofErr w:type="spellEnd"/>
      <w:r w:rsidRPr="00B65D15">
        <w:rPr>
          <w:rFonts w:ascii="Times New Roman" w:hAnsi="Times New Roman" w:cs="Times New Roman"/>
          <w:color w:val="222222"/>
          <w:sz w:val="24"/>
          <w:szCs w:val="24"/>
          <w:shd w:val="clear" w:color="auto" w:fill="FFFFFF"/>
          <w:lang w:val="en-US"/>
        </w:rPr>
        <w:t>, G.B., Hunt, E.R., &amp; Diaz-</w:t>
      </w:r>
      <w:proofErr w:type="spellStart"/>
      <w:r w:rsidRPr="00B65D15">
        <w:rPr>
          <w:rFonts w:ascii="Times New Roman" w:hAnsi="Times New Roman" w:cs="Times New Roman"/>
          <w:color w:val="222222"/>
          <w:sz w:val="24"/>
          <w:szCs w:val="24"/>
          <w:shd w:val="clear" w:color="auto" w:fill="FFFFFF"/>
          <w:lang w:val="en-US"/>
        </w:rPr>
        <w:t>Soltero</w:t>
      </w:r>
      <w:proofErr w:type="spellEnd"/>
      <w:r w:rsidRPr="00B65D15">
        <w:rPr>
          <w:rFonts w:ascii="Times New Roman" w:hAnsi="Times New Roman" w:cs="Times New Roman"/>
          <w:color w:val="222222"/>
          <w:sz w:val="24"/>
          <w:szCs w:val="24"/>
          <w:shd w:val="clear" w:color="auto" w:fill="FFFFFF"/>
          <w:lang w:val="en-US"/>
        </w:rPr>
        <w:t>,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34593598" w14:textId="77777777" w:rsidR="00400543" w:rsidRPr="00B65D15" w:rsidRDefault="00400543">
      <w:pPr>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br w:type="page"/>
      </w:r>
    </w:p>
    <w:p w14:paraId="48EAA540" w14:textId="1F7EEABA"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404F9C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31" w:name="_Hlk116720175"/>
      <w:r w:rsidRPr="00B65D15">
        <w:rPr>
          <w:rFonts w:ascii="Times New Roman" w:hAnsi="Times New Roman" w:cs="Times New Roman"/>
          <w:sz w:val="24"/>
          <w:szCs w:val="24"/>
          <w:lang w:val="en-US"/>
        </w:rPr>
        <w:t xml:space="preserve">Distribution of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 xml:space="preserve">flower head heights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under the control and warming treatments. Solid lines indicate mean probability density for a given height, and error bands indicate a 95% bootstrap interval</w:t>
      </w:r>
      <w:bookmarkEnd w:id="31"/>
      <w:r w:rsidR="00147B6D">
        <w:rPr>
          <w:rFonts w:ascii="Times New Roman" w:hAnsi="Times New Roman" w:cs="Times New Roman"/>
          <w:sz w:val="24"/>
          <w:szCs w:val="24"/>
          <w:lang w:val="en-US"/>
        </w:rPr>
        <w:t>.</w:t>
      </w:r>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296FB9AC" w14:textId="00C6088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4.</w:t>
      </w:r>
      <w:r w:rsidRPr="00B65D15">
        <w:rPr>
          <w:rFonts w:ascii="Times New Roman" w:hAnsi="Times New Roman" w:cs="Times New Roman"/>
          <w:sz w:val="24"/>
          <w:szCs w:val="24"/>
          <w:lang w:val="en-US"/>
        </w:rPr>
        <w:t xml:space="preserve">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mean dispersal kernels generated using the entire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heights, while the dotted lines indicate mean dispersal kernels generated using only the maximum flower height. Error bands indicate a 95% bootstrap interval.</w:t>
      </w:r>
    </w:p>
    <w:p w14:paraId="62FF98DE" w14:textId="26D650C5"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5.</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0E904911"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noProof/>
          <w:sz w:val="24"/>
          <w:szCs w:val="24"/>
          <w:lang w:val="en-US"/>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7B841B95" w:rsidR="00692DB1"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77777777" w:rsidR="006B1332" w:rsidRPr="00B65D15" w:rsidRDefault="006B1332"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r w:rsidRPr="00B65D15">
        <w:rPr>
          <w:rFonts w:ascii="Times New Roman" w:hAnsi="Times New Roman" w:cs="Times New Roman"/>
          <w:b/>
          <w:bCs/>
          <w:noProof/>
          <w:sz w:val="24"/>
          <w:szCs w:val="24"/>
          <w:lang w:val="en-US"/>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4</w:t>
      </w:r>
    </w:p>
    <w:p w14:paraId="5E3B9462" w14:textId="6B4219C6" w:rsidR="00692DB1" w:rsidRPr="00B65D15" w:rsidRDefault="00E43B39" w:rsidP="00302615">
      <w:pPr>
        <w:spacing w:line="480" w:lineRule="auto"/>
        <w:rPr>
          <w:rFonts w:ascii="Times New Roman" w:hAnsi="Times New Roman" w:cs="Times New Roman"/>
          <w:sz w:val="24"/>
          <w:szCs w:val="24"/>
          <w:lang w:val="en-US"/>
        </w:rPr>
      </w:pPr>
      <w:r w:rsidRPr="00B65D15">
        <w:rPr>
          <w:rFonts w:ascii="Times New Roman" w:hAnsi="Times New Roman" w:cs="Times New Roman"/>
          <w:noProof/>
          <w:sz w:val="24"/>
          <w:szCs w:val="24"/>
          <w:lang w:val="en-US"/>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5</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FE3B" w14:textId="77777777" w:rsidR="0079722B" w:rsidRDefault="0079722B" w:rsidP="00BE19E8">
      <w:pPr>
        <w:spacing w:after="0" w:line="240" w:lineRule="auto"/>
      </w:pPr>
      <w:r>
        <w:separator/>
      </w:r>
    </w:p>
  </w:endnote>
  <w:endnote w:type="continuationSeparator" w:id="0">
    <w:p w14:paraId="57ECDF92" w14:textId="77777777" w:rsidR="0079722B" w:rsidRDefault="0079722B"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408C" w14:textId="77777777" w:rsidR="0079722B" w:rsidRDefault="0079722B" w:rsidP="00BE19E8">
      <w:pPr>
        <w:spacing w:after="0" w:line="240" w:lineRule="auto"/>
      </w:pPr>
      <w:r>
        <w:separator/>
      </w:r>
    </w:p>
  </w:footnote>
  <w:footnote w:type="continuationSeparator" w:id="0">
    <w:p w14:paraId="665663EE" w14:textId="77777777" w:rsidR="0079722B" w:rsidRDefault="0079722B"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815C5"/>
    <w:rsid w:val="0008594E"/>
    <w:rsid w:val="00102C62"/>
    <w:rsid w:val="00147B6D"/>
    <w:rsid w:val="00154E00"/>
    <w:rsid w:val="001675B1"/>
    <w:rsid w:val="00187A9B"/>
    <w:rsid w:val="001B1B43"/>
    <w:rsid w:val="001C5A62"/>
    <w:rsid w:val="001D5585"/>
    <w:rsid w:val="001F5378"/>
    <w:rsid w:val="001F65F9"/>
    <w:rsid w:val="0028235D"/>
    <w:rsid w:val="002862B4"/>
    <w:rsid w:val="00294C76"/>
    <w:rsid w:val="002974F2"/>
    <w:rsid w:val="002A12E2"/>
    <w:rsid w:val="002B47F1"/>
    <w:rsid w:val="002D03BA"/>
    <w:rsid w:val="002D79E1"/>
    <w:rsid w:val="00300397"/>
    <w:rsid w:val="00302615"/>
    <w:rsid w:val="0032379B"/>
    <w:rsid w:val="00343006"/>
    <w:rsid w:val="003A655E"/>
    <w:rsid w:val="003F202D"/>
    <w:rsid w:val="00400543"/>
    <w:rsid w:val="004078FD"/>
    <w:rsid w:val="00425A2B"/>
    <w:rsid w:val="00440DD6"/>
    <w:rsid w:val="00476DDB"/>
    <w:rsid w:val="00496819"/>
    <w:rsid w:val="005106DD"/>
    <w:rsid w:val="00511143"/>
    <w:rsid w:val="005149DC"/>
    <w:rsid w:val="005617B1"/>
    <w:rsid w:val="0056717C"/>
    <w:rsid w:val="005818B9"/>
    <w:rsid w:val="00587954"/>
    <w:rsid w:val="005B14D5"/>
    <w:rsid w:val="005C6A10"/>
    <w:rsid w:val="005E5965"/>
    <w:rsid w:val="006140EA"/>
    <w:rsid w:val="00632432"/>
    <w:rsid w:val="00642E35"/>
    <w:rsid w:val="00674C4A"/>
    <w:rsid w:val="0068064F"/>
    <w:rsid w:val="006819CB"/>
    <w:rsid w:val="006825DE"/>
    <w:rsid w:val="00692DB1"/>
    <w:rsid w:val="006A17C6"/>
    <w:rsid w:val="006B1332"/>
    <w:rsid w:val="007139D8"/>
    <w:rsid w:val="007814CB"/>
    <w:rsid w:val="00783F35"/>
    <w:rsid w:val="0079101B"/>
    <w:rsid w:val="0079722B"/>
    <w:rsid w:val="007B1A9C"/>
    <w:rsid w:val="007C313F"/>
    <w:rsid w:val="007C4311"/>
    <w:rsid w:val="007D7664"/>
    <w:rsid w:val="007E284D"/>
    <w:rsid w:val="007F3AB3"/>
    <w:rsid w:val="007F3C0A"/>
    <w:rsid w:val="007F4D20"/>
    <w:rsid w:val="008313D9"/>
    <w:rsid w:val="008443EB"/>
    <w:rsid w:val="00871541"/>
    <w:rsid w:val="00890944"/>
    <w:rsid w:val="008D5A80"/>
    <w:rsid w:val="008E0941"/>
    <w:rsid w:val="008F2FFF"/>
    <w:rsid w:val="00964E53"/>
    <w:rsid w:val="0098015A"/>
    <w:rsid w:val="009900B7"/>
    <w:rsid w:val="009A40D2"/>
    <w:rsid w:val="009A4F02"/>
    <w:rsid w:val="009A55C8"/>
    <w:rsid w:val="009C0D0C"/>
    <w:rsid w:val="009E64FB"/>
    <w:rsid w:val="009E77BC"/>
    <w:rsid w:val="00A17E7C"/>
    <w:rsid w:val="00A220DD"/>
    <w:rsid w:val="00A439AC"/>
    <w:rsid w:val="00A449D9"/>
    <w:rsid w:val="00A47337"/>
    <w:rsid w:val="00A56C22"/>
    <w:rsid w:val="00A96C75"/>
    <w:rsid w:val="00AA0094"/>
    <w:rsid w:val="00AA5331"/>
    <w:rsid w:val="00AD1841"/>
    <w:rsid w:val="00B1127F"/>
    <w:rsid w:val="00B305EF"/>
    <w:rsid w:val="00B317DF"/>
    <w:rsid w:val="00B53B7B"/>
    <w:rsid w:val="00B54924"/>
    <w:rsid w:val="00B5499F"/>
    <w:rsid w:val="00B65D15"/>
    <w:rsid w:val="00B74061"/>
    <w:rsid w:val="00B82C2B"/>
    <w:rsid w:val="00B96D0B"/>
    <w:rsid w:val="00BA571B"/>
    <w:rsid w:val="00BC3386"/>
    <w:rsid w:val="00BE19E8"/>
    <w:rsid w:val="00BE2C35"/>
    <w:rsid w:val="00BE6C59"/>
    <w:rsid w:val="00BF013B"/>
    <w:rsid w:val="00C23C91"/>
    <w:rsid w:val="00C335BE"/>
    <w:rsid w:val="00C405F1"/>
    <w:rsid w:val="00C566C6"/>
    <w:rsid w:val="00C73859"/>
    <w:rsid w:val="00C96B07"/>
    <w:rsid w:val="00CB0DC7"/>
    <w:rsid w:val="00CE198F"/>
    <w:rsid w:val="00CF2105"/>
    <w:rsid w:val="00D33067"/>
    <w:rsid w:val="00DA26A9"/>
    <w:rsid w:val="00DD605B"/>
    <w:rsid w:val="00DF4607"/>
    <w:rsid w:val="00E041CB"/>
    <w:rsid w:val="00E35790"/>
    <w:rsid w:val="00E43B39"/>
    <w:rsid w:val="00ED15E6"/>
    <w:rsid w:val="00ED2343"/>
    <w:rsid w:val="00EE6B43"/>
    <w:rsid w:val="00EF220D"/>
    <w:rsid w:val="00F37426"/>
    <w:rsid w:val="00F75BE0"/>
    <w:rsid w:val="00F848AE"/>
    <w:rsid w:val="00FA4CB6"/>
    <w:rsid w:val="00FA5237"/>
    <w:rsid w:val="00FA548A"/>
    <w:rsid w:val="00FA5C4D"/>
    <w:rsid w:val="00FB11C2"/>
    <w:rsid w:val="00FB48CB"/>
    <w:rsid w:val="00FC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30</Pages>
  <Words>6732</Words>
  <Characters>38375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11</cp:revision>
  <dcterms:created xsi:type="dcterms:W3CDTF">2022-11-06T03:55:00Z</dcterms:created>
  <dcterms:modified xsi:type="dcterms:W3CDTF">2023-04-02T00:04:00Z</dcterms:modified>
</cp:coreProperties>
</file>