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8EF5" w14:textId="77777777" w:rsidR="009A233E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 xml:space="preserve">. Drees, T.H. and K. Shea, 2022. </w:t>
      </w:r>
      <w:r w:rsidRPr="00646A62">
        <w:rPr>
          <w:rFonts w:ascii="Times New Roman" w:hAnsi="Times New Roman" w:cs="Times New Roman"/>
          <w:i/>
          <w:iCs/>
          <w:sz w:val="24"/>
          <w:szCs w:val="24"/>
        </w:rPr>
        <w:t>Elevated temperatures shift flower head height distributions and seed dispersal patterns in two invasive thistle species</w:t>
      </w:r>
      <w:r>
        <w:rPr>
          <w:rFonts w:ascii="Times New Roman" w:hAnsi="Times New Roman" w:cs="Times New Roman"/>
          <w:sz w:val="24"/>
          <w:szCs w:val="24"/>
        </w:rPr>
        <w:t>. Ecology.</w:t>
      </w:r>
    </w:p>
    <w:p w14:paraId="54E32E69" w14:textId="09174674" w:rsidR="009A233E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Brief description of methodology used to estimate invasion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wavespeeds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tables for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wavespeed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statistics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785115" w14:textId="77777777" w:rsidR="009A233E" w:rsidRPr="00646A62" w:rsidRDefault="009A233E" w:rsidP="009A233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619624C" w14:textId="41E0A97D" w:rsidR="009A233E" w:rsidRDefault="006E18A1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Demographic Models</w:t>
      </w:r>
    </w:p>
    <w:p w14:paraId="62D2E664" w14:textId="6D4AE5E9" w:rsidR="006E18A1" w:rsidRPr="00555CF2" w:rsidRDefault="00D029E3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demographic models used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wavespeed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simulations are identical to those used in </w:t>
      </w:r>
      <w:r>
        <w:rPr>
          <w:rFonts w:ascii="Times New Roman" w:hAnsi="Times New Roman" w:cs="Times New Roman"/>
          <w:sz w:val="24"/>
          <w:szCs w:val="24"/>
        </w:rPr>
        <w:t xml:space="preserve">Zhang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 xml:space="preserve">. (2011) and Teller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(2016)</w:t>
      </w:r>
      <w:r>
        <w:rPr>
          <w:rFonts w:ascii="Times New Roman" w:hAnsi="Times New Roman" w:cs="Times New Roman"/>
          <w:sz w:val="24"/>
          <w:szCs w:val="24"/>
        </w:rPr>
        <w:t>. Like these previous studies, we use a four-stage matrix model with a seed bank and small, medium, and large size classes</w:t>
      </w:r>
      <w:r w:rsidR="00555CF2">
        <w:rPr>
          <w:rFonts w:ascii="Times New Roman" w:hAnsi="Times New Roman" w:cs="Times New Roman"/>
          <w:sz w:val="24"/>
          <w:szCs w:val="24"/>
        </w:rPr>
        <w:t xml:space="preserve"> to represent annual demographic transitions. Demographic rates used to</w:t>
      </w:r>
      <w:r w:rsidR="007A6EC6">
        <w:rPr>
          <w:rFonts w:ascii="Times New Roman" w:hAnsi="Times New Roman" w:cs="Times New Roman"/>
          <w:sz w:val="24"/>
          <w:szCs w:val="24"/>
        </w:rPr>
        <w:t xml:space="preserve"> define the demographic matrix include</w:t>
      </w:r>
      <w:r w:rsidR="00555C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55CF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555CF2">
        <w:rPr>
          <w:rFonts w:ascii="Times New Roman" w:hAnsi="Times New Roman" w:cs="Times New Roman"/>
          <w:sz w:val="24"/>
          <w:szCs w:val="24"/>
        </w:rPr>
        <w:t xml:space="preserve"> more information on the demographic model structure, refer to Text S1 in Zhang </w:t>
      </w:r>
      <w:r w:rsidR="00555CF2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555CF2">
        <w:rPr>
          <w:rFonts w:ascii="Times New Roman" w:hAnsi="Times New Roman" w:cs="Times New Roman"/>
          <w:sz w:val="24"/>
          <w:szCs w:val="24"/>
        </w:rPr>
        <w:t xml:space="preserve">. (2011); for a table of the vital rates used, refer to Table S2 in </w:t>
      </w:r>
      <w:r w:rsidR="00555CF2">
        <w:rPr>
          <w:rFonts w:ascii="Times New Roman" w:hAnsi="Times New Roman" w:cs="Times New Roman"/>
          <w:sz w:val="24"/>
          <w:szCs w:val="24"/>
        </w:rPr>
        <w:t xml:space="preserve">Zhang </w:t>
      </w:r>
      <w:r w:rsidR="00555CF2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555CF2">
        <w:rPr>
          <w:rFonts w:ascii="Times New Roman" w:hAnsi="Times New Roman" w:cs="Times New Roman"/>
          <w:sz w:val="24"/>
          <w:szCs w:val="24"/>
        </w:rPr>
        <w:t>. (2011)</w:t>
      </w:r>
      <w:r w:rsidR="00555CF2">
        <w:rPr>
          <w:rFonts w:ascii="Times New Roman" w:hAnsi="Times New Roman" w:cs="Times New Roman"/>
          <w:sz w:val="24"/>
          <w:szCs w:val="24"/>
        </w:rPr>
        <w:t xml:space="preserve"> or Table S1 in </w:t>
      </w:r>
      <w:r w:rsidR="00555CF2">
        <w:rPr>
          <w:rFonts w:ascii="Times New Roman" w:hAnsi="Times New Roman" w:cs="Times New Roman"/>
          <w:sz w:val="24"/>
          <w:szCs w:val="24"/>
        </w:rPr>
        <w:t xml:space="preserve">Teller </w:t>
      </w:r>
      <w:r w:rsidR="00555CF2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555CF2">
        <w:rPr>
          <w:rFonts w:ascii="Times New Roman" w:hAnsi="Times New Roman" w:cs="Times New Roman"/>
          <w:sz w:val="24"/>
          <w:szCs w:val="24"/>
        </w:rPr>
        <w:t>. (2016)</w:t>
      </w:r>
      <w:r w:rsidR="00555CF2">
        <w:rPr>
          <w:rFonts w:ascii="Times New Roman" w:hAnsi="Times New Roman" w:cs="Times New Roman"/>
          <w:sz w:val="24"/>
          <w:szCs w:val="24"/>
        </w:rPr>
        <w:t>.</w:t>
      </w:r>
    </w:p>
    <w:p w14:paraId="3CC36C3D" w14:textId="77777777" w:rsidR="006E18A1" w:rsidRDefault="006E18A1" w:rsidP="009A2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64FE4" w14:textId="4A2DCCDA" w:rsidR="006E18A1" w:rsidRDefault="006E18A1" w:rsidP="006E18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Dispersal</w:t>
      </w:r>
      <w:r>
        <w:rPr>
          <w:rFonts w:ascii="Times New Roman" w:hAnsi="Times New Roman" w:cs="Times New Roman"/>
          <w:sz w:val="24"/>
          <w:szCs w:val="24"/>
        </w:rPr>
        <w:t xml:space="preserve"> Models</w:t>
      </w:r>
    </w:p>
    <w:p w14:paraId="5A1892A6" w14:textId="17DA4235" w:rsidR="006E18A1" w:rsidRDefault="00D029E3" w:rsidP="006E18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to</w:t>
      </w:r>
      <w:r w:rsidR="006E18A1">
        <w:rPr>
          <w:rFonts w:ascii="Times New Roman" w:hAnsi="Times New Roman" w:cs="Times New Roman"/>
          <w:sz w:val="24"/>
          <w:szCs w:val="24"/>
        </w:rPr>
        <w:t xml:space="preserve"> the main text for information about the WALD dispersal model used in our analyses. Our </w:t>
      </w:r>
      <w:r>
        <w:rPr>
          <w:rFonts w:ascii="Times New Roman" w:hAnsi="Times New Roman" w:cs="Times New Roman"/>
          <w:sz w:val="24"/>
          <w:szCs w:val="24"/>
        </w:rPr>
        <w:t xml:space="preserve">dispersal </w:t>
      </w:r>
      <w:r w:rsidR="006E18A1">
        <w:rPr>
          <w:rFonts w:ascii="Times New Roman" w:hAnsi="Times New Roman" w:cs="Times New Roman"/>
          <w:sz w:val="24"/>
          <w:szCs w:val="24"/>
        </w:rPr>
        <w:t xml:space="preserve">modelling methods are </w:t>
      </w:r>
      <w:proofErr w:type="gramStart"/>
      <w:r w:rsidR="006E18A1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6E18A1">
        <w:rPr>
          <w:rFonts w:ascii="Times New Roman" w:hAnsi="Times New Roman" w:cs="Times New Roman"/>
          <w:sz w:val="24"/>
          <w:szCs w:val="24"/>
        </w:rPr>
        <w:t xml:space="preserve"> those used in previous work by Zhang </w:t>
      </w:r>
      <w:r w:rsidR="006E18A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6E18A1">
        <w:rPr>
          <w:rFonts w:ascii="Times New Roman" w:hAnsi="Times New Roman" w:cs="Times New Roman"/>
          <w:sz w:val="24"/>
          <w:szCs w:val="24"/>
        </w:rPr>
        <w:t xml:space="preserve">. (2011) and Teller </w:t>
      </w:r>
      <w:r w:rsidR="006E18A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6E18A1">
        <w:rPr>
          <w:rFonts w:ascii="Times New Roman" w:hAnsi="Times New Roman" w:cs="Times New Roman"/>
          <w:sz w:val="24"/>
          <w:szCs w:val="24"/>
        </w:rPr>
        <w:t>. (2016), with three notable differences where we</w:t>
      </w:r>
      <w:r>
        <w:rPr>
          <w:rFonts w:ascii="Times New Roman" w:hAnsi="Times New Roman" w:cs="Times New Roman"/>
          <w:sz w:val="24"/>
          <w:szCs w:val="24"/>
        </w:rPr>
        <w:t xml:space="preserve"> instead</w:t>
      </w:r>
      <w:r w:rsidR="006E18A1">
        <w:rPr>
          <w:rFonts w:ascii="Times New Roman" w:hAnsi="Times New Roman" w:cs="Times New Roman"/>
          <w:sz w:val="24"/>
          <w:szCs w:val="24"/>
        </w:rPr>
        <w:t xml:space="preserve"> use a) a distribution of flower head heights rather than a single point source, b) the empirical distribution</w:t>
      </w:r>
      <w:r w:rsidR="00555CF2">
        <w:rPr>
          <w:rFonts w:ascii="Times New Roman" w:hAnsi="Times New Roman" w:cs="Times New Roman"/>
          <w:sz w:val="24"/>
          <w:szCs w:val="24"/>
        </w:rPr>
        <w:t>s</w:t>
      </w:r>
      <w:r w:rsidR="006E18A1">
        <w:rPr>
          <w:rFonts w:ascii="Times New Roman" w:hAnsi="Times New Roman" w:cs="Times New Roman"/>
          <w:sz w:val="24"/>
          <w:szCs w:val="24"/>
        </w:rPr>
        <w:t xml:space="preserve"> of wind speeds</w:t>
      </w:r>
      <w:r w:rsidR="00555CF2">
        <w:rPr>
          <w:rFonts w:ascii="Times New Roman" w:hAnsi="Times New Roman" w:cs="Times New Roman"/>
          <w:sz w:val="24"/>
          <w:szCs w:val="24"/>
        </w:rPr>
        <w:t xml:space="preserve"> and terminal velocities</w:t>
      </w:r>
      <w:r w:rsidR="006E18A1">
        <w:rPr>
          <w:rFonts w:ascii="Times New Roman" w:hAnsi="Times New Roman" w:cs="Times New Roman"/>
          <w:sz w:val="24"/>
          <w:szCs w:val="24"/>
        </w:rPr>
        <w:t xml:space="preserve"> rather than a lognormal approximation</w:t>
      </w:r>
      <w:r w:rsidR="00555CF2">
        <w:rPr>
          <w:rFonts w:ascii="Times New Roman" w:hAnsi="Times New Roman" w:cs="Times New Roman"/>
          <w:sz w:val="24"/>
          <w:szCs w:val="24"/>
        </w:rPr>
        <w:t>s</w:t>
      </w:r>
      <w:r w:rsidR="006E18A1">
        <w:rPr>
          <w:rFonts w:ascii="Times New Roman" w:hAnsi="Times New Roman" w:cs="Times New Roman"/>
          <w:sz w:val="24"/>
          <w:szCs w:val="24"/>
        </w:rPr>
        <w:t>, and c) a surrounding vegetation height of 0.15 m rather than 0.5 m.</w:t>
      </w:r>
    </w:p>
    <w:p w14:paraId="7F18AC18" w14:textId="77777777" w:rsidR="006E18A1" w:rsidRPr="006E18A1" w:rsidRDefault="006E18A1" w:rsidP="006E18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3B63E" w14:textId="6E082985" w:rsidR="006E18A1" w:rsidRDefault="006E18A1" w:rsidP="006E18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Spread</w:t>
      </w:r>
      <w:r>
        <w:rPr>
          <w:rFonts w:ascii="Times New Roman" w:hAnsi="Times New Roman" w:cs="Times New Roman"/>
          <w:sz w:val="24"/>
          <w:szCs w:val="24"/>
        </w:rPr>
        <w:t xml:space="preserve"> Models</w:t>
      </w:r>
    </w:p>
    <w:p w14:paraId="6072E775" w14:textId="77777777" w:rsidR="006E18A1" w:rsidRDefault="006E18A1" w:rsidP="009A2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DCE54F" w14:textId="77777777" w:rsidR="009A233E" w:rsidRDefault="009A233E" w:rsidP="009A2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A798B3" w14:textId="40834516" w:rsidR="00210FE4" w:rsidRDefault="00210FE4" w:rsidP="00210FE4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85266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55C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Demographic parameters used in the matrix model</w:t>
      </w:r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sourced from </w:t>
      </w:r>
      <w:r w:rsidR="00852660">
        <w:rPr>
          <w:rFonts w:ascii="Times New Roman" w:hAnsi="Times New Roman" w:cs="Times New Roman"/>
          <w:sz w:val="24"/>
          <w:szCs w:val="24"/>
        </w:rPr>
        <w:t xml:space="preserve">Zhang </w:t>
      </w:r>
      <w:r w:rsidR="00852660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852660">
        <w:rPr>
          <w:rFonts w:ascii="Times New Roman" w:hAnsi="Times New Roman" w:cs="Times New Roman"/>
          <w:sz w:val="24"/>
          <w:szCs w:val="24"/>
        </w:rPr>
        <w:t xml:space="preserve">. (2011) and Teller </w:t>
      </w:r>
      <w:r w:rsidR="00852660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852660">
        <w:rPr>
          <w:rFonts w:ascii="Times New Roman" w:hAnsi="Times New Roman" w:cs="Times New Roman"/>
          <w:sz w:val="24"/>
          <w:szCs w:val="24"/>
        </w:rPr>
        <w:t>. (2016)</w:t>
      </w:r>
      <w:r w:rsidR="00B55C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Note that growth (not from seed), retrogression, and bolting probabilities are conditional on surviving individuals only.</w:t>
      </w:r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 asterisk indicates that quantities are different between the warmed and </w:t>
      </w:r>
      <w:proofErr w:type="spellStart"/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unwarmed</w:t>
      </w:r>
      <w:proofErr w:type="spellEnd"/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treatments.</w:t>
      </w:r>
    </w:p>
    <w:p w14:paraId="2111C680" w14:textId="77777777" w:rsidR="00210FE4" w:rsidRDefault="00210FE4" w:rsidP="00210FE4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584"/>
        <w:gridCol w:w="1679"/>
        <w:gridCol w:w="1679"/>
      </w:tblGrid>
      <w:tr w:rsidR="00261C08" w:rsidRPr="00B65D15" w14:paraId="33BC1E68" w14:textId="77777777" w:rsidTr="00852660">
        <w:tc>
          <w:tcPr>
            <w:tcW w:w="1418" w:type="dxa"/>
            <w:tcBorders>
              <w:bottom w:val="single" w:sz="18" w:space="0" w:color="auto"/>
            </w:tcBorders>
          </w:tcPr>
          <w:p w14:paraId="4022B3B6" w14:textId="2D4B00EE" w:rsidR="00261C08" w:rsidRPr="00B65D15" w:rsidRDefault="00261C08" w:rsidP="000D169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84" w:type="dxa"/>
            <w:tcBorders>
              <w:bottom w:val="single" w:sz="18" w:space="0" w:color="auto"/>
            </w:tcBorders>
          </w:tcPr>
          <w:p w14:paraId="0E551E0B" w14:textId="037604C4" w:rsidR="00261C08" w:rsidRPr="00B65D15" w:rsidRDefault="00261C08" w:rsidP="0085266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726E4610" w14:textId="67790BB1" w:rsidR="00261C08" w:rsidRPr="00B65D15" w:rsidRDefault="00261C08" w:rsidP="000D16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Unwarmed</w:t>
            </w:r>
            <w:proofErr w:type="spellEnd"/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0B82CB40" w14:textId="5F58B245" w:rsidR="00261C08" w:rsidRPr="00B65D15" w:rsidRDefault="00261C08" w:rsidP="000D16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Warmed</w:t>
            </w:r>
          </w:p>
        </w:tc>
      </w:tr>
      <w:tr w:rsidR="00027174" w:rsidRPr="00B65D15" w14:paraId="3E41B061" w14:textId="77777777" w:rsidTr="00852660"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14:paraId="52E7528C" w14:textId="7CDF572F" w:rsidR="00027174" w:rsidRPr="00B55C1A" w:rsidRDefault="00027174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4" w:type="dxa"/>
            <w:tcBorders>
              <w:top w:val="single" w:sz="18" w:space="0" w:color="auto"/>
            </w:tcBorders>
            <w:vAlign w:val="center"/>
          </w:tcPr>
          <w:p w14:paraId="0F56ABBD" w14:textId="1A16A158" w:rsidR="00027174" w:rsidRPr="00027174" w:rsidRDefault="00B55C1A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</w:t>
            </w:r>
            <w:r w:rsidR="0085266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of s</w:t>
            </w:r>
            <w:r w:rsidR="00027174" w:rsidRPr="00027174">
              <w:rPr>
                <w:rFonts w:ascii="Times New Roman" w:hAnsi="Times New Roman" w:cs="Times New Roman"/>
              </w:rPr>
              <w:t>urvival of seed in seed bank</w:t>
            </w:r>
          </w:p>
        </w:tc>
        <w:tc>
          <w:tcPr>
            <w:tcW w:w="1679" w:type="dxa"/>
            <w:tcBorders>
              <w:top w:val="single" w:sz="18" w:space="0" w:color="auto"/>
            </w:tcBorders>
            <w:vAlign w:val="center"/>
          </w:tcPr>
          <w:p w14:paraId="0B073433" w14:textId="5A313B88" w:rsidR="00027174" w:rsidRPr="00027174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 w:rsidRPr="00027174">
              <w:rPr>
                <w:rFonts w:ascii="Times New Roman" w:hAnsi="Times New Roman" w:cs="Times New Roman"/>
              </w:rPr>
              <w:t>0.2597</w:t>
            </w:r>
          </w:p>
        </w:tc>
        <w:tc>
          <w:tcPr>
            <w:tcW w:w="1679" w:type="dxa"/>
            <w:tcBorders>
              <w:top w:val="single" w:sz="18" w:space="0" w:color="auto"/>
            </w:tcBorders>
            <w:vAlign w:val="center"/>
          </w:tcPr>
          <w:p w14:paraId="2E6A4765" w14:textId="3A361280" w:rsidR="00027174" w:rsidRPr="00027174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 w:rsidRPr="00027174">
              <w:rPr>
                <w:rFonts w:ascii="Times New Roman" w:hAnsi="Times New Roman" w:cs="Times New Roman"/>
              </w:rPr>
              <w:t>0.2597</w:t>
            </w:r>
          </w:p>
        </w:tc>
      </w:tr>
      <w:tr w:rsidR="00027174" w:rsidRPr="00B65D15" w14:paraId="2BFA14CD" w14:textId="77777777" w:rsidTr="00852660">
        <w:tc>
          <w:tcPr>
            <w:tcW w:w="1418" w:type="dxa"/>
            <w:vAlign w:val="center"/>
          </w:tcPr>
          <w:p w14:paraId="3343CE71" w14:textId="2414F4EB" w:rsidR="00027174" w:rsidRPr="00B55C1A" w:rsidRDefault="00027174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B53929A" w14:textId="71385C78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 xml:space="preserve">of </w:t>
            </w:r>
            <w:r w:rsidR="00B55C1A">
              <w:rPr>
                <w:rFonts w:ascii="Times New Roman" w:hAnsi="Times New Roman" w:cs="Times New Roman"/>
              </w:rPr>
              <w:t>s</w:t>
            </w:r>
            <w:r w:rsidR="00027174" w:rsidRPr="00261C08">
              <w:rPr>
                <w:rFonts w:ascii="Times New Roman" w:hAnsi="Times New Roman" w:cs="Times New Roman"/>
              </w:rPr>
              <w:t>urvival of small rosettes (S)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602BF7B5" w14:textId="635D7078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0.2619</w:t>
            </w:r>
          </w:p>
        </w:tc>
        <w:tc>
          <w:tcPr>
            <w:tcW w:w="1679" w:type="dxa"/>
            <w:vAlign w:val="center"/>
          </w:tcPr>
          <w:p w14:paraId="11CACBD3" w14:textId="36B7178D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0.2864</w:t>
            </w:r>
          </w:p>
        </w:tc>
      </w:tr>
      <w:tr w:rsidR="00027174" w:rsidRPr="00B65D15" w14:paraId="66474C09" w14:textId="77777777" w:rsidTr="00852660">
        <w:tc>
          <w:tcPr>
            <w:tcW w:w="1418" w:type="dxa"/>
            <w:vAlign w:val="center"/>
          </w:tcPr>
          <w:p w14:paraId="03EAA16E" w14:textId="747263C3" w:rsidR="00027174" w:rsidRPr="00B55C1A" w:rsidRDefault="00027174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5B3FB32E" w14:textId="1A406DF1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 xml:space="preserve">of </w:t>
            </w:r>
            <w:r w:rsidR="00B55C1A">
              <w:rPr>
                <w:rFonts w:ascii="Times New Roman" w:hAnsi="Times New Roman" w:cs="Times New Roman"/>
              </w:rPr>
              <w:t>s</w:t>
            </w:r>
            <w:r w:rsidR="00027174" w:rsidRPr="00261C08">
              <w:rPr>
                <w:rFonts w:ascii="Times New Roman" w:hAnsi="Times New Roman" w:cs="Times New Roman"/>
              </w:rPr>
              <w:t>urvival of median rosettes (M)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35C9CAB9" w14:textId="15C961A9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0.6761</w:t>
            </w:r>
          </w:p>
        </w:tc>
        <w:tc>
          <w:tcPr>
            <w:tcW w:w="1679" w:type="dxa"/>
            <w:vAlign w:val="center"/>
          </w:tcPr>
          <w:p w14:paraId="1972DAF9" w14:textId="3B1607AF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0.7393</w:t>
            </w:r>
          </w:p>
        </w:tc>
      </w:tr>
      <w:tr w:rsidR="00027174" w:rsidRPr="00B65D15" w14:paraId="52B3A9E4" w14:textId="77777777" w:rsidTr="00852660">
        <w:tc>
          <w:tcPr>
            <w:tcW w:w="1418" w:type="dxa"/>
            <w:vAlign w:val="center"/>
          </w:tcPr>
          <w:p w14:paraId="32045E46" w14:textId="7C9F3DB5" w:rsidR="00027174" w:rsidRPr="00B55C1A" w:rsidRDefault="00027174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CA16D15" w14:textId="34C68441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 xml:space="preserve">of </w:t>
            </w:r>
            <w:r w:rsidR="00B55C1A">
              <w:rPr>
                <w:rFonts w:ascii="Times New Roman" w:hAnsi="Times New Roman" w:cs="Times New Roman"/>
              </w:rPr>
              <w:t>s</w:t>
            </w:r>
            <w:r w:rsidR="00027174" w:rsidRPr="00261C08">
              <w:rPr>
                <w:rFonts w:ascii="Times New Roman" w:hAnsi="Times New Roman" w:cs="Times New Roman"/>
              </w:rPr>
              <w:t>urvival of large rosettes (L)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07E2ADAD" w14:textId="2296D19E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0.8971</w:t>
            </w:r>
          </w:p>
        </w:tc>
        <w:tc>
          <w:tcPr>
            <w:tcW w:w="1679" w:type="dxa"/>
            <w:vAlign w:val="center"/>
          </w:tcPr>
          <w:p w14:paraId="1E2D80D2" w14:textId="5B43C70A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0.9810</w:t>
            </w:r>
          </w:p>
        </w:tc>
      </w:tr>
      <w:tr w:rsidR="00852660" w:rsidRPr="00B65D15" w14:paraId="74DB1BCD" w14:textId="77777777" w:rsidTr="00852660">
        <w:tc>
          <w:tcPr>
            <w:tcW w:w="1418" w:type="dxa"/>
            <w:vAlign w:val="center"/>
          </w:tcPr>
          <w:p w14:paraId="21EF1ED3" w14:textId="79ECE7A9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D7E5593" w14:textId="6CB431F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of </w:t>
            </w:r>
            <w:r>
              <w:rPr>
                <w:rFonts w:ascii="Times New Roman" w:hAnsi="Times New Roman" w:cs="Times New Roman"/>
              </w:rPr>
              <w:t>g</w:t>
            </w:r>
            <w:r w:rsidRPr="00261C08">
              <w:rPr>
                <w:rFonts w:ascii="Times New Roman" w:hAnsi="Times New Roman" w:cs="Times New Roman"/>
              </w:rPr>
              <w:t>rowth of establishing seed to M</w:t>
            </w:r>
          </w:p>
        </w:tc>
        <w:tc>
          <w:tcPr>
            <w:tcW w:w="1679" w:type="dxa"/>
            <w:vAlign w:val="center"/>
          </w:tcPr>
          <w:p w14:paraId="22A5C8D6" w14:textId="0516F6E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0.2076</w:t>
            </w:r>
          </w:p>
        </w:tc>
        <w:tc>
          <w:tcPr>
            <w:tcW w:w="1679" w:type="dxa"/>
            <w:vAlign w:val="center"/>
          </w:tcPr>
          <w:p w14:paraId="4D168AE4" w14:textId="1EF32CB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0.2076</w:t>
            </w:r>
          </w:p>
        </w:tc>
      </w:tr>
      <w:tr w:rsidR="00852660" w:rsidRPr="00B65D15" w14:paraId="143F9A2A" w14:textId="77777777" w:rsidTr="00852660">
        <w:tc>
          <w:tcPr>
            <w:tcW w:w="1418" w:type="dxa"/>
            <w:vAlign w:val="center"/>
          </w:tcPr>
          <w:p w14:paraId="313EC015" w14:textId="1FCB8415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F5BBFEB" w14:textId="33FA224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of </w:t>
            </w:r>
            <w:r>
              <w:rPr>
                <w:rFonts w:ascii="Times New Roman" w:hAnsi="Times New Roman" w:cs="Times New Roman"/>
              </w:rPr>
              <w:t>g</w:t>
            </w:r>
            <w:r w:rsidRPr="00261C08">
              <w:rPr>
                <w:rFonts w:ascii="Times New Roman" w:hAnsi="Times New Roman" w:cs="Times New Roman"/>
              </w:rPr>
              <w:t>rowth of establishing seed to L</w:t>
            </w:r>
          </w:p>
        </w:tc>
        <w:tc>
          <w:tcPr>
            <w:tcW w:w="1679" w:type="dxa"/>
            <w:vAlign w:val="center"/>
          </w:tcPr>
          <w:p w14:paraId="0DDE6F7E" w14:textId="20AA204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0.0911</w:t>
            </w:r>
          </w:p>
        </w:tc>
        <w:tc>
          <w:tcPr>
            <w:tcW w:w="1679" w:type="dxa"/>
            <w:vAlign w:val="center"/>
          </w:tcPr>
          <w:p w14:paraId="2967F570" w14:textId="7206CF27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0.0911</w:t>
            </w:r>
          </w:p>
        </w:tc>
      </w:tr>
      <w:tr w:rsidR="00852660" w:rsidRPr="00B65D15" w14:paraId="7CD200AF" w14:textId="77777777" w:rsidTr="00852660">
        <w:tc>
          <w:tcPr>
            <w:tcW w:w="1418" w:type="dxa"/>
            <w:vAlign w:val="center"/>
          </w:tcPr>
          <w:p w14:paraId="6B30D1D4" w14:textId="72DAA63C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AEE9CDD" w14:textId="2F42AD5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of </w:t>
            </w:r>
            <w:r>
              <w:rPr>
                <w:rFonts w:ascii="Times New Roman" w:hAnsi="Times New Roman" w:cs="Times New Roman"/>
              </w:rPr>
              <w:t>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S to M</w:t>
            </w:r>
          </w:p>
        </w:tc>
        <w:tc>
          <w:tcPr>
            <w:tcW w:w="1679" w:type="dxa"/>
            <w:vAlign w:val="center"/>
          </w:tcPr>
          <w:p w14:paraId="3F04A506" w14:textId="438F586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0.8028</w:t>
            </w:r>
          </w:p>
        </w:tc>
        <w:tc>
          <w:tcPr>
            <w:tcW w:w="1679" w:type="dxa"/>
            <w:vAlign w:val="center"/>
          </w:tcPr>
          <w:p w14:paraId="303BAFBF" w14:textId="0A45FC3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0.8028</w:t>
            </w:r>
          </w:p>
        </w:tc>
      </w:tr>
      <w:tr w:rsidR="00852660" w:rsidRPr="00B65D15" w14:paraId="61B5BBC8" w14:textId="77777777" w:rsidTr="00852660">
        <w:tc>
          <w:tcPr>
            <w:tcW w:w="1418" w:type="dxa"/>
            <w:vAlign w:val="center"/>
          </w:tcPr>
          <w:p w14:paraId="28B39F1C" w14:textId="0DC79007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DEBC220" w14:textId="1CA457F0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of </w:t>
            </w:r>
            <w:r>
              <w:rPr>
                <w:rFonts w:ascii="Times New Roman" w:hAnsi="Times New Roman" w:cs="Times New Roman"/>
              </w:rPr>
              <w:t>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S to L</w:t>
            </w:r>
          </w:p>
        </w:tc>
        <w:tc>
          <w:tcPr>
            <w:tcW w:w="1679" w:type="dxa"/>
            <w:vAlign w:val="center"/>
          </w:tcPr>
          <w:p w14:paraId="28830E02" w14:textId="7F144B9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0.1268</w:t>
            </w:r>
          </w:p>
        </w:tc>
        <w:tc>
          <w:tcPr>
            <w:tcW w:w="1679" w:type="dxa"/>
            <w:vAlign w:val="center"/>
          </w:tcPr>
          <w:p w14:paraId="46BD2809" w14:textId="39EA6762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0.1268</w:t>
            </w:r>
          </w:p>
        </w:tc>
      </w:tr>
      <w:tr w:rsidR="00852660" w:rsidRPr="00B65D15" w14:paraId="28E181A1" w14:textId="77777777" w:rsidTr="00852660">
        <w:tc>
          <w:tcPr>
            <w:tcW w:w="1418" w:type="dxa"/>
            <w:vAlign w:val="center"/>
          </w:tcPr>
          <w:p w14:paraId="1CA31816" w14:textId="0D24293B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7DFCF5F" w14:textId="731C10D8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of </w:t>
            </w:r>
            <w:r>
              <w:rPr>
                <w:rFonts w:ascii="Times New Roman" w:hAnsi="Times New Roman" w:cs="Times New Roman"/>
              </w:rPr>
              <w:t>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M to L</w:t>
            </w:r>
          </w:p>
        </w:tc>
        <w:tc>
          <w:tcPr>
            <w:tcW w:w="1679" w:type="dxa"/>
            <w:vAlign w:val="center"/>
          </w:tcPr>
          <w:p w14:paraId="20233F03" w14:textId="4D672431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0.3824</w:t>
            </w:r>
          </w:p>
        </w:tc>
        <w:tc>
          <w:tcPr>
            <w:tcW w:w="1679" w:type="dxa"/>
            <w:vAlign w:val="center"/>
          </w:tcPr>
          <w:p w14:paraId="03352538" w14:textId="708CEF6B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0.3824</w:t>
            </w:r>
          </w:p>
        </w:tc>
      </w:tr>
      <w:tr w:rsidR="00852660" w:rsidRPr="00B65D15" w14:paraId="5F6084F7" w14:textId="77777777" w:rsidTr="00852660">
        <w:tc>
          <w:tcPr>
            <w:tcW w:w="1418" w:type="dxa"/>
            <w:vAlign w:val="center"/>
          </w:tcPr>
          <w:p w14:paraId="7588EEA6" w14:textId="23FE5C84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21383C36" w14:textId="3E34FC67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of </w:t>
            </w:r>
            <w:r>
              <w:rPr>
                <w:rFonts w:ascii="Times New Roman" w:hAnsi="Times New Roman" w:cs="Times New Roman"/>
              </w:rPr>
              <w:t>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M to S</w:t>
            </w:r>
          </w:p>
        </w:tc>
        <w:tc>
          <w:tcPr>
            <w:tcW w:w="1679" w:type="dxa"/>
            <w:vAlign w:val="center"/>
          </w:tcPr>
          <w:p w14:paraId="056A984C" w14:textId="455D810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65614352" w14:textId="69C9CD6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7AD1DE69" w14:textId="77777777" w:rsidTr="00852660">
        <w:tc>
          <w:tcPr>
            <w:tcW w:w="1418" w:type="dxa"/>
            <w:vAlign w:val="center"/>
          </w:tcPr>
          <w:p w14:paraId="4549C938" w14:textId="52639071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AB94728" w14:textId="213232A4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of </w:t>
            </w:r>
            <w:r>
              <w:rPr>
                <w:rFonts w:ascii="Times New Roman" w:hAnsi="Times New Roman" w:cs="Times New Roman"/>
              </w:rPr>
              <w:t>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L to S</w:t>
            </w:r>
          </w:p>
        </w:tc>
        <w:tc>
          <w:tcPr>
            <w:tcW w:w="1679" w:type="dxa"/>
            <w:vAlign w:val="center"/>
          </w:tcPr>
          <w:p w14:paraId="70EB8CE4" w14:textId="1FBC1C0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1788EBFC" w14:textId="7DD92FF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10B234B3" w14:textId="77777777" w:rsidTr="00852660">
        <w:tc>
          <w:tcPr>
            <w:tcW w:w="1418" w:type="dxa"/>
            <w:vAlign w:val="center"/>
          </w:tcPr>
          <w:p w14:paraId="5C35667C" w14:textId="1C3F3D62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7A98EDF" w14:textId="713FAC2C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of </w:t>
            </w:r>
            <w:r>
              <w:rPr>
                <w:rFonts w:ascii="Times New Roman" w:hAnsi="Times New Roman" w:cs="Times New Roman"/>
              </w:rPr>
              <w:t>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L to M</w:t>
            </w:r>
          </w:p>
        </w:tc>
        <w:tc>
          <w:tcPr>
            <w:tcW w:w="1679" w:type="dxa"/>
            <w:vAlign w:val="center"/>
          </w:tcPr>
          <w:p w14:paraId="0EDAC31A" w14:textId="5983EAF8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797B77DC" w14:textId="10132C19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44442990" w14:textId="77777777" w:rsidTr="00852660">
        <w:tc>
          <w:tcPr>
            <w:tcW w:w="1418" w:type="dxa"/>
            <w:vAlign w:val="center"/>
          </w:tcPr>
          <w:p w14:paraId="000446AB" w14:textId="4BA9A082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F17C9B1" w14:textId="1982F55C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of </w:t>
            </w:r>
            <w:r>
              <w:rPr>
                <w:rFonts w:ascii="Times New Roman" w:hAnsi="Times New Roman" w:cs="Times New Roman"/>
              </w:rPr>
              <w:t>b</w:t>
            </w:r>
            <w:r w:rsidRPr="00261C08">
              <w:rPr>
                <w:rFonts w:ascii="Times New Roman" w:hAnsi="Times New Roman" w:cs="Times New Roman"/>
              </w:rPr>
              <w:t>olting of S</w:t>
            </w:r>
          </w:p>
        </w:tc>
        <w:tc>
          <w:tcPr>
            <w:tcW w:w="1679" w:type="dxa"/>
            <w:vAlign w:val="center"/>
          </w:tcPr>
          <w:p w14:paraId="0EA14E4B" w14:textId="0B604BA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0.1932</w:t>
            </w:r>
          </w:p>
        </w:tc>
        <w:tc>
          <w:tcPr>
            <w:tcW w:w="1679" w:type="dxa"/>
            <w:vAlign w:val="center"/>
          </w:tcPr>
          <w:p w14:paraId="5D453D0E" w14:textId="4A8F624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0.1932</w:t>
            </w:r>
          </w:p>
        </w:tc>
      </w:tr>
      <w:tr w:rsidR="00852660" w:rsidRPr="00B65D15" w14:paraId="5C270DEC" w14:textId="77777777" w:rsidTr="00852660">
        <w:tc>
          <w:tcPr>
            <w:tcW w:w="1418" w:type="dxa"/>
            <w:vAlign w:val="center"/>
          </w:tcPr>
          <w:p w14:paraId="35B56C63" w14:textId="45B2805D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C0BEE81" w14:textId="6442CE37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of </w:t>
            </w:r>
            <w:r>
              <w:rPr>
                <w:rFonts w:ascii="Times New Roman" w:hAnsi="Times New Roman" w:cs="Times New Roman"/>
              </w:rPr>
              <w:t>b</w:t>
            </w:r>
            <w:r w:rsidRPr="00261C08">
              <w:rPr>
                <w:rFonts w:ascii="Times New Roman" w:hAnsi="Times New Roman" w:cs="Times New Roman"/>
              </w:rPr>
              <w:t>olting of M</w:t>
            </w:r>
          </w:p>
        </w:tc>
        <w:tc>
          <w:tcPr>
            <w:tcW w:w="1679" w:type="dxa"/>
            <w:vAlign w:val="center"/>
          </w:tcPr>
          <w:p w14:paraId="40C98ADA" w14:textId="49F1324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0.7143</w:t>
            </w:r>
          </w:p>
        </w:tc>
        <w:tc>
          <w:tcPr>
            <w:tcW w:w="1679" w:type="dxa"/>
            <w:vAlign w:val="center"/>
          </w:tcPr>
          <w:p w14:paraId="0EE0ABAF" w14:textId="79B9CAD4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0.7143</w:t>
            </w:r>
          </w:p>
        </w:tc>
      </w:tr>
      <w:tr w:rsidR="00852660" w:rsidRPr="00B65D15" w14:paraId="4F517656" w14:textId="77777777" w:rsidTr="00852660">
        <w:tc>
          <w:tcPr>
            <w:tcW w:w="1418" w:type="dxa"/>
            <w:vAlign w:val="center"/>
          </w:tcPr>
          <w:p w14:paraId="6A2E31B3" w14:textId="6E4E1CF3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93594FE" w14:textId="5392176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of </w:t>
            </w:r>
            <w:r>
              <w:rPr>
                <w:rFonts w:ascii="Times New Roman" w:hAnsi="Times New Roman" w:cs="Times New Roman"/>
              </w:rPr>
              <w:t>b</w:t>
            </w:r>
            <w:r w:rsidRPr="00261C08">
              <w:rPr>
                <w:rFonts w:ascii="Times New Roman" w:hAnsi="Times New Roman" w:cs="Times New Roman"/>
              </w:rPr>
              <w:t>olting of L</w:t>
            </w:r>
          </w:p>
        </w:tc>
        <w:tc>
          <w:tcPr>
            <w:tcW w:w="1679" w:type="dxa"/>
            <w:vAlign w:val="center"/>
          </w:tcPr>
          <w:p w14:paraId="67A19C81" w14:textId="6841667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1679" w:type="dxa"/>
            <w:vAlign w:val="center"/>
          </w:tcPr>
          <w:p w14:paraId="3DFDDE99" w14:textId="67A7181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</w:tr>
      <w:tr w:rsidR="00852660" w:rsidRPr="00B65D15" w14:paraId="1050EB02" w14:textId="77777777" w:rsidTr="00852660">
        <w:tc>
          <w:tcPr>
            <w:tcW w:w="1418" w:type="dxa"/>
            <w:vAlign w:val="center"/>
          </w:tcPr>
          <w:p w14:paraId="0E7D2428" w14:textId="743ABA4B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71E0C69B" w14:textId="3ECC72F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S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57300B5D" w14:textId="214F782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5443</w:t>
            </w:r>
          </w:p>
        </w:tc>
        <w:tc>
          <w:tcPr>
            <w:tcW w:w="1679" w:type="dxa"/>
            <w:vAlign w:val="center"/>
          </w:tcPr>
          <w:p w14:paraId="6930CDB8" w14:textId="675C8270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7809</w:t>
            </w:r>
          </w:p>
        </w:tc>
      </w:tr>
      <w:tr w:rsidR="00852660" w:rsidRPr="00B65D15" w14:paraId="3A70E518" w14:textId="77777777" w:rsidTr="00852660">
        <w:tc>
          <w:tcPr>
            <w:tcW w:w="1418" w:type="dxa"/>
            <w:vAlign w:val="center"/>
          </w:tcPr>
          <w:p w14:paraId="013BAA61" w14:textId="6A802070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903F14D" w14:textId="4462BD1A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M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574CFB4D" w14:textId="24506F0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6150</w:t>
            </w:r>
          </w:p>
        </w:tc>
        <w:tc>
          <w:tcPr>
            <w:tcW w:w="1679" w:type="dxa"/>
            <w:vAlign w:val="center"/>
          </w:tcPr>
          <w:p w14:paraId="3F51A698" w14:textId="51F1FB11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8145</w:t>
            </w:r>
          </w:p>
        </w:tc>
      </w:tr>
      <w:tr w:rsidR="00852660" w:rsidRPr="00B65D15" w14:paraId="544DFEC0" w14:textId="77777777" w:rsidTr="00852660">
        <w:tc>
          <w:tcPr>
            <w:tcW w:w="1418" w:type="dxa"/>
            <w:vAlign w:val="center"/>
          </w:tcPr>
          <w:p w14:paraId="158C6735" w14:textId="794A716B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660260F" w14:textId="1AFD6CB5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L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71A0E410" w14:textId="118B4080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12446</w:t>
            </w:r>
          </w:p>
        </w:tc>
        <w:tc>
          <w:tcPr>
            <w:tcW w:w="1679" w:type="dxa"/>
            <w:vAlign w:val="center"/>
          </w:tcPr>
          <w:p w14:paraId="445A391E" w14:textId="15F24A3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16483</w:t>
            </w:r>
          </w:p>
        </w:tc>
      </w:tr>
      <w:tr w:rsidR="00852660" w:rsidRPr="00B65D15" w14:paraId="1B698D2D" w14:textId="77777777" w:rsidTr="00852660">
        <w:tc>
          <w:tcPr>
            <w:tcW w:w="1418" w:type="dxa"/>
            <w:vAlign w:val="center"/>
          </w:tcPr>
          <w:p w14:paraId="7F4733B0" w14:textId="2304A8CC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6996D0F5" w14:textId="52DF1A2D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escaping from floral herbivory</w:t>
            </w:r>
          </w:p>
        </w:tc>
        <w:tc>
          <w:tcPr>
            <w:tcW w:w="1679" w:type="dxa"/>
            <w:vAlign w:val="center"/>
          </w:tcPr>
          <w:p w14:paraId="59DB481B" w14:textId="3B19745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0.8500</w:t>
            </w:r>
          </w:p>
        </w:tc>
        <w:tc>
          <w:tcPr>
            <w:tcW w:w="1679" w:type="dxa"/>
            <w:vAlign w:val="center"/>
          </w:tcPr>
          <w:p w14:paraId="4C6A0C60" w14:textId="30778249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0.8500</w:t>
            </w:r>
          </w:p>
        </w:tc>
      </w:tr>
      <w:tr w:rsidR="00852660" w:rsidRPr="00B65D15" w14:paraId="1C32F9CE" w14:textId="77777777" w:rsidTr="00852660">
        <w:tc>
          <w:tcPr>
            <w:tcW w:w="1418" w:type="dxa"/>
            <w:vAlign w:val="center"/>
          </w:tcPr>
          <w:p w14:paraId="00283A94" w14:textId="648744A6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ν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225BDE1D" w14:textId="252D64E8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of 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ew seed entering seed bank</w:t>
            </w:r>
          </w:p>
        </w:tc>
        <w:tc>
          <w:tcPr>
            <w:tcW w:w="1679" w:type="dxa"/>
            <w:vAlign w:val="center"/>
          </w:tcPr>
          <w:p w14:paraId="3964C7AB" w14:textId="2F814FB7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6A4CB7C5" w14:textId="73CE075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</w:tr>
      <w:tr w:rsidR="00852660" w:rsidRPr="00B65D15" w14:paraId="763EA78F" w14:textId="77777777" w:rsidTr="00852660">
        <w:tc>
          <w:tcPr>
            <w:tcW w:w="1418" w:type="dxa"/>
            <w:vAlign w:val="center"/>
          </w:tcPr>
          <w:p w14:paraId="2AE6E8F5" w14:textId="565D7224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ε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7783C702" w14:textId="0740229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of 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ew seed establishing seedling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157686EC" w14:textId="0AD7335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7F22D47C" w14:textId="0CA7AC9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0.3022</w:t>
            </w:r>
          </w:p>
        </w:tc>
      </w:tr>
      <w:tr w:rsidR="00852660" w:rsidRPr="00B65D15" w14:paraId="18343053" w14:textId="77777777" w:rsidTr="00852660">
        <w:tc>
          <w:tcPr>
            <w:tcW w:w="1418" w:type="dxa"/>
            <w:vAlign w:val="center"/>
          </w:tcPr>
          <w:p w14:paraId="4C34BF53" w14:textId="59F0B175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1E9CBA2E" w14:textId="427ABABD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>
              <w:rPr>
                <w:rFonts w:ascii="Times New Roman" w:hAnsi="Times New Roman" w:cs="Times New Roman"/>
              </w:rPr>
              <w:t>s</w:t>
            </w:r>
            <w:r w:rsidRPr="00261C08">
              <w:rPr>
                <w:rFonts w:ascii="Times New Roman" w:hAnsi="Times New Roman" w:cs="Times New Roman"/>
              </w:rPr>
              <w:t>eed from seed bank establishing seedling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7D9F472E" w14:textId="648E031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627AB30F" w14:textId="14670C4B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0.3022</w:t>
            </w:r>
          </w:p>
        </w:tc>
      </w:tr>
    </w:tbl>
    <w:p w14:paraId="1E31F0EF" w14:textId="77777777" w:rsidR="00210FE4" w:rsidRDefault="00210FE4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br w:type="page"/>
      </w:r>
    </w:p>
    <w:p w14:paraId="3ECA4ADF" w14:textId="555C211F" w:rsidR="009A233E" w:rsidRDefault="009A233E" w:rsidP="009A233E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210F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Dispersal statistics from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second set of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</w:t>
      </w:r>
      <w:proofErr w:type="spellStart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unwarmed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outcomes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maximum/distributed flower head heights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C. </w:t>
      </w:r>
      <w:proofErr w:type="spellStart"/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acanthoides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(CA), with values given for the mean and lower/upper values of the 95% bootstrap interval (BI).</w:t>
      </w:r>
    </w:p>
    <w:p w14:paraId="71A72B45" w14:textId="77777777" w:rsidR="009A233E" w:rsidRPr="00B65D15" w:rsidRDefault="009A233E" w:rsidP="009A233E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276"/>
        <w:gridCol w:w="1276"/>
        <w:gridCol w:w="1705"/>
      </w:tblGrid>
      <w:tr w:rsidR="00F31942" w:rsidRPr="00B65D15" w14:paraId="4AACC082" w14:textId="77777777" w:rsidTr="00F31942">
        <w:tc>
          <w:tcPr>
            <w:tcW w:w="1701" w:type="dxa"/>
            <w:tcBorders>
              <w:bottom w:val="single" w:sz="18" w:space="0" w:color="auto"/>
            </w:tcBorders>
          </w:tcPr>
          <w:p w14:paraId="33F78DE4" w14:textId="77777777" w:rsidR="00F31942" w:rsidRPr="00B65D15" w:rsidRDefault="00F31942" w:rsidP="000D169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14:paraId="3B0B41E7" w14:textId="77777777" w:rsidR="00F31942" w:rsidRPr="00B65D15" w:rsidRDefault="00F31942" w:rsidP="000D169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14:paraId="3533E33D" w14:textId="3D8E36BB" w:rsidR="00F31942" w:rsidRPr="00B65D15" w:rsidRDefault="00F31942" w:rsidP="000D1691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14:paraId="22A167AA" w14:textId="7C0CD0AE" w:rsidR="00F31942" w:rsidRPr="00B65D15" w:rsidRDefault="00F31942" w:rsidP="000D16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Median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14:paraId="2512A9B2" w14:textId="77777777" w:rsidR="00F31942" w:rsidRPr="00B65D15" w:rsidRDefault="00F31942" w:rsidP="000D16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18" w:space="0" w:color="auto"/>
            </w:tcBorders>
          </w:tcPr>
          <w:p w14:paraId="5804C956" w14:textId="77777777" w:rsidR="00F31942" w:rsidRPr="00B65D15" w:rsidRDefault="00F31942" w:rsidP="000D16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9A233E" w:rsidRPr="00B65D15" w14:paraId="2CB59190" w14:textId="77777777" w:rsidTr="00F31942">
        <w:tc>
          <w:tcPr>
            <w:tcW w:w="5103" w:type="dxa"/>
            <w:gridSpan w:val="3"/>
            <w:tcBorders>
              <w:top w:val="single" w:sz="18" w:space="0" w:color="auto"/>
            </w:tcBorders>
          </w:tcPr>
          <w:p w14:paraId="60621404" w14:textId="3AB6B808" w:rsidR="009A233E" w:rsidRPr="00B65D15" w:rsidRDefault="00F31942" w:rsidP="000D169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Flower height shifts only</w:t>
            </w: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2DA6C0A9" w14:textId="77777777" w:rsidR="009A233E" w:rsidRPr="00B65D15" w:rsidRDefault="009A233E" w:rsidP="000D169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7139D9C0" w14:textId="77777777" w:rsidR="009A233E" w:rsidRPr="00B65D15" w:rsidRDefault="009A233E" w:rsidP="000D169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18" w:space="0" w:color="auto"/>
            </w:tcBorders>
          </w:tcPr>
          <w:p w14:paraId="53638A18" w14:textId="77777777" w:rsidR="009A233E" w:rsidRPr="00B65D15" w:rsidRDefault="009A233E" w:rsidP="000D169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01BA7937" w14:textId="77777777" w:rsidTr="00F31942">
        <w:tc>
          <w:tcPr>
            <w:tcW w:w="1701" w:type="dxa"/>
          </w:tcPr>
          <w:p w14:paraId="4C9E08CB" w14:textId="05FAC57D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701" w:type="dxa"/>
          </w:tcPr>
          <w:p w14:paraId="65C43886" w14:textId="3EB49712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1" w:type="dxa"/>
          </w:tcPr>
          <w:p w14:paraId="33B95249" w14:textId="67E583D5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79679AF" w14:textId="7DE33078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2C70D23" w14:textId="6795EE48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794FB407" w14:textId="5E290AF3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942" w:rsidRPr="00B65D15" w14:paraId="1253F8AB" w14:textId="77777777" w:rsidTr="00F31942">
        <w:tc>
          <w:tcPr>
            <w:tcW w:w="1701" w:type="dxa"/>
          </w:tcPr>
          <w:p w14:paraId="69C8F271" w14:textId="77777777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D09D37C" w14:textId="311461FC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</w:tcPr>
          <w:p w14:paraId="5D03253F" w14:textId="6AFF7850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CB8BCA0" w14:textId="768CB226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6291EB1" w14:textId="721A506F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628B3A99" w14:textId="0FC77684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942" w:rsidRPr="00B65D15" w14:paraId="01720434" w14:textId="77777777" w:rsidTr="00F31942">
        <w:tc>
          <w:tcPr>
            <w:tcW w:w="1701" w:type="dxa"/>
          </w:tcPr>
          <w:p w14:paraId="3A777FFA" w14:textId="00770B94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701" w:type="dxa"/>
          </w:tcPr>
          <w:p w14:paraId="15757B15" w14:textId="75FFCF38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1" w:type="dxa"/>
          </w:tcPr>
          <w:p w14:paraId="56FF7F43" w14:textId="65B79184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2C214BE" w14:textId="57BD52E0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0AA289FA" w14:textId="7879123B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18940434" w14:textId="0E9B5784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942" w:rsidRPr="00B65D15" w14:paraId="5F71CFDA" w14:textId="77777777" w:rsidTr="00F31942">
        <w:tc>
          <w:tcPr>
            <w:tcW w:w="1701" w:type="dxa"/>
          </w:tcPr>
          <w:p w14:paraId="0E17F30B" w14:textId="77777777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7D3B0A8" w14:textId="71BD8CE7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</w:tcPr>
          <w:p w14:paraId="1F2D0333" w14:textId="4E5669EA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CE07560" w14:textId="7153979E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A03A00A" w14:textId="360ED023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281F9A5E" w14:textId="15213584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942" w:rsidRPr="00B65D15" w14:paraId="6ABD2EF6" w14:textId="77777777" w:rsidTr="000D1691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4698B0A3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7F9C64F5" w14:textId="77777777" w:rsidTr="00F31942">
        <w:tc>
          <w:tcPr>
            <w:tcW w:w="5103" w:type="dxa"/>
            <w:gridSpan w:val="3"/>
            <w:tcBorders>
              <w:top w:val="single" w:sz="8" w:space="0" w:color="auto"/>
            </w:tcBorders>
          </w:tcPr>
          <w:p w14:paraId="76BF73B9" w14:textId="3FB3574D" w:rsidR="00F31942" w:rsidRPr="00B65D15" w:rsidRDefault="00F31942" w:rsidP="00F3194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All demographic shifts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29C770AD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633A690C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52DCE725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383BEFE7" w14:textId="77777777" w:rsidTr="00F31942">
        <w:tc>
          <w:tcPr>
            <w:tcW w:w="1701" w:type="dxa"/>
          </w:tcPr>
          <w:p w14:paraId="2DDA0823" w14:textId="3F9F5E4E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701" w:type="dxa"/>
          </w:tcPr>
          <w:p w14:paraId="2076E761" w14:textId="071DC1AB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</w:tcPr>
          <w:p w14:paraId="0C9744B7" w14:textId="640B884E" w:rsidR="00F31942" w:rsidRPr="00B65D15" w:rsidRDefault="00F31942" w:rsidP="00F3194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2233D71B" w14:textId="1429A88D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9CFEA3F" w14:textId="41BD3F14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785A38A4" w14:textId="2EEC7E7D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942" w:rsidRPr="00B65D15" w14:paraId="046692A2" w14:textId="77777777" w:rsidTr="00F31942">
        <w:tc>
          <w:tcPr>
            <w:tcW w:w="1701" w:type="dxa"/>
          </w:tcPr>
          <w:p w14:paraId="6E6F425D" w14:textId="27B91943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701" w:type="dxa"/>
          </w:tcPr>
          <w:p w14:paraId="3D51D4A2" w14:textId="1B9B6150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</w:tcPr>
          <w:p w14:paraId="07572598" w14:textId="32F109A3" w:rsidR="00F31942" w:rsidRPr="00B65D15" w:rsidRDefault="00F31942" w:rsidP="00F3194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3549EA6C" w14:textId="47663B35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FB2FF88" w14:textId="6BD4379C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4101FD7E" w14:textId="1D33EB3D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44B117" w14:textId="77777777" w:rsidR="009A233E" w:rsidRPr="00CD16CB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FBD92" w14:textId="77777777" w:rsidR="008E0941" w:rsidRDefault="008E0941"/>
    <w:sectPr w:rsidR="008E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3E"/>
    <w:rsid w:val="00027174"/>
    <w:rsid w:val="001B1B43"/>
    <w:rsid w:val="001C35E5"/>
    <w:rsid w:val="00210FE4"/>
    <w:rsid w:val="00261C08"/>
    <w:rsid w:val="00555CF2"/>
    <w:rsid w:val="006E18A1"/>
    <w:rsid w:val="007A6EC6"/>
    <w:rsid w:val="007C313F"/>
    <w:rsid w:val="00852660"/>
    <w:rsid w:val="008E0941"/>
    <w:rsid w:val="009A233E"/>
    <w:rsid w:val="00A17E7C"/>
    <w:rsid w:val="00B55C1A"/>
    <w:rsid w:val="00C348D5"/>
    <w:rsid w:val="00D029E3"/>
    <w:rsid w:val="00DB63E8"/>
    <w:rsid w:val="00EF220D"/>
    <w:rsid w:val="00F3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35C0"/>
  <w15:docId w15:val="{FB514194-91B7-4944-ADC0-8CF9B331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3E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33E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71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2</cp:revision>
  <dcterms:created xsi:type="dcterms:W3CDTF">2023-03-30T02:51:00Z</dcterms:created>
  <dcterms:modified xsi:type="dcterms:W3CDTF">2023-03-30T05:01:00Z</dcterms:modified>
</cp:coreProperties>
</file>