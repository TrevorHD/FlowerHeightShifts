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commentRangeStart w:id="0"/>
      <w:commentRangeStart w:id="1"/>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commentRangeEnd w:id="0"/>
      <w:r w:rsidR="005501C7">
        <w:rPr>
          <w:rStyle w:val="CommentReference"/>
        </w:rPr>
        <w:commentReference w:id="0"/>
      </w:r>
      <w:commentRangeEnd w:id="1"/>
      <w:r w:rsidR="006C31EA">
        <w:rPr>
          <w:rStyle w:val="CommentReference"/>
        </w:rPr>
        <w:commentReference w:id="1"/>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commentRangeStart w:id="2"/>
      <w:commentRangeStart w:id="3"/>
      <w:commentRangeStart w:id="4"/>
      <w:r>
        <w:rPr>
          <w:rFonts w:ascii="Times New Roman" w:hAnsi="Times New Roman" w:cs="Times New Roman"/>
          <w:b/>
          <w:bCs/>
          <w:sz w:val="32"/>
          <w:szCs w:val="32"/>
        </w:rPr>
        <w:t>Authors</w:t>
      </w:r>
      <w:commentRangeEnd w:id="2"/>
      <w:r>
        <w:rPr>
          <w:rStyle w:val="CommentReference"/>
        </w:rPr>
        <w:commentReference w:id="2"/>
      </w:r>
      <w:commentRangeEnd w:id="3"/>
      <w:r w:rsidR="00DB11A3">
        <w:rPr>
          <w:rStyle w:val="CommentReference"/>
        </w:rPr>
        <w:commentReference w:id="3"/>
      </w:r>
      <w:commentRangeEnd w:id="4"/>
      <w:r w:rsidR="00873641">
        <w:rPr>
          <w:rStyle w:val="CommentReference"/>
        </w:rPr>
        <w:commentReference w:id="4"/>
      </w:r>
    </w:p>
    <w:p w14:paraId="0A30CDFA" w14:textId="6CF7FD85"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Katriona Shea</w:t>
      </w:r>
      <w:r w:rsidRPr="00DB11A3">
        <w:rPr>
          <w:rFonts w:ascii="Times New Roman" w:hAnsi="Times New Roman" w:cs="Times New Roman"/>
          <w:sz w:val="24"/>
          <w:szCs w:val="24"/>
          <w:vertAlign w:val="superscript"/>
        </w:rPr>
        <w:t>1</w:t>
      </w:r>
    </w:p>
    <w:p w14:paraId="33769AE8" w14:textId="6821803C" w:rsidR="00E3504A" w:rsidRDefault="00E3504A"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1A2C0062" w:rsidR="00E3504A" w:rsidRPr="00DB11A3"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1E1A88A0"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r w:rsidRPr="00B84E1B">
        <w:rPr>
          <w:rFonts w:ascii="Times New Roman" w:hAnsi="Times New Roman" w:cs="Times New Roman"/>
          <w:i/>
          <w:iCs/>
          <w:sz w:val="24"/>
          <w:szCs w:val="24"/>
        </w:rPr>
        <w:t>acanthoides</w:t>
      </w:r>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observed in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from warmed individuals were more likely to exceed a given dispersal distance than those from their unwarmed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w:t>
      </w:r>
      <w:r w:rsidR="00C66E73">
        <w:rPr>
          <w:rFonts w:ascii="Times New Roman" w:hAnsi="Times New Roman" w:cs="Times New Roman"/>
          <w:sz w:val="24"/>
          <w:szCs w:val="24"/>
        </w:rPr>
        <w:t>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w:t>
      </w:r>
      <w:r w:rsidR="00C66E73">
        <w:rPr>
          <w:rFonts w:ascii="Times New Roman" w:hAnsi="Times New Roman" w:cs="Times New Roman"/>
          <w:sz w:val="24"/>
          <w:szCs w:val="24"/>
        </w:rPr>
        <w:t>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commentRangeStart w:id="5"/>
      <w:r w:rsidRPr="008E002A">
        <w:rPr>
          <w:rFonts w:ascii="Times New Roman" w:hAnsi="Times New Roman" w:cs="Times New Roman"/>
          <w:b/>
          <w:bCs/>
          <w:sz w:val="32"/>
          <w:szCs w:val="32"/>
        </w:rPr>
        <w:lastRenderedPageBreak/>
        <w:t>Introduction</w:t>
      </w:r>
      <w:commentRangeEnd w:id="5"/>
      <w:r w:rsidR="00400ABB">
        <w:rPr>
          <w:rStyle w:val="CommentReference"/>
        </w:rPr>
        <w:commentReference w:id="5"/>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northeastern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Currently, t</w:t>
      </w:r>
      <w:r w:rsidR="00283B6D"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Katul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Kuparinen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temperature, and seek to examine the effects of increased growing temperature on dispersal while accounting for the entire distribution of seed release </w:t>
      </w:r>
      <w:r w:rsidRPr="00283B6D">
        <w:rPr>
          <w:rFonts w:ascii="Times New Roman" w:hAnsi="Times New Roman" w:cs="Times New Roman"/>
          <w:sz w:val="24"/>
          <w:szCs w:val="24"/>
        </w:rPr>
        <w:lastRenderedPageBreak/>
        <w:t xml:space="preserve">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r w:rsidRPr="00283B6D">
        <w:rPr>
          <w:rFonts w:ascii="Times New Roman" w:hAnsi="Times New Roman" w:cs="Times New Roman"/>
          <w:i/>
          <w:iCs/>
          <w:sz w:val="24"/>
          <w:szCs w:val="24"/>
        </w:rPr>
        <w:t>acanthoides</w:t>
      </w:r>
      <w:r w:rsidRPr="00283B6D">
        <w:rPr>
          <w:rFonts w:ascii="Times New Roman" w:hAnsi="Times New Roman" w:cs="Times New Roman"/>
          <w:sz w:val="24"/>
          <w:szCs w:val="24"/>
        </w:rPr>
        <w:t xml:space="preserve"> L. (“plumeless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1988). These invasive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2E9A517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Skarpaas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acanthoides </w:t>
      </w:r>
      <w:r w:rsidRPr="00283B6D">
        <w:rPr>
          <w:rFonts w:ascii="Times New Roman" w:hAnsi="Times New Roman" w:cs="Times New Roman"/>
          <w:sz w:val="24"/>
          <w:szCs w:val="24"/>
        </w:rPr>
        <w:t xml:space="preserve">(Skarpaas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variation; seed release height</w:t>
      </w:r>
      <w:r w:rsidRPr="00283B6D">
        <w:rPr>
          <w:rFonts w:ascii="Times New Roman" w:hAnsi="Times New Roman" w:cs="Times New Roman"/>
          <w:sz w:val="24"/>
          <w:szCs w:val="24"/>
        </w:rPr>
        <w:t>.</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lastRenderedPageBreak/>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C. acanthoides</w:t>
      </w:r>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are built to the specifications listed in the International Tundra Experiment Manual (Molau and Mølgaard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(Katul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commentRangeStart w:id="6"/>
      <w:commentRangeStart w:id="7"/>
      <w:commentRangeStart w:id="8"/>
      <w:r w:rsidRPr="00283B6D">
        <w:rPr>
          <w:rFonts w:ascii="Times New Roman" w:hAnsi="Times New Roman" w:cs="Times New Roman"/>
          <w:sz w:val="24"/>
          <w:szCs w:val="24"/>
        </w:rPr>
        <w:t xml:space="preserve">Katul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2005; Skarpaas and Shea 2007</w:t>
      </w:r>
      <w:commentRangeEnd w:id="6"/>
      <w:r w:rsidR="00400ABB">
        <w:rPr>
          <w:rStyle w:val="CommentReference"/>
        </w:rPr>
        <w:commentReference w:id="6"/>
      </w:r>
      <w:commentRangeEnd w:id="7"/>
      <w:r w:rsidR="005A0CB0">
        <w:rPr>
          <w:rStyle w:val="CommentReference"/>
        </w:rPr>
        <w:commentReference w:id="7"/>
      </w:r>
      <w:commentRangeEnd w:id="8"/>
      <w:r w:rsidR="00CA550E">
        <w:rPr>
          <w:rStyle w:val="CommentReference"/>
        </w:rPr>
        <w:commentReference w:id="8"/>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77777777"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r w:rsidRPr="00283B6D">
        <w:rPr>
          <w:rFonts w:ascii="Times New Roman" w:hAnsi="Times New Roman" w:cs="Times New Roman"/>
          <w:sz w:val="24"/>
          <w:szCs w:val="24"/>
        </w:rPr>
        <w:t xml:space="preserve">Skarpaas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w:t>
      </w:r>
      <w:r w:rsidR="00283B6D" w:rsidRPr="00283B6D">
        <w:rPr>
          <w:rFonts w:ascii="Times New Roman" w:hAnsi="Times New Roman" w:cs="Times New Roman"/>
          <w:sz w:val="24"/>
          <w:szCs w:val="24"/>
        </w:rPr>
        <w:lastRenderedPageBreak/>
        <w:t xml:space="preserve">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Skarpaas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6A23B91F"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38D0A292"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04F71113"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7C3E804" w:rsidR="00283B6D"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hAnsi="Times New Roman" w:cs="Times New Roman"/>
          <w:sz w:val="24"/>
          <w:szCs w:val="24"/>
        </w:rPr>
        <w:t>so 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seeds can be released (Skarpaas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Pr="00283B6D">
        <w:rPr>
          <w:rFonts w:ascii="Times New Roman" w:hAnsi="Times New Roman" w:cs="Times New Roman"/>
          <w:sz w:val="24"/>
          <w:szCs w:val="24"/>
        </w:rPr>
        <w:t xml:space="preserve">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warmed/unwarmed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38AB0253" w14:textId="6E6FC817" w:rsidR="0079407A" w:rsidRDefault="00283B6D" w:rsidP="008A6BD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r w:rsidR="004427CC" w:rsidRPr="001B5ACB">
        <w:rPr>
          <w:rFonts w:ascii="Consolas" w:hAnsi="Consolas" w:cs="Times New Roman"/>
          <w:b/>
          <w:bCs/>
          <w:sz w:val="23"/>
          <w:szCs w:val="23"/>
        </w:rPr>
        <w:t>lme</w:t>
      </w:r>
      <w:r w:rsidR="004427CC">
        <w:rPr>
          <w:rFonts w:ascii="Consolas" w:hAnsi="Consolas" w:cs="Times New Roman"/>
          <w:b/>
          <w:bCs/>
          <w:sz w:val="23"/>
          <w:szCs w:val="23"/>
        </w:rPr>
        <w:t>r</w:t>
      </w:r>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Within</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distributions for warmed and unwarmed groups, as well as differences between dispersal kernels for warmed and unwarmed groups.</w:t>
      </w:r>
    </w:p>
    <w:p w14:paraId="12459B3D" w14:textId="77777777" w:rsidR="00404575" w:rsidRPr="0087684A" w:rsidRDefault="00404575" w:rsidP="00404575">
      <w:pPr>
        <w:spacing w:after="120" w:line="240" w:lineRule="auto"/>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2</w:t>
      </w:r>
      <w:r w:rsidR="00185693">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unwarmed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9"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9"/>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0" w:name="_Hlk64650950"/>
      <w:r w:rsidRPr="00283B6D">
        <w:rPr>
          <w:rFonts w:ascii="Times New Roman" w:hAnsi="Times New Roman" w:cs="Times New Roman"/>
          <w:sz w:val="24"/>
          <w:szCs w:val="24"/>
        </w:rPr>
        <w:t>31.</w:t>
      </w:r>
      <w:r w:rsidR="00683396">
        <w:rPr>
          <w:rFonts w:ascii="Times New Roman" w:hAnsi="Times New Roman" w:cs="Times New Roman"/>
          <w:sz w:val="24"/>
          <w:szCs w:val="24"/>
        </w:rPr>
        <w:t>8</w:t>
      </w:r>
      <w:r w:rsidR="00683396">
        <w:rPr>
          <w:rFonts w:ascii="Times New Roman" w:hAnsi="Times New Roman" w:cs="Times New Roman"/>
          <w:sz w:val="24"/>
          <w:szCs w:val="24"/>
        </w:rPr>
        <w:t xml:space="preserve">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0"/>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Dispersal: Warmed vs. Unwarmed</w:t>
      </w:r>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unwarmed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unwarmed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C. acanthoides</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w:t>
      </w:r>
      <w:r w:rsidR="005648FE">
        <w:rPr>
          <w:rFonts w:ascii="Times New Roman" w:eastAsiaTheme="minorEastAsia" w:hAnsi="Times New Roman" w:cs="Times New Roman"/>
          <w:sz w:val="24"/>
          <w:szCs w:val="24"/>
        </w:rPr>
        <w:t>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acanthoides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w:t>
      </w:r>
      <w:r w:rsidR="005648FE">
        <w:rPr>
          <w:rFonts w:ascii="Times New Roman" w:eastAsiaTheme="minorEastAsia" w:hAnsi="Times New Roman" w:cs="Times New Roman"/>
          <w:sz w:val="24"/>
          <w:szCs w:val="24"/>
        </w:rPr>
        <w:t>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w:t>
      </w:r>
      <w:r w:rsidR="005648FE">
        <w:rPr>
          <w:rFonts w:ascii="Times New Roman" w:hAnsi="Times New Roman" w:cs="Times New Roman"/>
          <w:sz w:val="24"/>
          <w:szCs w:val="24"/>
        </w:rPr>
        <w:t>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unwarmed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w:t>
      </w:r>
      <w:r w:rsidR="005648FE">
        <w:rPr>
          <w:rFonts w:ascii="Times New Roman" w:hAnsi="Times New Roman" w:cs="Times New Roman"/>
          <w:sz w:val="24"/>
          <w:szCs w:val="24"/>
        </w:rPr>
        <w:t>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unwarmed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w:t>
      </w:r>
      <w:r w:rsidR="005648FE">
        <w:rPr>
          <w:rFonts w:ascii="Times New Roman" w:hAnsi="Times New Roman" w:cs="Times New Roman"/>
          <w:sz w:val="24"/>
          <w:szCs w:val="24"/>
        </w:rPr>
        <w:t>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w:t>
      </w:r>
      <w:r w:rsidR="005648FE">
        <w:rPr>
          <w:rFonts w:ascii="Times New Roman" w:hAnsi="Times New Roman" w:cs="Times New Roman"/>
          <w:sz w:val="24"/>
          <w:szCs w:val="24"/>
        </w:rPr>
        <w:t>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w:t>
      </w:r>
      <w:r w:rsidR="005648FE">
        <w:rPr>
          <w:rFonts w:ascii="Times New Roman" w:hAnsi="Times New Roman" w:cs="Times New Roman"/>
          <w:sz w:val="24"/>
          <w:szCs w:val="24"/>
        </w:rPr>
        <w:t>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unwarmed 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w:t>
      </w:r>
      <w:r w:rsidR="005648FE">
        <w:rPr>
          <w:rFonts w:ascii="Times New Roman" w:hAnsi="Times New Roman" w:cs="Times New Roman"/>
          <w:sz w:val="24"/>
          <w:szCs w:val="24"/>
        </w:rPr>
        <w:t>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 unwarmed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unwarmed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C. acanthoides</w:t>
      </w:r>
      <w:r w:rsidR="00072C24">
        <w:rPr>
          <w:rFonts w:ascii="Times New Roman" w:hAnsi="Times New Roman" w:cs="Times New Roman"/>
          <w:sz w:val="24"/>
          <w:szCs w:val="24"/>
        </w:rPr>
        <w:t xml:space="preserve">, and </w:t>
      </w:r>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 xml:space="preserve">warmed </w:t>
      </w:r>
      <w:r w:rsidR="00072C24" w:rsidRPr="00283B6D">
        <w:rPr>
          <w:rFonts w:ascii="Times New Roman" w:hAnsi="Times New Roman" w:cs="Times New Roman"/>
          <w:i/>
          <w:iCs/>
          <w:sz w:val="24"/>
          <w:szCs w:val="24"/>
        </w:rPr>
        <w:t xml:space="preserve">C. </w:t>
      </w:r>
      <w:r w:rsidR="00072C24" w:rsidRPr="00283B6D">
        <w:rPr>
          <w:rFonts w:ascii="Times New Roman" w:hAnsi="Times New Roman" w:cs="Times New Roman"/>
          <w:i/>
          <w:iCs/>
          <w:sz w:val="24"/>
          <w:szCs w:val="24"/>
        </w:rPr>
        <w:lastRenderedPageBreak/>
        <w:t>acanthoides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similar to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unwarmed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unwarmed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11"/>
      <w:commentRangeStart w:id="12"/>
      <w:r w:rsidRPr="008E002A">
        <w:rPr>
          <w:rFonts w:ascii="Times New Roman" w:hAnsi="Times New Roman" w:cs="Times New Roman"/>
          <w:b/>
          <w:bCs/>
          <w:sz w:val="32"/>
          <w:szCs w:val="32"/>
        </w:rPr>
        <w:t>Discussion</w:t>
      </w:r>
      <w:commentRangeEnd w:id="11"/>
      <w:r w:rsidR="002B7D6A">
        <w:rPr>
          <w:rStyle w:val="CommentReference"/>
        </w:rPr>
        <w:commentReference w:id="11"/>
      </w:r>
      <w:commentRangeEnd w:id="12"/>
      <w:r w:rsidR="00EC7217">
        <w:rPr>
          <w:rStyle w:val="CommentReference"/>
        </w:rPr>
        <w:commentReference w:id="12"/>
      </w:r>
    </w:p>
    <w:p w14:paraId="02A7F11E" w14:textId="3FFDD267" w:rsidR="000D3E67" w:rsidRDefault="00283B6D" w:rsidP="000D3E67">
      <w:pPr>
        <w:spacing w:after="120" w:line="240" w:lineRule="auto"/>
        <w:ind w:firstLine="284"/>
        <w:jc w:val="both"/>
        <w:rPr>
          <w:rFonts w:ascii="Times New Roman" w:hAnsi="Times New Roman" w:cs="Times New Roman"/>
          <w:sz w:val="24"/>
          <w:szCs w:val="24"/>
        </w:rPr>
      </w:pPr>
      <w:commentRangeStart w:id="13"/>
      <w:commentRangeStart w:id="14"/>
      <w:r w:rsidRPr="00283B6D">
        <w:rPr>
          <w:rFonts w:ascii="Times New Roman" w:hAnsi="Times New Roman" w:cs="Times New Roman"/>
          <w:sz w:val="24"/>
          <w:szCs w:val="24"/>
        </w:rPr>
        <w:t>Our</w:t>
      </w:r>
      <w:commentRangeEnd w:id="13"/>
      <w:r w:rsidR="00180258">
        <w:rPr>
          <w:rStyle w:val="CommentReference"/>
        </w:rPr>
        <w:commentReference w:id="13"/>
      </w:r>
      <w:commentRangeEnd w:id="14"/>
      <w:r w:rsidR="008E0B61">
        <w:rPr>
          <w:rStyle w:val="CommentReference"/>
        </w:rPr>
        <w:commentReference w:id="14"/>
      </w:r>
      <w:r w:rsidRPr="00283B6D">
        <w:rPr>
          <w:rFonts w:ascii="Times New Roman" w:hAnsi="Times New Roman" w:cs="Times New Roman"/>
          <w:sz w:val="24"/>
          <w:szCs w:val="24"/>
        </w:rPr>
        <w:t xml:space="preserve">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r w:rsidR="005F0A88"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r w:rsidR="003E4837" w:rsidRPr="005F0A88">
        <w:rPr>
          <w:rFonts w:ascii="Times New Roman" w:hAnsi="Times New Roman" w:cs="Times New Roman"/>
          <w:i/>
          <w:iCs/>
          <w:sz w:val="24"/>
          <w:szCs w:val="24"/>
        </w:rPr>
        <w:t>acanthoides</w:t>
      </w:r>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xml:space="preserve">, compared to the approximately </w:t>
      </w:r>
      <w:commentRangeStart w:id="15"/>
      <w:commentRangeStart w:id="16"/>
      <w:r w:rsidRPr="00283B6D">
        <w:rPr>
          <w:rFonts w:ascii="Times New Roman" w:hAnsi="Times New Roman" w:cs="Times New Roman"/>
          <w:sz w:val="24"/>
          <w:szCs w:val="24"/>
        </w:rPr>
        <w:t>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w:t>
      </w:r>
      <w:commentRangeEnd w:id="15"/>
      <w:r w:rsidR="003B2279">
        <w:rPr>
          <w:rStyle w:val="CommentReference"/>
        </w:rPr>
        <w:commentReference w:id="15"/>
      </w:r>
      <w:commentRangeEnd w:id="16"/>
      <w:r w:rsidR="00873641">
        <w:rPr>
          <w:rStyle w:val="CommentReference"/>
        </w:rPr>
        <w:commentReference w:id="16"/>
      </w:r>
      <w:r w:rsidRPr="00283B6D">
        <w:rPr>
          <w:rFonts w:ascii="Times New Roman" w:hAnsi="Times New Roman" w:cs="Times New Roman"/>
          <w:sz w:val="24"/>
          <w:szCs w:val="24"/>
        </w:rPr>
        <w:t xml:space="preserve">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that we observed is similar to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692EF3EF"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unwarmed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C. acanthoides</w:t>
      </w:r>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w:t>
      </w:r>
      <w:r w:rsidR="002A0EE4">
        <w:rPr>
          <w:rFonts w:ascii="Times New Roman" w:hAnsi="Times New Roman" w:cs="Times New Roman"/>
          <w:sz w:val="24"/>
          <w:szCs w:val="24"/>
        </w:rPr>
        <w:t>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w:t>
      </w:r>
      <w:r w:rsidR="002A0EE4">
        <w:rPr>
          <w:rFonts w:ascii="Times New Roman" w:hAnsi="Times New Roman" w:cs="Times New Roman"/>
          <w:sz w:val="24"/>
          <w:szCs w:val="24"/>
        </w:rPr>
        <w:t>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17"/>
      <w:commentRangeStart w:id="18"/>
      <w:r w:rsidR="00283B6D" w:rsidRPr="00283B6D">
        <w:rPr>
          <w:rFonts w:ascii="Times New Roman" w:hAnsi="Times New Roman" w:cs="Times New Roman"/>
          <w:sz w:val="24"/>
          <w:szCs w:val="24"/>
        </w:rPr>
        <w:t>smaller</w:t>
      </w:r>
      <w:commentRangeEnd w:id="17"/>
      <w:r>
        <w:rPr>
          <w:rStyle w:val="CommentReference"/>
        </w:rPr>
        <w:commentReference w:id="17"/>
      </w:r>
      <w:commentRangeEnd w:id="18"/>
      <w:r w:rsidR="00446B6E">
        <w:rPr>
          <w:rStyle w:val="CommentReference"/>
        </w:rPr>
        <w:commentReference w:id="18"/>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unwarmed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5</w:t>
      </w:r>
      <w:r w:rsidR="002A0EE4">
        <w:rPr>
          <w:rFonts w:ascii="Times New Roman" w:hAnsi="Times New Roman" w:cs="Times New Roman"/>
          <w:sz w:val="24"/>
          <w:szCs w:val="24"/>
        </w:rPr>
        <w:t>7</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and 1.</w:t>
      </w:r>
      <w:r w:rsidR="002A0EE4">
        <w:rPr>
          <w:rFonts w:ascii="Times New Roman" w:hAnsi="Times New Roman" w:cs="Times New Roman"/>
          <w:sz w:val="24"/>
          <w:szCs w:val="24"/>
        </w:rPr>
        <w:t>38</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 xml:space="preserve">times as likely, respectively, to travel 50 m or more when using the </w:t>
      </w:r>
      <w:r w:rsidR="009720C0">
        <w:rPr>
          <w:rFonts w:ascii="Times New Roman" w:hAnsi="Times New Roman" w:cs="Times New Roman"/>
          <w:sz w:val="24"/>
          <w:szCs w:val="24"/>
        </w:rPr>
        <w:lastRenderedPageBreak/>
        <w:t xml:space="preserve">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4</w:t>
      </w:r>
      <w:r w:rsidR="002A0EE4">
        <w:rPr>
          <w:rFonts w:ascii="Times New Roman" w:hAnsi="Times New Roman" w:cs="Times New Roman"/>
          <w:sz w:val="24"/>
          <w:szCs w:val="24"/>
        </w:rPr>
        <w:t>4</w:t>
      </w:r>
      <w:r w:rsidR="002A0EE4">
        <w:rPr>
          <w:rFonts w:ascii="Times New Roman" w:hAnsi="Times New Roman" w:cs="Times New Roman"/>
          <w:sz w:val="24"/>
          <w:szCs w:val="24"/>
        </w:rPr>
        <w:t xml:space="preserve">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unwarmed</w:t>
      </w:r>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r w:rsidR="00446B6E">
        <w:rPr>
          <w:rFonts w:ascii="Times New Roman" w:hAnsi="Times New Roman" w:cs="Times New Roman"/>
          <w:i/>
          <w:iCs/>
          <w:sz w:val="24"/>
          <w:szCs w:val="24"/>
        </w:rPr>
        <w:t>acanthoides</w:t>
      </w:r>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xml:space="preserve">. For example, increases in air temperature may increase seed dispersal distances by increasing air turbulence (Kuparinen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and increases in the frequency of extreme wind events may increase frequency of long-distance dispersal events (Soons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Ellner and Rees 2006, Jongejans et al. 2011). These sorts of models can be highly sensitive to the right tails of dispersal kernels used in the model framework; population movement here can often be driven by a small handful of long-distance dispersal events (Kot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Norghauer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(Augspurger 1983; Augspurger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C. acanthoides</w:t>
      </w:r>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19"/>
      <w:commentRangeStart w:id="20"/>
      <w:r w:rsidRPr="00283B6D">
        <w:rPr>
          <w:rFonts w:ascii="Times New Roman" w:hAnsi="Times New Roman" w:cs="Times New Roman"/>
          <w:sz w:val="24"/>
          <w:szCs w:val="24"/>
        </w:rPr>
        <w:t xml:space="preserve">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commentRangeEnd w:id="19"/>
      <w:r w:rsidR="002B7D6A">
        <w:rPr>
          <w:rStyle w:val="CommentReference"/>
        </w:rPr>
        <w:commentReference w:id="19"/>
      </w:r>
      <w:commentRangeEnd w:id="20"/>
      <w:r w:rsidR="00141D7B">
        <w:rPr>
          <w:rStyle w:val="CommentReference"/>
        </w:rPr>
        <w:commentReference w:id="20"/>
      </w:r>
      <w:r w:rsidRPr="00283B6D">
        <w:rPr>
          <w:rFonts w:ascii="Times New Roman" w:hAnsi="Times New Roman" w:cs="Times New Roman"/>
          <w:sz w:val="24"/>
          <w:szCs w:val="24"/>
        </w:rPr>
        <w:t xml:space="preserve">. Even with the approximately ten million </w:t>
      </w:r>
      <w:r w:rsidRPr="00283B6D">
        <w:rPr>
          <w:rFonts w:ascii="Times New Roman" w:hAnsi="Times New Roman" w:cs="Times New Roman"/>
          <w:sz w:val="24"/>
          <w:szCs w:val="24"/>
        </w:rPr>
        <w:lastRenderedPageBreak/>
        <w:t xml:space="preserve">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r w:rsidR="00045C36" w:rsidRPr="00283B6D">
        <w:rPr>
          <w:rFonts w:ascii="Times New Roman" w:hAnsi="Times New Roman" w:cs="Times New Roman"/>
          <w:sz w:val="24"/>
          <w:szCs w:val="24"/>
        </w:rPr>
        <w:t>Skarpaas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0B11B4AF"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commentRangeStart w:id="21"/>
      <w:commentRangeStart w:id="22"/>
      <w:commentRangeStart w:id="23"/>
      <w:commentRangeStart w:id="24"/>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by possibly altering how they grow, reproduce, and spread (Mainka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21"/>
      <w:r>
        <w:rPr>
          <w:rStyle w:val="CommentReference"/>
        </w:rPr>
        <w:commentReference w:id="21"/>
      </w:r>
      <w:commentRangeEnd w:id="22"/>
      <w:r>
        <w:rPr>
          <w:rStyle w:val="CommentReference"/>
        </w:rPr>
        <w:commentReference w:id="22"/>
      </w:r>
      <w:commentRangeEnd w:id="23"/>
      <w:r w:rsidR="00141D7B">
        <w:rPr>
          <w:rStyle w:val="CommentReference"/>
        </w:rPr>
        <w:commentReference w:id="23"/>
      </w:r>
      <w:commentRangeEnd w:id="24"/>
      <w:r w:rsidR="00DA40C5">
        <w:rPr>
          <w:rStyle w:val="CommentReference"/>
        </w:rPr>
        <w:commentReference w:id="24"/>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(Caplat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C. acanthoides</w:t>
      </w:r>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commentRangeStart w:id="25"/>
      <w:r w:rsidRPr="008E002A">
        <w:rPr>
          <w:rFonts w:ascii="Times New Roman" w:hAnsi="Times New Roman" w:cs="Times New Roman"/>
          <w:b/>
          <w:bCs/>
          <w:sz w:val="32"/>
          <w:szCs w:val="32"/>
        </w:rPr>
        <w:t>References</w:t>
      </w:r>
      <w:commentRangeEnd w:id="25"/>
      <w:r w:rsidR="004416D8">
        <w:rPr>
          <w:rStyle w:val="CommentReference"/>
        </w:rPr>
        <w:commentReference w:id="25"/>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05A06">
        <w:rPr>
          <w:rFonts w:ascii="Times New Roman" w:hAnsi="Times New Roman" w:cs="Times New Roman"/>
          <w:sz w:val="24"/>
          <w:szCs w:val="24"/>
        </w:rPr>
        <w:t>Augspurger,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Platypodium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lastRenderedPageBreak/>
        <w:t xml:space="preserve">Augspurger,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r w:rsidRPr="00805A06">
        <w:rPr>
          <w:rFonts w:ascii="Times New Roman" w:hAnsi="Times New Roman" w:cs="Times New Roman"/>
          <w:i/>
          <w:iCs/>
          <w:sz w:val="24"/>
          <w:szCs w:val="24"/>
        </w:rPr>
        <w:t>Oecologia</w:t>
      </w:r>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Bates, D., Maechler, M., Bolker,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Beaury, E.M., Fusco, E.J., Jackson, M.R., Laginhas, B.B., Morelli, T.L., Allen, J.M., Pasquarella,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Shorea trees in Bornean dipterocarp rain forest.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Perea, R., &amp; Hooftman,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Caplat, P., Cheptou, P.O., Diez, J., Guisan, A., Larson, B.M., Macdougall, A.S., </w:t>
      </w:r>
      <w:r w:rsidR="009C241A" w:rsidRPr="00805A06">
        <w:rPr>
          <w:rFonts w:ascii="Times New Roman" w:hAnsi="Times New Roman" w:cs="Times New Roman"/>
          <w:color w:val="222222"/>
          <w:sz w:val="24"/>
          <w:szCs w:val="24"/>
          <w:shd w:val="clear" w:color="auto" w:fill="FFFFFF"/>
        </w:rPr>
        <w:t xml:space="preserve">Peltzer, D.A., Richardson, D.M., Shea, K., van Kleunen, M., Zhang, R., </w:t>
      </w:r>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 xml:space="preserve">&amp; Buckley, Y. M. (2013). Movement,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Fastie, C., Hurtt, G., Jackson, S.T., Johnson, C., King, G.A., Lewis, M., Lynch, J., Pacala,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paleoecological records. </w:t>
      </w:r>
      <w:r w:rsidRPr="00805A06">
        <w:rPr>
          <w:rFonts w:ascii="Times New Roman" w:hAnsi="Times New Roman" w:cs="Times New Roman"/>
          <w:i/>
          <w:iCs/>
          <w:color w:val="222222"/>
          <w:sz w:val="24"/>
          <w:szCs w:val="24"/>
          <w:shd w:val="clear" w:color="auto" w:fill="FFFFFF"/>
        </w:rPr>
        <w:t>BioScience</w:t>
      </w:r>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xml:space="preserve">. When will plant morphology affect the shape of a seed dispersal “kernel”?.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acanthoides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Hellmann, J.J., Byers, J.E., Bierwagen,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Cosner, C., Hartig, F., Hastings, A., Rogers, H. S., Schupp, E. W., Shea, K., Teller, B. J., Yu, X. Zurell, G, &amp; Pufal, G. (2019). Rapid changes in seed dispersal traits may modify plant responses to global change. </w:t>
      </w:r>
      <w:r w:rsidRPr="00805A06">
        <w:rPr>
          <w:rFonts w:ascii="Times New Roman" w:hAnsi="Times New Roman" w:cs="Times New Roman"/>
          <w:i/>
          <w:iCs/>
          <w:color w:val="222222"/>
          <w:sz w:val="24"/>
          <w:szCs w:val="24"/>
          <w:shd w:val="clear" w:color="auto" w:fill="FFFFFF"/>
        </w:rPr>
        <w:t>AoB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Jongejans, E., Shea, K., Skarpaas,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Ellner,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r>
        <w:rPr>
          <w:rFonts w:ascii="Times New Roman" w:hAnsi="Times New Roman" w:cs="Times New Roman"/>
          <w:sz w:val="24"/>
          <w:szCs w:val="24"/>
        </w:rPr>
        <w:t xml:space="preserve">Katul, G.G., Porporato, A., Nathan, R., Siqueira, M., Soons,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r w:rsidRPr="008E002A">
        <w:rPr>
          <w:rFonts w:ascii="Times New Roman" w:hAnsi="Times New Roman" w:cs="Times New Roman"/>
          <w:sz w:val="24"/>
          <w:szCs w:val="24"/>
          <w:shd w:val="clear" w:color="auto" w:fill="FFFFFF"/>
        </w:rPr>
        <w:t xml:space="preserve">Kot,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Driessche,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Kuparinen, A., Katul, G., Nathan, R., &amp; Schurr,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Mainka,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Molau, U. &amp; Mølgaard,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Nathan, R., Katul, G.G., Bohrer, G., Kuparinen, A., Soons, M.B., Thompson, S.E., Trakhtenbrot,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Norghauer,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Felfili,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r w:rsidRPr="00805A06">
        <w:rPr>
          <w:rFonts w:ascii="Times New Roman" w:hAnsi="Times New Roman" w:cs="Times New Roman"/>
          <w:i/>
          <w:iCs/>
          <w:color w:val="222222"/>
          <w:sz w:val="24"/>
          <w:szCs w:val="24"/>
          <w:shd w:val="clear" w:color="auto" w:fill="FFFFFF"/>
        </w:rPr>
        <w:t>Oecologia</w:t>
      </w:r>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Raupach,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2DCB6732" w14:textId="1DF32C9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lastRenderedPageBreak/>
        <w:t>Rogers, H.S., Beckman, N.G., Hartig, F., Johnson, J.S., Pufal, G., Shea, K., Zurell,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&amp;</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Pejchar,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11(5), p.plz042.</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Skarpaas, O., Silverman, E. J., Jongejans,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r w:rsidRPr="00805A06">
        <w:rPr>
          <w:rFonts w:ascii="Times New Roman" w:hAnsi="Times New Roman" w:cs="Times New Roman"/>
          <w:i/>
          <w:iCs/>
          <w:color w:val="222222"/>
          <w:sz w:val="24"/>
          <w:szCs w:val="24"/>
          <w:shd w:val="clear" w:color="auto" w:fill="FFFFFF"/>
        </w:rPr>
        <w:t>AoB Plants</w:t>
      </w:r>
      <w:r w:rsidRPr="00805A06">
        <w:rPr>
          <w:rFonts w:ascii="Times New Roman" w:hAnsi="Times New Roman" w:cs="Times New Roman"/>
          <w:color w:val="222222"/>
          <w:sz w:val="24"/>
          <w:szCs w:val="24"/>
          <w:shd w:val="clear" w:color="auto" w:fill="FFFFFF"/>
        </w:rPr>
        <w:t>, 11(4), p.plz016.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Soons,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Katul,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Trumble,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Kok,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Wiernga,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Jongejans, E., &amp; Shea, K. (2011). Warming increases the spread of an invasive thistle. </w:t>
      </w:r>
      <w:r w:rsidRPr="00805A06">
        <w:rPr>
          <w:rFonts w:ascii="Times New Roman" w:hAnsi="Times New Roman" w:cs="Times New Roman"/>
          <w:i/>
          <w:iCs/>
          <w:color w:val="222222"/>
          <w:sz w:val="24"/>
          <w:szCs w:val="24"/>
          <w:shd w:val="clear" w:color="auto" w:fill="FFFFFF"/>
        </w:rPr>
        <w:t>PLoS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H., Blumenthal, D.M., Runion, G.B., Hunt, E.R., &amp; Diaz-Soltero,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commentRangeStart w:id="26"/>
      <w:r w:rsidRPr="008E002A">
        <w:rPr>
          <w:rFonts w:ascii="Times New Roman" w:hAnsi="Times New Roman" w:cs="Times New Roman"/>
          <w:b/>
          <w:bCs/>
          <w:color w:val="222222"/>
          <w:sz w:val="24"/>
          <w:szCs w:val="24"/>
          <w:shd w:val="clear" w:color="auto" w:fill="FFFFFF"/>
        </w:rPr>
        <w:lastRenderedPageBreak/>
        <w:t>Table 1</w:t>
      </w:r>
      <w:commentRangeEnd w:id="26"/>
      <w:r w:rsidR="008C1950">
        <w:rPr>
          <w:rStyle w:val="CommentReference"/>
        </w:rPr>
        <w:commentReference w:id="26"/>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unwarmed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C. acanthoides</w:t>
      </w:r>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Unwarmed</w:t>
            </w:r>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Unwarmed</w:t>
            </w:r>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Unwarmed</w:t>
            </w:r>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 xml:space="preserve">warmed/unwarmed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warmed/unwarmed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27"/>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27"/>
      <w:r w:rsidR="008C1950">
        <w:rPr>
          <w:rStyle w:val="CommentReference"/>
        </w:rPr>
        <w:commentReference w:id="27"/>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unwarmed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C. acanthoides</w:t>
      </w:r>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r w:rsidRPr="00FB7489">
              <w:rPr>
                <w:rFonts w:ascii="Times New Roman" w:hAnsi="Times New Roman" w:cs="Times New Roman"/>
              </w:rPr>
              <w:t>Unwarmed</w:t>
            </w:r>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r w:rsidRPr="00AA52CE">
              <w:rPr>
                <w:rFonts w:ascii="Times New Roman" w:hAnsi="Times New Roman" w:cs="Times New Roman"/>
              </w:rPr>
              <w:t>Unwarmed</w:t>
            </w:r>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r w:rsidRPr="00AA52CE">
              <w:rPr>
                <w:rFonts w:ascii="Times New Roman" w:hAnsi="Times New Roman" w:cs="Times New Roman"/>
              </w:rPr>
              <w:t>Unwarmed</w:t>
            </w:r>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r w:rsidRPr="00AA52CE">
              <w:rPr>
                <w:rFonts w:ascii="Times New Roman" w:hAnsi="Times New Roman" w:cs="Times New Roman"/>
              </w:rPr>
              <w:t>Unwarmed</w:t>
            </w:r>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commentRangeStart w:id="28"/>
            <w:commentRangeStart w:id="29"/>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commentRangeEnd w:id="28"/>
            <w:r w:rsidR="000E7355">
              <w:rPr>
                <w:rStyle w:val="CommentReference"/>
              </w:rPr>
              <w:commentReference w:id="28"/>
            </w:r>
            <w:commentRangeEnd w:id="29"/>
            <w:r w:rsidR="002719D3">
              <w:rPr>
                <w:rStyle w:val="CommentReference"/>
              </w:rPr>
              <w:commentReference w:id="29"/>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w:t>
            </w:r>
            <w:r w:rsidR="009C1075">
              <w:rPr>
                <w:rFonts w:ascii="Times New Roman" w:hAnsi="Times New Roman" w:cs="Times New Roman"/>
              </w:rPr>
              <w:t>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w:t>
            </w:r>
            <w:r w:rsidR="009C1075">
              <w:rPr>
                <w:rFonts w:ascii="Times New Roman" w:hAnsi="Times New Roman" w:cs="Times New Roman"/>
              </w:rPr>
              <w:t>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r w:rsidRPr="000E7355">
              <w:rPr>
                <w:rFonts w:ascii="Times New Roman" w:hAnsi="Times New Roman" w:cs="Times New Roman"/>
              </w:rPr>
              <w:t>Unwarmed</w:t>
            </w:r>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w:t>
            </w:r>
            <w:r w:rsidR="009C1075">
              <w:rPr>
                <w:rFonts w:ascii="Times New Roman" w:hAnsi="Times New Roman" w:cs="Times New Roman"/>
              </w:rPr>
              <w:t>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w:t>
            </w:r>
            <w:r w:rsidR="009C1075">
              <w:rPr>
                <w:rFonts w:ascii="Times New Roman" w:hAnsi="Times New Roman" w:cs="Times New Roman"/>
              </w:rPr>
              <w:t>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w:t>
            </w:r>
            <w:r w:rsidR="002719D3">
              <w:rPr>
                <w:rFonts w:ascii="Times New Roman" w:hAnsi="Times New Roman" w:cs="Times New Roman"/>
                <w:b/>
                <w:bCs/>
              </w:rPr>
              <w:t xml:space="preserve">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w:t>
            </w:r>
            <w:r w:rsidR="009C1075">
              <w:rPr>
                <w:rFonts w:ascii="Times New Roman" w:hAnsi="Times New Roman" w:cs="Times New Roman"/>
              </w:rPr>
              <w:t>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r w:rsidRPr="000E7355">
              <w:rPr>
                <w:rFonts w:ascii="Times New Roman" w:hAnsi="Times New Roman" w:cs="Times New Roman"/>
              </w:rPr>
              <w:t>Unwarmed</w:t>
            </w:r>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w:t>
            </w:r>
            <w:r w:rsidR="009C1075">
              <w:rPr>
                <w:rFonts w:ascii="Times New Roman" w:hAnsi="Times New Roman" w:cs="Times New Roman"/>
              </w:rPr>
              <w:t>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w:t>
            </w:r>
            <w:r w:rsidR="009C1075">
              <w:rPr>
                <w:rFonts w:ascii="Times New Roman" w:hAnsi="Times New Roman" w:cs="Times New Roman"/>
              </w:rPr>
              <w:t>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w:t>
            </w:r>
            <w:r w:rsidR="009C1075">
              <w:rPr>
                <w:rFonts w:ascii="Times New Roman" w:hAnsi="Times New Roman" w:cs="Times New Roman"/>
              </w:rPr>
              <w:t>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w:t>
            </w:r>
            <w:r w:rsidR="009C1075">
              <w:rPr>
                <w:rFonts w:ascii="Times New Roman" w:hAnsi="Times New Roman" w:cs="Times New Roman"/>
              </w:rPr>
              <w:t>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C. acanthoides</w:t>
      </w:r>
      <w:r w:rsidRPr="008E002A">
        <w:rPr>
          <w:rFonts w:ascii="Times New Roman" w:hAnsi="Times New Roman" w:cs="Times New Roman"/>
          <w:sz w:val="24"/>
          <w:szCs w:val="24"/>
        </w:rPr>
        <w:t>, as measured by the ratio of complimentary cumulative distribution functions for the warmed and unwarmed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unwarmed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unwarmed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unwarmed</w:t>
      </w:r>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r w:rsidR="000E1201">
        <w:rPr>
          <w:rFonts w:ascii="Times New Roman" w:hAnsi="Times New Roman" w:cs="Times New Roman"/>
          <w:i/>
          <w:iCs/>
          <w:sz w:val="24"/>
          <w:szCs w:val="24"/>
        </w:rPr>
        <w:t>acanthoides</w:t>
      </w:r>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a, Katriona" w:date="2022-04-05T12:34:00Z" w:initials="SK">
    <w:p w14:paraId="6A5E9017" w14:textId="4A42A75B" w:rsidR="005501C7" w:rsidRDefault="005501C7">
      <w:pPr>
        <w:pStyle w:val="CommentText"/>
      </w:pPr>
      <w:r>
        <w:rPr>
          <w:rStyle w:val="CommentReference"/>
        </w:rPr>
        <w:annotationRef/>
      </w:r>
      <w:r w:rsidR="00180258">
        <w:rPr>
          <w:noProof/>
        </w:rPr>
        <w:t>Should we add something that indicates why this is important?</w:t>
      </w:r>
    </w:p>
  </w:comment>
  <w:comment w:id="1" w:author="Trevor D." w:date="2022-04-17T13:19:00Z" w:initials="TD">
    <w:p w14:paraId="252A67F1" w14:textId="4C311883" w:rsidR="006C31EA" w:rsidRDefault="006C31EA">
      <w:pPr>
        <w:pStyle w:val="CommentText"/>
      </w:pPr>
      <w:r>
        <w:rPr>
          <w:rStyle w:val="CommentReference"/>
        </w:rPr>
        <w:annotationRef/>
      </w:r>
      <w:r>
        <w:t>Worth chatting about.</w:t>
      </w:r>
    </w:p>
  </w:comment>
  <w:comment w:id="2" w:author="Trevor D." w:date="2021-06-22T14:07:00Z" w:initials="TD">
    <w:p w14:paraId="0EDA8098" w14:textId="14FEEE6B" w:rsidR="00E3504A" w:rsidRPr="00400ABB" w:rsidRDefault="00E3504A">
      <w:pPr>
        <w:pStyle w:val="CommentText"/>
      </w:pPr>
      <w:r>
        <w:rPr>
          <w:rStyle w:val="CommentReference"/>
        </w:rPr>
        <w:annotationRef/>
      </w:r>
      <w:r w:rsidR="00400ABB">
        <w:t>Katie said she was not sure if she should be on this manuscript or not, and that I might want to ask Eelke about the extent of his involvement in Katie’s data</w:t>
      </w:r>
      <w:r>
        <w:t xml:space="preserve">. </w:t>
      </w:r>
      <w:r w:rsidR="00400ABB">
        <w:t xml:space="preserve">I might not include Joe and RJ because their data looks like it’s only for </w:t>
      </w:r>
      <w:r w:rsidR="00400ABB">
        <w:rPr>
          <w:i/>
          <w:iCs/>
        </w:rPr>
        <w:t>C. nutans</w:t>
      </w:r>
      <w:r w:rsidR="00400ABB">
        <w:t xml:space="preserve">, and Zhang </w:t>
      </w:r>
      <w:r w:rsidR="00400ABB">
        <w:rPr>
          <w:i/>
          <w:iCs/>
        </w:rPr>
        <w:t>et al</w:t>
      </w:r>
      <w:r w:rsidR="00400ABB">
        <w:t xml:space="preserve">. (2011) show that warming had so significant effect on </w:t>
      </w:r>
      <w:r w:rsidR="00400ABB">
        <w:rPr>
          <w:i/>
          <w:iCs/>
        </w:rPr>
        <w:t>C. nutans</w:t>
      </w:r>
      <w:r w:rsidR="00400ABB">
        <w:t xml:space="preserve"> seed terminal velocity.</w:t>
      </w:r>
    </w:p>
  </w:comment>
  <w:comment w:id="3" w:author="Shea, Katriona" w:date="2022-04-05T10:17:00Z" w:initials="SK">
    <w:p w14:paraId="69654F14" w14:textId="5E192C8C" w:rsidR="00DB11A3" w:rsidRDefault="00DB11A3">
      <w:pPr>
        <w:pStyle w:val="CommentText"/>
      </w:pPr>
      <w:r>
        <w:rPr>
          <w:rStyle w:val="CommentReference"/>
        </w:rPr>
        <w:annotationRef/>
      </w:r>
      <w:r>
        <w:t>Let’s discuss this.  Certainly need all these people in the acks at least.</w:t>
      </w:r>
    </w:p>
  </w:comment>
  <w:comment w:id="4" w:author="Trevor D." w:date="2022-04-10T17:42:00Z" w:initials="TD">
    <w:p w14:paraId="6EAA3260" w14:textId="74BFAE87" w:rsidR="00873641" w:rsidRDefault="00873641">
      <w:pPr>
        <w:pStyle w:val="CommentText"/>
      </w:pPr>
      <w:r>
        <w:rPr>
          <w:rStyle w:val="CommentReference"/>
        </w:rPr>
        <w:annotationRef/>
      </w:r>
      <w:r>
        <w:t>Agreed.</w:t>
      </w:r>
    </w:p>
  </w:comment>
  <w:comment w:id="5" w:author="Trevor D." w:date="2021-06-28T11:39:00Z" w:initials="TD">
    <w:p w14:paraId="130D3D84" w14:textId="4F4B1250" w:rsidR="00400ABB" w:rsidRDefault="00400ABB">
      <w:pPr>
        <w:pStyle w:val="CommentText"/>
      </w:pPr>
      <w:r>
        <w:rPr>
          <w:rStyle w:val="CommentReference"/>
        </w:rPr>
        <w:annotationRef/>
      </w:r>
      <w:r>
        <w:t>I moved the applied ideas to the end since the seem to fit better there, and added a bit of text about when using the height distribution may or may not matter.</w:t>
      </w:r>
    </w:p>
  </w:comment>
  <w:comment w:id="6" w:author="Trevor D." w:date="2021-06-28T11:30:00Z" w:initials="TD">
    <w:p w14:paraId="502F8F46" w14:textId="7717249E" w:rsidR="00400ABB" w:rsidRDefault="00400ABB">
      <w:pPr>
        <w:pStyle w:val="CommentText"/>
      </w:pPr>
      <w:r>
        <w:rPr>
          <w:rStyle w:val="CommentReference"/>
        </w:rPr>
        <w:annotationRef/>
      </w:r>
      <w:r>
        <w:t>Are there any other good citations showing that the WALD model does a good job of approximating empirical dispersal patterns? If so, let me know and I can include them here.</w:t>
      </w:r>
    </w:p>
  </w:comment>
  <w:comment w:id="7" w:author="Shea, Katriona" w:date="2022-04-05T16:35:00Z" w:initials="SK">
    <w:p w14:paraId="3913D00B" w14:textId="029656CE" w:rsidR="005A0CB0" w:rsidRDefault="005A0CB0">
      <w:pPr>
        <w:pStyle w:val="CommentText"/>
      </w:pPr>
      <w:r>
        <w:rPr>
          <w:rStyle w:val="CommentReference"/>
        </w:rPr>
        <w:annotationRef/>
      </w:r>
      <w:r>
        <w:t>James Bullock or Yvonne Buckley might have some?  Perhaps do a little lit search?  E.g. a reverse citation search on Katul will jighlight who has cited that paper.</w:t>
      </w:r>
    </w:p>
  </w:comment>
  <w:comment w:id="8" w:author="Trevor D." w:date="2022-04-10T17:57:00Z" w:initials="TD">
    <w:p w14:paraId="55AC9569" w14:textId="1AC1586D" w:rsidR="00CA550E" w:rsidRDefault="00CA550E">
      <w:pPr>
        <w:pStyle w:val="CommentText"/>
      </w:pPr>
      <w:r>
        <w:rPr>
          <w:rStyle w:val="CommentReference"/>
        </w:rPr>
        <w:annotationRef/>
      </w:r>
      <w:r>
        <w:t>Done.</w:t>
      </w:r>
    </w:p>
  </w:comment>
  <w:comment w:id="11" w:author="Shea, Katriona [2]"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12" w:author="Trevor D." w:date="2021-06-28T11:41:00Z" w:initials="TD">
    <w:p w14:paraId="1B935A00" w14:textId="6C48E78F" w:rsidR="00EC7217" w:rsidRDefault="00EC7217">
      <w:pPr>
        <w:pStyle w:val="CommentText"/>
      </w:pPr>
      <w:r>
        <w:rPr>
          <w:rStyle w:val="CommentReference"/>
        </w:rPr>
        <w:annotationRef/>
      </w:r>
      <w:r>
        <w:t>Made updates to this section. Thoughts?</w:t>
      </w:r>
    </w:p>
  </w:comment>
  <w:comment w:id="13" w:author="Shea, Katriona" w:date="2022-04-05T16:51:00Z" w:initials="SK">
    <w:p w14:paraId="2E8C4581" w14:textId="13884EC8" w:rsidR="00180258" w:rsidRDefault="00180258">
      <w:pPr>
        <w:pStyle w:val="CommentText"/>
      </w:pPr>
      <w:r>
        <w:rPr>
          <w:rStyle w:val="CommentReference"/>
        </w:rPr>
        <w:annotationRef/>
      </w:r>
      <w:r>
        <w:t>Need to cite Nathan LDD papers in the discussion</w:t>
      </w:r>
    </w:p>
  </w:comment>
  <w:comment w:id="14" w:author="Trevor D." w:date="2022-04-10T16:04:00Z" w:initials="TD">
    <w:p w14:paraId="4622785E" w14:textId="7B20510B" w:rsidR="008E0B61" w:rsidRDefault="008E0B61">
      <w:pPr>
        <w:pStyle w:val="CommentText"/>
      </w:pPr>
      <w:r>
        <w:rPr>
          <w:rStyle w:val="CommentReference"/>
        </w:rPr>
        <w:annotationRef/>
      </w:r>
      <w:r>
        <w:t>They’ve already been cited a few paragraphs down.</w:t>
      </w:r>
    </w:p>
  </w:comment>
  <w:comment w:id="15" w:author="Shea, Katriona" w:date="2022-04-05T16:45:00Z" w:initials="SK">
    <w:p w14:paraId="5E3D8C8D" w14:textId="6F3AD6DD" w:rsidR="003B2279" w:rsidRDefault="003B2279">
      <w:pPr>
        <w:pStyle w:val="CommentText"/>
      </w:pPr>
      <w:r>
        <w:rPr>
          <w:rStyle w:val="CommentReference"/>
        </w:rPr>
        <w:annotationRef/>
      </w:r>
      <w:r>
        <w:t>?  13.2 and 14.2?</w:t>
      </w:r>
    </w:p>
  </w:comment>
  <w:comment w:id="16" w:author="Trevor D." w:date="2022-04-10T17:39:00Z" w:initials="TD">
    <w:p w14:paraId="0E160015" w14:textId="6B53B85E" w:rsidR="00873641" w:rsidRDefault="00873641">
      <w:pPr>
        <w:pStyle w:val="CommentText"/>
      </w:pPr>
      <w:r>
        <w:rPr>
          <w:rStyle w:val="CommentReference"/>
        </w:rPr>
        <w:annotationRef/>
      </w:r>
      <w:r>
        <w:t>The 13.2% is the increase in mean maximum flower height, while the 14.2% is the increase in mean flower height when accounting for the entire distribution.</w:t>
      </w:r>
      <w:r w:rsidR="00086D4A">
        <w:t xml:space="preserve"> Note: these numbers are slightly different now due to updated analyses.</w:t>
      </w:r>
    </w:p>
  </w:comment>
  <w:comment w:id="17" w:author="Shea, Katriona [2]" w:date="2021-06-16T16:00:00Z" w:initials="SK">
    <w:p w14:paraId="2BB6F0C4" w14:textId="7FD077B3" w:rsidR="000D3E67" w:rsidRDefault="000D3E67">
      <w:pPr>
        <w:pStyle w:val="CommentText"/>
      </w:pPr>
      <w:r>
        <w:rPr>
          <w:rStyle w:val="CommentReference"/>
        </w:rPr>
        <w:annotationRef/>
      </w:r>
      <w:r>
        <w:t>Can we quantify this?</w:t>
      </w:r>
    </w:p>
  </w:comment>
  <w:comment w:id="18" w:author="Trevor D." w:date="2021-06-26T12:38:00Z" w:initials="TD">
    <w:p w14:paraId="50E1358C" w14:textId="2F4E1932" w:rsidR="00446B6E" w:rsidRDefault="00446B6E">
      <w:pPr>
        <w:pStyle w:val="CommentText"/>
      </w:pPr>
      <w:r>
        <w:rPr>
          <w:rStyle w:val="CommentReference"/>
        </w:rPr>
        <w:annotationRef/>
      </w:r>
      <w:r>
        <w:t>Fixed this with an example.</w:t>
      </w:r>
    </w:p>
  </w:comment>
  <w:comment w:id="19" w:author="Shea, Katriona [2]"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20" w:author="Trevor D." w:date="2021-06-28T09:48:00Z" w:initials="TD">
    <w:p w14:paraId="26CE0046" w14:textId="669ED7C0" w:rsidR="00141D7B" w:rsidRDefault="00141D7B">
      <w:pPr>
        <w:pStyle w:val="CommentText"/>
      </w:pPr>
      <w:r>
        <w:rPr>
          <w:rStyle w:val="CommentReference"/>
        </w:rPr>
        <w:annotationRef/>
      </w:r>
      <w:r>
        <w:t>Added more in this paragraph to address this</w:t>
      </w:r>
      <w:r w:rsidR="00AE488E">
        <w:t xml:space="preserve"> and the implication of this in models of population spread.</w:t>
      </w:r>
    </w:p>
  </w:comment>
  <w:comment w:id="21" w:author="Shea, Katriona [2]" w:date="2021-06-16T15:22:00Z" w:initials="SK">
    <w:p w14:paraId="383C860F" w14:textId="77777777" w:rsidR="005063C4" w:rsidRDefault="005063C4" w:rsidP="005063C4">
      <w:pPr>
        <w:pStyle w:val="CommentText"/>
      </w:pPr>
      <w:r>
        <w:rPr>
          <w:rStyle w:val="CommentReference"/>
        </w:rPr>
        <w:annotationRef/>
      </w:r>
      <w:r>
        <w:t>If we decide to go to a less applied journal, this can easily be reworded to be more focused on basic ecology</w:t>
      </w:r>
    </w:p>
    <w:p w14:paraId="04EFD12F" w14:textId="77777777" w:rsidR="005063C4" w:rsidRDefault="005063C4" w:rsidP="005063C4">
      <w:pPr>
        <w:pStyle w:val="CommentText"/>
      </w:pPr>
    </w:p>
    <w:p w14:paraId="7F38A27B" w14:textId="77777777" w:rsidR="005063C4" w:rsidRDefault="005063C4" w:rsidP="005063C4">
      <w:pPr>
        <w:pStyle w:val="CommentText"/>
      </w:pPr>
      <w:r>
        <w:t>Move to end?  Give and idea when height dist matters or not.  If care about x then you should look at height stuff, if care about y or Z then the common n assumption is ok  And guve people guidance and reassureance about they already do or plan to do</w:t>
      </w:r>
    </w:p>
    <w:p w14:paraId="3ABE418B" w14:textId="77777777" w:rsidR="005063C4" w:rsidRDefault="005063C4" w:rsidP="005063C4">
      <w:pPr>
        <w:pStyle w:val="CommentText"/>
      </w:pPr>
    </w:p>
    <w:p w14:paraId="2FE54AE3" w14:textId="77777777" w:rsidR="005063C4" w:rsidRDefault="005063C4" w:rsidP="005063C4">
      <w:pPr>
        <w:pStyle w:val="CommentText"/>
      </w:pPr>
      <w:r>
        <w:t>Spread through a homo landscape ok, through a hetero landscape may depend on scale of patchiness</w:t>
      </w:r>
    </w:p>
    <w:p w14:paraId="0A76B4B2" w14:textId="77777777" w:rsidR="005063C4" w:rsidRDefault="005063C4" w:rsidP="005063C4">
      <w:pPr>
        <w:pStyle w:val="CommentText"/>
      </w:pPr>
    </w:p>
    <w:p w14:paraId="06FEB60F" w14:textId="77777777" w:rsidR="005063C4" w:rsidRDefault="005063C4" w:rsidP="005063C4">
      <w:pPr>
        <w:pStyle w:val="CommentText"/>
      </w:pPr>
      <w:r>
        <w:t>Olav’s point on Wald model and LDD.</w:t>
      </w:r>
    </w:p>
  </w:comment>
  <w:comment w:id="22" w:author="Trevor D." w:date="2021-06-26T11:46:00Z" w:initials="TD">
    <w:p w14:paraId="749B030F" w14:textId="77777777" w:rsidR="005063C4" w:rsidRDefault="005063C4" w:rsidP="005063C4">
      <w:pPr>
        <w:pStyle w:val="CommentText"/>
      </w:pPr>
      <w:r>
        <w:rPr>
          <w:rStyle w:val="CommentReference"/>
        </w:rPr>
        <w:annotationRef/>
      </w:r>
      <w:r>
        <w:t>Cut the applied stuff from the intro and moved it to the end.</w:t>
      </w:r>
    </w:p>
  </w:comment>
  <w:comment w:id="23" w:author="Trevor D." w:date="2021-06-28T09:48:00Z" w:initials="TD">
    <w:p w14:paraId="75D84360" w14:textId="58C0ED91" w:rsidR="00141D7B" w:rsidRDefault="00141D7B">
      <w:pPr>
        <w:pStyle w:val="CommentText"/>
      </w:pPr>
      <w:r>
        <w:rPr>
          <w:rStyle w:val="CommentReference"/>
        </w:rPr>
        <w:annotationRef/>
      </w:r>
      <w:r>
        <w:t>For Olav’s point, see the above paragraph.</w:t>
      </w:r>
    </w:p>
  </w:comment>
  <w:comment w:id="24" w:author="Trevor D." w:date="2021-06-28T10:15:00Z" w:initials="TD">
    <w:p w14:paraId="7877A974" w14:textId="55C67903" w:rsidR="00DA40C5" w:rsidRDefault="00DA40C5">
      <w:pPr>
        <w:pStyle w:val="CommentText"/>
      </w:pPr>
      <w:r>
        <w:rPr>
          <w:rStyle w:val="CommentReference"/>
        </w:rPr>
        <w:annotationRef/>
      </w:r>
      <w:r>
        <w:t>Regarding when the height distribution may or may not matter, see the introduction.</w:t>
      </w:r>
    </w:p>
  </w:comment>
  <w:comment w:id="25"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26"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27"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 w:id="28" w:author="Shea, Katriona" w:date="2022-04-05T10:58:00Z" w:initials="SK">
    <w:p w14:paraId="62357255" w14:textId="6BD02E15" w:rsidR="000E7355" w:rsidRDefault="000E7355">
      <w:pPr>
        <w:pStyle w:val="CommentText"/>
      </w:pPr>
      <w:r>
        <w:rPr>
          <w:rStyle w:val="CommentReference"/>
        </w:rPr>
        <w:annotationRef/>
      </w:r>
      <w:r>
        <w:t>There is space to spell these out fully, so perhaps best to be completely clear?</w:t>
      </w:r>
    </w:p>
  </w:comment>
  <w:comment w:id="29" w:author="Trevor D." w:date="2022-04-17T16:45:00Z" w:initials="TD">
    <w:p w14:paraId="7AB3F623" w14:textId="4BE1B1DC" w:rsidR="002719D3" w:rsidRDefault="002719D3">
      <w:pPr>
        <w:pStyle w:val="CommentText"/>
      </w:pPr>
      <w:r>
        <w:rPr>
          <w:rStyle w:val="CommentReference"/>
        </w:rPr>
        <w:annotationRef/>
      </w:r>
      <w:r>
        <w:t>Updated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E9017" w15:done="0"/>
  <w15:commentEx w15:paraId="252A67F1" w15:paraIdParent="6A5E9017" w15:done="0"/>
  <w15:commentEx w15:paraId="0EDA8098" w15:done="0"/>
  <w15:commentEx w15:paraId="69654F14" w15:paraIdParent="0EDA8098" w15:done="0"/>
  <w15:commentEx w15:paraId="6EAA3260" w15:paraIdParent="0EDA8098" w15:done="0"/>
  <w15:commentEx w15:paraId="130D3D84" w15:done="0"/>
  <w15:commentEx w15:paraId="502F8F46" w15:done="0"/>
  <w15:commentEx w15:paraId="3913D00B" w15:paraIdParent="502F8F46" w15:done="0"/>
  <w15:commentEx w15:paraId="55AC9569" w15:paraIdParent="502F8F46" w15:done="0"/>
  <w15:commentEx w15:paraId="34C957F8" w15:done="0"/>
  <w15:commentEx w15:paraId="1B935A00" w15:paraIdParent="34C957F8" w15:done="0"/>
  <w15:commentEx w15:paraId="2E8C4581" w15:done="0"/>
  <w15:commentEx w15:paraId="4622785E" w15:paraIdParent="2E8C4581" w15:done="0"/>
  <w15:commentEx w15:paraId="5E3D8C8D" w15:done="0"/>
  <w15:commentEx w15:paraId="0E160015" w15:paraIdParent="5E3D8C8D" w15:done="0"/>
  <w15:commentEx w15:paraId="2BB6F0C4" w15:done="1"/>
  <w15:commentEx w15:paraId="50E1358C" w15:paraIdParent="2BB6F0C4" w15:done="1"/>
  <w15:commentEx w15:paraId="78B0E6DB" w15:done="0"/>
  <w15:commentEx w15:paraId="26CE0046" w15:paraIdParent="78B0E6DB" w15:done="0"/>
  <w15:commentEx w15:paraId="06FEB60F" w15:done="0"/>
  <w15:commentEx w15:paraId="749B030F" w15:paraIdParent="06FEB60F" w15:done="0"/>
  <w15:commentEx w15:paraId="75D84360" w15:paraIdParent="06FEB60F" w15:done="0"/>
  <w15:commentEx w15:paraId="7877A974" w15:paraIdParent="06FEB60F" w15:done="0"/>
  <w15:commentEx w15:paraId="23E5BE72" w15:done="0"/>
  <w15:commentEx w15:paraId="667F1CEC" w15:done="0"/>
  <w15:commentEx w15:paraId="5A103F70" w15:done="0"/>
  <w15:commentEx w15:paraId="62357255" w15:done="0"/>
  <w15:commentEx w15:paraId="7AB3F623" w15:paraIdParent="623572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B5B9" w16cex:dateUtc="2022-04-05T16:34:00Z"/>
  <w16cex:commentExtensible w16cex:durableId="2606926E" w16cex:dateUtc="2022-04-17T17:19:00Z"/>
  <w16cex:commentExtensible w16cex:durableId="247C6D1D" w16cex:dateUtc="2021-06-22T18:07:00Z"/>
  <w16cex:commentExtensible w16cex:durableId="25F695C7" w16cex:dateUtc="2022-04-05T14:17:00Z"/>
  <w16cex:commentExtensible w16cex:durableId="25FD958D" w16cex:dateUtc="2022-04-10T21:42:00Z"/>
  <w16cex:commentExtensible w16cex:durableId="24843383" w16cex:dateUtc="2021-06-28T15:39:00Z"/>
  <w16cex:commentExtensible w16cex:durableId="2484314F" w16cex:dateUtc="2021-06-28T15:30:00Z"/>
  <w16cex:commentExtensible w16cex:durableId="25F6EE4C" w16cex:dateUtc="2022-04-05T20:35:00Z"/>
  <w16cex:commentExtensible w16cex:durableId="25FD9901" w16cex:dateUtc="2022-04-10T21:57:00Z"/>
  <w16cex:commentExtensible w16cex:durableId="2474A045" w16cex:dateUtc="2021-06-16T20:07:00Z"/>
  <w16cex:commentExtensible w16cex:durableId="248433E1" w16cex:dateUtc="2021-06-28T15:41:00Z"/>
  <w16cex:commentExtensible w16cex:durableId="25F6F225" w16cex:dateUtc="2022-04-05T20:51:00Z"/>
  <w16cex:commentExtensible w16cex:durableId="25FD7E92" w16cex:dateUtc="2022-04-10T20:04:00Z"/>
  <w16cex:commentExtensible w16cex:durableId="25F6F096" w16cex:dateUtc="2022-04-05T20:45:00Z"/>
  <w16cex:commentExtensible w16cex:durableId="25FD94BF" w16cex:dateUtc="2022-04-10T21:39:00Z"/>
  <w16cex:commentExtensible w16cex:durableId="24749E92" w16cex:dateUtc="2021-06-16T20:00:00Z"/>
  <w16cex:commentExtensible w16cex:durableId="24819E54" w16cex:dateUtc="2021-06-26T16:38:00Z"/>
  <w16cex:commentExtensible w16cex:durableId="24749FDD" w16cex:dateUtc="2021-06-16T20:05:00Z"/>
  <w16cex:commentExtensible w16cex:durableId="24841951" w16cex:dateUtc="2021-06-28T13:48:00Z"/>
  <w16cex:commentExtensible w16cex:durableId="248195A6" w16cex:dateUtc="2021-06-16T19:22:00Z"/>
  <w16cex:commentExtensible w16cex:durableId="248195A5" w16cex:dateUtc="2021-06-26T15:46:00Z"/>
  <w16cex:commentExtensible w16cex:durableId="24841960" w16cex:dateUtc="2021-06-28T13:48:00Z"/>
  <w16cex:commentExtensible w16cex:durableId="24841FA7" w16cex:dateUtc="2021-06-28T14:15:00Z"/>
  <w16cex:commentExtensible w16cex:durableId="23E9EF26" w16cex:dateUtc="2021-03-03T16:19:00Z"/>
  <w16cex:commentExtensible w16cex:durableId="23E9D6D8" w16cex:dateUtc="2021-03-03T14:35:00Z"/>
  <w16cex:commentExtensible w16cex:durableId="23E9D712" w16cex:dateUtc="2021-03-03T14:36:00Z"/>
  <w16cex:commentExtensible w16cex:durableId="25F69F71" w16cex:dateUtc="2022-04-05T14:58:00Z"/>
  <w16cex:commentExtensible w16cex:durableId="2606C28C" w16cex:dateUtc="2022-04-17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E9017" w16cid:durableId="25F6B5B9"/>
  <w16cid:commentId w16cid:paraId="252A67F1" w16cid:durableId="2606926E"/>
  <w16cid:commentId w16cid:paraId="0EDA8098" w16cid:durableId="247C6D1D"/>
  <w16cid:commentId w16cid:paraId="69654F14" w16cid:durableId="25F695C7"/>
  <w16cid:commentId w16cid:paraId="6EAA3260" w16cid:durableId="25FD958D"/>
  <w16cid:commentId w16cid:paraId="130D3D84" w16cid:durableId="24843383"/>
  <w16cid:commentId w16cid:paraId="502F8F46" w16cid:durableId="2484314F"/>
  <w16cid:commentId w16cid:paraId="3913D00B" w16cid:durableId="25F6EE4C"/>
  <w16cid:commentId w16cid:paraId="55AC9569" w16cid:durableId="25FD9901"/>
  <w16cid:commentId w16cid:paraId="34C957F8" w16cid:durableId="2474A045"/>
  <w16cid:commentId w16cid:paraId="1B935A00" w16cid:durableId="248433E1"/>
  <w16cid:commentId w16cid:paraId="2E8C4581" w16cid:durableId="25F6F225"/>
  <w16cid:commentId w16cid:paraId="4622785E" w16cid:durableId="25FD7E92"/>
  <w16cid:commentId w16cid:paraId="5E3D8C8D" w16cid:durableId="25F6F096"/>
  <w16cid:commentId w16cid:paraId="0E160015" w16cid:durableId="25FD94BF"/>
  <w16cid:commentId w16cid:paraId="2BB6F0C4" w16cid:durableId="24749E92"/>
  <w16cid:commentId w16cid:paraId="50E1358C" w16cid:durableId="24819E54"/>
  <w16cid:commentId w16cid:paraId="78B0E6DB" w16cid:durableId="24749FDD"/>
  <w16cid:commentId w16cid:paraId="26CE0046" w16cid:durableId="24841951"/>
  <w16cid:commentId w16cid:paraId="06FEB60F" w16cid:durableId="248195A6"/>
  <w16cid:commentId w16cid:paraId="749B030F" w16cid:durableId="248195A5"/>
  <w16cid:commentId w16cid:paraId="75D84360" w16cid:durableId="24841960"/>
  <w16cid:commentId w16cid:paraId="7877A974" w16cid:durableId="24841FA7"/>
  <w16cid:commentId w16cid:paraId="23E5BE72" w16cid:durableId="23E9EF26"/>
  <w16cid:commentId w16cid:paraId="667F1CEC" w16cid:durableId="23E9D6D8"/>
  <w16cid:commentId w16cid:paraId="5A103F70" w16cid:durableId="23E9D712"/>
  <w16cid:commentId w16cid:paraId="62357255" w16cid:durableId="25F69F71"/>
  <w16cid:commentId w16cid:paraId="7AB3F623" w16cid:durableId="2606C2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a, Katriona">
    <w15:presenceInfo w15:providerId="AD" w15:userId="S::kus3@psu.edu::4f61b47b-7e2f-4101-890b-e3a900e20289"/>
  </w15:person>
  <w15:person w15:author="Trevor D.">
    <w15:presenceInfo w15:providerId="Windows Live" w15:userId="e4666eeaa5b7951d"/>
  </w15:person>
  <w15:person w15:author="Shea, Katriona [2]">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86D4A"/>
    <w:rsid w:val="000A7A23"/>
    <w:rsid w:val="000B36CD"/>
    <w:rsid w:val="000B7A37"/>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26FD9"/>
    <w:rsid w:val="00252DFF"/>
    <w:rsid w:val="00261C59"/>
    <w:rsid w:val="002719D3"/>
    <w:rsid w:val="00283B6D"/>
    <w:rsid w:val="00291A3E"/>
    <w:rsid w:val="00296E41"/>
    <w:rsid w:val="002A0EE4"/>
    <w:rsid w:val="002B1E79"/>
    <w:rsid w:val="002B7D6A"/>
    <w:rsid w:val="002E3EF6"/>
    <w:rsid w:val="002F02BB"/>
    <w:rsid w:val="00315018"/>
    <w:rsid w:val="003907FB"/>
    <w:rsid w:val="003966F1"/>
    <w:rsid w:val="003B2279"/>
    <w:rsid w:val="003B4BF2"/>
    <w:rsid w:val="003C0516"/>
    <w:rsid w:val="003E4837"/>
    <w:rsid w:val="00400ABB"/>
    <w:rsid w:val="00404575"/>
    <w:rsid w:val="004416D8"/>
    <w:rsid w:val="004427CC"/>
    <w:rsid w:val="00443F55"/>
    <w:rsid w:val="00446B6E"/>
    <w:rsid w:val="0045028B"/>
    <w:rsid w:val="004A460C"/>
    <w:rsid w:val="004B3578"/>
    <w:rsid w:val="004C4ABD"/>
    <w:rsid w:val="004D23FD"/>
    <w:rsid w:val="004F365A"/>
    <w:rsid w:val="00503EF7"/>
    <w:rsid w:val="005063C4"/>
    <w:rsid w:val="00513BEA"/>
    <w:rsid w:val="00523947"/>
    <w:rsid w:val="005501C7"/>
    <w:rsid w:val="005648FE"/>
    <w:rsid w:val="00565D92"/>
    <w:rsid w:val="00580905"/>
    <w:rsid w:val="005A0CB0"/>
    <w:rsid w:val="005A5820"/>
    <w:rsid w:val="005B513D"/>
    <w:rsid w:val="005F0A88"/>
    <w:rsid w:val="00640AC6"/>
    <w:rsid w:val="00647A65"/>
    <w:rsid w:val="00654B67"/>
    <w:rsid w:val="00667036"/>
    <w:rsid w:val="00683396"/>
    <w:rsid w:val="006A3375"/>
    <w:rsid w:val="006C31EA"/>
    <w:rsid w:val="006F74CC"/>
    <w:rsid w:val="00733D3C"/>
    <w:rsid w:val="0077475A"/>
    <w:rsid w:val="007849F5"/>
    <w:rsid w:val="007866A9"/>
    <w:rsid w:val="0079407A"/>
    <w:rsid w:val="007A1655"/>
    <w:rsid w:val="007B3174"/>
    <w:rsid w:val="007C60E0"/>
    <w:rsid w:val="007D05B0"/>
    <w:rsid w:val="007F32D0"/>
    <w:rsid w:val="00805A06"/>
    <w:rsid w:val="008264D8"/>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C71D5"/>
    <w:rsid w:val="00CE69A7"/>
    <w:rsid w:val="00D15EC3"/>
    <w:rsid w:val="00D34765"/>
    <w:rsid w:val="00D55391"/>
    <w:rsid w:val="00D61DE6"/>
    <w:rsid w:val="00D71FE3"/>
    <w:rsid w:val="00D86DAE"/>
    <w:rsid w:val="00DA40C5"/>
    <w:rsid w:val="00DA4B69"/>
    <w:rsid w:val="00DB02AF"/>
    <w:rsid w:val="00DB11A3"/>
    <w:rsid w:val="00DB3FB9"/>
    <w:rsid w:val="00DB6A26"/>
    <w:rsid w:val="00DD4B45"/>
    <w:rsid w:val="00E0434D"/>
    <w:rsid w:val="00E076B0"/>
    <w:rsid w:val="00E17A4D"/>
    <w:rsid w:val="00E3367D"/>
    <w:rsid w:val="00E3504A"/>
    <w:rsid w:val="00E45958"/>
    <w:rsid w:val="00E85393"/>
    <w:rsid w:val="00EB2227"/>
    <w:rsid w:val="00EB2D11"/>
    <w:rsid w:val="00EC4A65"/>
    <w:rsid w:val="00EC7217"/>
    <w:rsid w:val="00EE7260"/>
    <w:rsid w:val="00F03A74"/>
    <w:rsid w:val="00F4537A"/>
    <w:rsid w:val="00F56FEE"/>
    <w:rsid w:val="00F8587F"/>
    <w:rsid w:val="00F92239"/>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tif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tif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8621</TotalTime>
  <Pages>19</Pages>
  <Words>6605</Words>
  <Characters>37654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94</cp:revision>
  <dcterms:created xsi:type="dcterms:W3CDTF">2021-06-22T17:57:00Z</dcterms:created>
  <dcterms:modified xsi:type="dcterms:W3CDTF">2022-04-18T02:07:00Z</dcterms:modified>
</cp:coreProperties>
</file>